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C" w:rsidRPr="00731FFC" w:rsidRDefault="003D0E39" w:rsidP="00BE0FCC">
      <w:pPr>
        <w:pStyle w:val="Heading1"/>
        <w:rPr>
          <w:del w:id="1" w:author="Thomas Kee" w:date="2011-03-31T18:18:00Z"/>
          <w:rFonts w:ascii="Verdana" w:hAnsi="Verdana"/>
          <w:sz w:val="32"/>
          <w:szCs w:val="32"/>
          <w:rPrChange w:id="2" w:author="Thomas Kee" w:date="2011-03-31T10:31:00Z">
            <w:rPr>
              <w:del w:id="3" w:author="Thomas Kee" w:date="2011-03-31T18:18:00Z"/>
            </w:rPr>
          </w:rPrChange>
        </w:rPr>
      </w:pPr>
      <w:bookmarkStart w:id="4" w:name="_Toc289357273"/>
      <w:del w:id="5" w:author="Thomas Kee" w:date="2011-03-31T18:18:00Z">
        <w:r w:rsidRPr="003D0E39">
          <w:rPr>
            <w:rFonts w:ascii="Verdana" w:hAnsi="Verdana"/>
            <w:b w:val="0"/>
            <w:sz w:val="32"/>
            <w:rPrChange w:id="6" w:author="Thomas Kee" w:date="2011-03-31T18:24:00Z">
              <w:rPr>
                <w:rFonts w:ascii="Verdana" w:hAnsi="Verdana"/>
                <w:sz w:val="32"/>
              </w:rPr>
            </w:rPrChange>
          </w:rPr>
          <w:delText>Quick Guide To Revision Control</w:delText>
        </w:r>
        <w:bookmarkEnd w:id="4"/>
      </w:del>
    </w:p>
    <w:p w:rsidR="00E05554" w:rsidRPr="00731FFC" w:rsidRDefault="003D0E39">
      <w:pPr>
        <w:pStyle w:val="TOCHeading"/>
        <w:rPr>
          <w:ins w:id="7" w:author="Thomas Kee" w:date="2011-03-31T10:22:00Z"/>
          <w:rFonts w:ascii="Verdana" w:hAnsi="Verdana"/>
          <w:sz w:val="18"/>
          <w:szCs w:val="18"/>
          <w:rPrChange w:id="8" w:author="Thomas Kee" w:date="2011-03-31T10:31:00Z">
            <w:rPr>
              <w:ins w:id="9" w:author="Thomas Kee" w:date="2011-03-31T10:22:00Z"/>
            </w:rPr>
          </w:rPrChange>
        </w:rPr>
      </w:pPr>
      <w:ins w:id="10" w:author="Thomas Kee" w:date="2011-03-31T10:22:00Z">
        <w:r w:rsidRPr="003D0E39">
          <w:rPr>
            <w:rFonts w:ascii="Verdana" w:hAnsi="Verdana"/>
            <w:sz w:val="18"/>
            <w:szCs w:val="18"/>
            <w:rPrChange w:id="11" w:author="Thomas Kee" w:date="2011-03-31T10:31:00Z">
              <w:rPr/>
            </w:rPrChange>
          </w:rPr>
          <w:t>Contents</w:t>
        </w:r>
      </w:ins>
    </w:p>
    <w:p w:rsidR="006C26F7" w:rsidRDefault="003D0E39">
      <w:pPr>
        <w:pStyle w:val="TOC1"/>
        <w:rPr>
          <w:ins w:id="12" w:author="Thomas Kee" w:date="2011-03-31T17:52:00Z"/>
          <w:rFonts w:asciiTheme="minorHAnsi" w:eastAsiaTheme="minorEastAsia" w:hAnsiTheme="minorHAnsi" w:cstheme="minorBidi"/>
          <w:noProof/>
          <w:lang w:bidi="ar-SA"/>
        </w:rPr>
      </w:pPr>
      <w:ins w:id="13" w:author="Thomas Kee" w:date="2011-03-31T10:22:00Z">
        <w:r w:rsidRPr="003D0E39">
          <w:rPr>
            <w:rFonts w:ascii="Verdana" w:hAnsi="Verdana"/>
            <w:sz w:val="18"/>
            <w:szCs w:val="18"/>
            <w:rPrChange w:id="14" w:author="Thomas Kee" w:date="2011-03-31T10:31:00Z">
              <w:rPr>
                <w:color w:val="0000FF"/>
                <w:u w:val="single"/>
              </w:rPr>
            </w:rPrChange>
          </w:rPr>
          <w:fldChar w:fldCharType="begin"/>
        </w:r>
        <w:r w:rsidRPr="003D0E39">
          <w:rPr>
            <w:rFonts w:ascii="Verdana" w:hAnsi="Verdana"/>
            <w:sz w:val="18"/>
            <w:szCs w:val="18"/>
            <w:rPrChange w:id="15" w:author="Thomas Kee" w:date="2011-03-31T10:31:00Z">
              <w:rPr/>
            </w:rPrChange>
          </w:rPr>
          <w:instrText xml:space="preserve"> TOC \o "1-3" \h \z \u </w:instrText>
        </w:r>
        <w:r w:rsidRPr="003D0E39">
          <w:rPr>
            <w:rFonts w:ascii="Verdana" w:hAnsi="Verdana"/>
            <w:sz w:val="18"/>
            <w:szCs w:val="18"/>
            <w:rPrChange w:id="16" w:author="Thomas Kee" w:date="2011-03-31T10:31:00Z">
              <w:rPr>
                <w:color w:val="0000FF"/>
                <w:u w:val="single"/>
              </w:rPr>
            </w:rPrChange>
          </w:rPr>
          <w:fldChar w:fldCharType="separate"/>
        </w:r>
      </w:ins>
      <w:ins w:id="17"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"_Toc289357273"</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Quick Guide To Revision Control</w:t>
        </w:r>
        <w:r w:rsidR="006C26F7">
          <w:rPr>
            <w:noProof/>
            <w:webHidden/>
          </w:rPr>
          <w:tab/>
        </w:r>
        <w:r>
          <w:rPr>
            <w:noProof/>
            <w:webHidden/>
          </w:rPr>
          <w:fldChar w:fldCharType="begin"/>
        </w:r>
        <w:r w:rsidR="006C26F7">
          <w:rPr>
            <w:noProof/>
            <w:webHidden/>
          </w:rPr>
          <w:instrText xml:space="preserve"> PAGEREF _Toc289357273 \h </w:instrText>
        </w:r>
        <w:r>
          <w:rPr>
            <w:noProof/>
            <w:webHidden/>
          </w:rPr>
        </w:r>
      </w:ins>
      <w:r>
        <w:rPr>
          <w:noProof/>
          <w:webHidden/>
        </w:rPr>
        <w:fldChar w:fldCharType="separate"/>
      </w:r>
      <w:ins w:id="18" w:author="Thomas Kee" w:date="2011-03-31T17:52:00Z">
        <w:r w:rsidR="006C26F7">
          <w:rPr>
            <w:noProof/>
            <w:webHidden/>
          </w:rPr>
          <w:t>1</w:t>
        </w:r>
        <w:r>
          <w:rPr>
            <w:noProof/>
            <w:webHidden/>
          </w:rPr>
          <w:fldChar w:fldCharType="end"/>
        </w:r>
        <w:r w:rsidRPr="008A6925">
          <w:rPr>
            <w:rStyle w:val="Hyperlink"/>
            <w:noProof/>
          </w:rPr>
          <w:fldChar w:fldCharType="end"/>
        </w:r>
      </w:ins>
    </w:p>
    <w:p w:rsidR="006C26F7" w:rsidRDefault="003D0E39">
      <w:pPr>
        <w:pStyle w:val="TOC1"/>
        <w:rPr>
          <w:ins w:id="19" w:author="Thomas Kee" w:date="2011-03-31T17:52:00Z"/>
          <w:rFonts w:asciiTheme="minorHAnsi" w:eastAsiaTheme="minorEastAsia" w:hAnsiTheme="minorHAnsi" w:cstheme="minorBidi"/>
          <w:noProof/>
          <w:lang w:bidi="ar-SA"/>
        </w:rPr>
      </w:pPr>
      <w:ins w:id="20"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"_Toc289357274"</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noProof/>
          </w:rPr>
          <w:t>Revision Control Methods for Documents</w:t>
        </w:r>
        <w:r w:rsidR="006C26F7">
          <w:rPr>
            <w:noProof/>
            <w:webHidden/>
          </w:rPr>
          <w:tab/>
        </w:r>
        <w:r>
          <w:rPr>
            <w:noProof/>
            <w:webHidden/>
          </w:rPr>
          <w:fldChar w:fldCharType="begin"/>
        </w:r>
        <w:r w:rsidR="006C26F7">
          <w:rPr>
            <w:noProof/>
            <w:webHidden/>
          </w:rPr>
          <w:instrText xml:space="preserve"> PAGEREF _Toc289357274 \h </w:instrText>
        </w:r>
        <w:r>
          <w:rPr>
            <w:noProof/>
            <w:webHidden/>
          </w:rPr>
        </w:r>
      </w:ins>
      <w:r>
        <w:rPr>
          <w:noProof/>
          <w:webHidden/>
        </w:rPr>
        <w:fldChar w:fldCharType="separate"/>
      </w:r>
      <w:ins w:id="21" w:author="Thomas Kee" w:date="2011-03-31T17:52:00Z">
        <w:r w:rsidR="006C26F7">
          <w:rPr>
            <w:noProof/>
            <w:webHidden/>
          </w:rPr>
          <w:t>2</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22" w:author="Thomas Kee" w:date="2011-03-31T17:52:00Z"/>
          <w:rFonts w:asciiTheme="minorHAnsi" w:eastAsiaTheme="minorEastAsia" w:hAnsiTheme="minorHAnsi" w:cstheme="minorBidi"/>
          <w:noProof/>
          <w:lang w:bidi="ar-SA"/>
        </w:rPr>
      </w:pPr>
      <w:ins w:id="23"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"_Toc289357275"</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Testing Repository At GitHub</w:t>
        </w:r>
        <w:r w:rsidR="006C26F7">
          <w:rPr>
            <w:noProof/>
            <w:webHidden/>
          </w:rPr>
          <w:tab/>
        </w:r>
        <w:r>
          <w:rPr>
            <w:noProof/>
            <w:webHidden/>
          </w:rPr>
          <w:fldChar w:fldCharType="begin"/>
        </w:r>
        <w:r w:rsidR="006C26F7">
          <w:rPr>
            <w:noProof/>
            <w:webHidden/>
          </w:rPr>
          <w:instrText xml:space="preserve"> PAGEREF _Toc289357275 \h </w:instrText>
        </w:r>
        <w:r>
          <w:rPr>
            <w:noProof/>
            <w:webHidden/>
          </w:rPr>
        </w:r>
      </w:ins>
      <w:r>
        <w:rPr>
          <w:noProof/>
          <w:webHidden/>
        </w:rPr>
        <w:fldChar w:fldCharType="separate"/>
      </w:r>
      <w:ins w:id="24" w:author="Thomas Kee" w:date="2011-03-31T17:52:00Z">
        <w:r w:rsidR="006C26F7">
          <w:rPr>
            <w:noProof/>
            <w:webHidden/>
          </w:rPr>
          <w:t>5</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25" w:author="Thomas Kee" w:date="2011-03-31T17:52:00Z"/>
          <w:rFonts w:asciiTheme="minorHAnsi" w:eastAsiaTheme="minorEastAsia" w:hAnsiTheme="minorHAnsi" w:cstheme="minorBidi"/>
          <w:noProof/>
          <w:lang w:bidi="ar-SA"/>
        </w:rPr>
      </w:pPr>
      <w:ins w:id="26"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"_Toc289357276"</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Global setup:</w:t>
        </w:r>
        <w:r w:rsidR="006C26F7">
          <w:rPr>
            <w:noProof/>
            <w:webHidden/>
          </w:rPr>
          <w:tab/>
        </w:r>
        <w:r>
          <w:rPr>
            <w:noProof/>
            <w:webHidden/>
          </w:rPr>
          <w:fldChar w:fldCharType="begin"/>
        </w:r>
        <w:r w:rsidR="006C26F7">
          <w:rPr>
            <w:noProof/>
            <w:webHidden/>
          </w:rPr>
          <w:instrText xml:space="preserve"> PAGEREF _Toc289357276 \h </w:instrText>
        </w:r>
        <w:r>
          <w:rPr>
            <w:noProof/>
            <w:webHidden/>
          </w:rPr>
        </w:r>
      </w:ins>
      <w:r>
        <w:rPr>
          <w:noProof/>
          <w:webHidden/>
        </w:rPr>
        <w:fldChar w:fldCharType="separate"/>
      </w:r>
      <w:ins w:id="27" w:author="Thomas Kee" w:date="2011-03-31T17:52:00Z">
        <w:r w:rsidR="006C26F7">
          <w:rPr>
            <w:noProof/>
            <w:webHidden/>
          </w:rPr>
          <w:t>5</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28" w:author="Thomas Kee" w:date="2011-03-31T17:52:00Z"/>
          <w:rFonts w:asciiTheme="minorHAnsi" w:eastAsiaTheme="minorEastAsia" w:hAnsiTheme="minorHAnsi" w:cstheme="minorBidi"/>
          <w:noProof/>
          <w:lang w:bidi="ar-SA"/>
        </w:rPr>
      </w:pPr>
      <w:ins w:id="29"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"_Toc289357277"</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Next steps:</w:t>
        </w:r>
        <w:r w:rsidR="006C26F7">
          <w:rPr>
            <w:noProof/>
            <w:webHidden/>
          </w:rPr>
          <w:tab/>
        </w:r>
        <w:r>
          <w:rPr>
            <w:noProof/>
            <w:webHidden/>
          </w:rPr>
          <w:fldChar w:fldCharType="begin"/>
        </w:r>
        <w:r w:rsidR="006C26F7">
          <w:rPr>
            <w:noProof/>
            <w:webHidden/>
          </w:rPr>
          <w:instrText xml:space="preserve"> PAGEREF _Toc289357277 \h </w:instrText>
        </w:r>
        <w:r>
          <w:rPr>
            <w:noProof/>
            <w:webHidden/>
          </w:rPr>
        </w:r>
      </w:ins>
      <w:r>
        <w:rPr>
          <w:noProof/>
          <w:webHidden/>
        </w:rPr>
        <w:fldChar w:fldCharType="separate"/>
      </w:r>
      <w:ins w:id="30" w:author="Thomas Kee" w:date="2011-03-31T17:52:00Z">
        <w:r w:rsidR="006C26F7">
          <w:rPr>
            <w:noProof/>
            <w:webHidden/>
          </w:rPr>
          <w:t>5</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31" w:author="Thomas Kee" w:date="2011-03-31T17:52:00Z"/>
          <w:rFonts w:asciiTheme="minorHAnsi" w:eastAsiaTheme="minorEastAsia" w:hAnsiTheme="minorHAnsi" w:cstheme="minorBidi"/>
          <w:noProof/>
          <w:lang w:bidi="ar-SA"/>
        </w:rPr>
      </w:pPr>
      <w:ins w:id="32"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"_Toc289357278"</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Existing Git Repo?</w:t>
        </w:r>
        <w:r w:rsidR="006C26F7">
          <w:rPr>
            <w:noProof/>
            <w:webHidden/>
          </w:rPr>
          <w:tab/>
        </w:r>
        <w:r>
          <w:rPr>
            <w:noProof/>
            <w:webHidden/>
          </w:rPr>
          <w:fldChar w:fldCharType="begin"/>
        </w:r>
        <w:r w:rsidR="006C26F7">
          <w:rPr>
            <w:noProof/>
            <w:webHidden/>
          </w:rPr>
          <w:instrText xml:space="preserve"> PAGEREF _Toc289357278 \h </w:instrText>
        </w:r>
        <w:r>
          <w:rPr>
            <w:noProof/>
            <w:webHidden/>
          </w:rPr>
        </w:r>
      </w:ins>
      <w:r>
        <w:rPr>
          <w:noProof/>
          <w:webHidden/>
        </w:rPr>
        <w:fldChar w:fldCharType="separate"/>
      </w:r>
      <w:ins w:id="33" w:author="Thomas Kee" w:date="2011-03-31T17:52:00Z">
        <w:r w:rsidR="006C26F7">
          <w:rPr>
            <w:noProof/>
            <w:webHidden/>
          </w:rPr>
          <w:t>5</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34" w:author="Thomas Kee" w:date="2011-03-31T17:52:00Z"/>
          <w:rFonts w:asciiTheme="minorHAnsi" w:eastAsiaTheme="minorEastAsia" w:hAnsiTheme="minorHAnsi" w:cstheme="minorBidi"/>
          <w:noProof/>
          <w:lang w:bidi="ar-SA"/>
        </w:rPr>
      </w:pPr>
      <w:ins w:id="35"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"_Toc289357279"</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Importing a Subversion Repo?</w:t>
        </w:r>
        <w:r w:rsidR="006C26F7">
          <w:rPr>
            <w:noProof/>
            <w:webHidden/>
          </w:rPr>
          <w:tab/>
        </w:r>
        <w:r>
          <w:rPr>
            <w:noProof/>
            <w:webHidden/>
          </w:rPr>
          <w:fldChar w:fldCharType="begin"/>
        </w:r>
        <w:r w:rsidR="006C26F7">
          <w:rPr>
            <w:noProof/>
            <w:webHidden/>
          </w:rPr>
          <w:instrText xml:space="preserve"> PAGEREF _Toc289357279 \h </w:instrText>
        </w:r>
        <w:r>
          <w:rPr>
            <w:noProof/>
            <w:webHidden/>
          </w:rPr>
        </w:r>
      </w:ins>
      <w:r>
        <w:rPr>
          <w:noProof/>
          <w:webHidden/>
        </w:rPr>
        <w:fldChar w:fldCharType="separate"/>
      </w:r>
      <w:ins w:id="36" w:author="Thomas Kee" w:date="2011-03-31T17:52:00Z">
        <w:r w:rsidR="006C26F7">
          <w:rPr>
            <w:noProof/>
            <w:webHidden/>
          </w:rPr>
          <w:t>6</w:t>
        </w:r>
        <w:r>
          <w:rPr>
            <w:noProof/>
            <w:webHidden/>
          </w:rPr>
          <w:fldChar w:fldCharType="end"/>
        </w:r>
        <w:r w:rsidRPr="008A6925">
          <w:rPr>
            <w:rStyle w:val="Hyperlink"/>
            <w:noProof/>
          </w:rPr>
          <w:fldChar w:fldCharType="end"/>
        </w:r>
      </w:ins>
    </w:p>
    <w:p w:rsidR="006C26F7" w:rsidRDefault="003D0E39">
      <w:pPr>
        <w:pStyle w:val="TOC1"/>
        <w:rPr>
          <w:ins w:id="37" w:author="Thomas Kee" w:date="2011-03-31T17:52:00Z"/>
          <w:rFonts w:asciiTheme="minorHAnsi" w:eastAsiaTheme="minorEastAsia" w:hAnsiTheme="minorHAnsi" w:cstheme="minorBidi"/>
          <w:noProof/>
          <w:lang w:bidi="ar-SA"/>
        </w:rPr>
      </w:pPr>
      <w:ins w:id="38"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"_Toc289357280"</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Everyday GIT With 20 Commands Or So</w:t>
        </w:r>
        <w:r w:rsidR="006C26F7">
          <w:rPr>
            <w:noProof/>
            <w:webHidden/>
          </w:rPr>
          <w:tab/>
        </w:r>
        <w:r>
          <w:rPr>
            <w:noProof/>
            <w:webHidden/>
          </w:rPr>
          <w:fldChar w:fldCharType="begin"/>
        </w:r>
        <w:r w:rsidR="006C26F7">
          <w:rPr>
            <w:noProof/>
            <w:webHidden/>
          </w:rPr>
          <w:instrText xml:space="preserve"> PAGEREF _Toc289357280 \h </w:instrText>
        </w:r>
        <w:r>
          <w:rPr>
            <w:noProof/>
            <w:webHidden/>
          </w:rPr>
        </w:r>
      </w:ins>
      <w:r>
        <w:rPr>
          <w:noProof/>
          <w:webHidden/>
        </w:rPr>
        <w:fldChar w:fldCharType="separate"/>
      </w:r>
      <w:ins w:id="39" w:author="Thomas Kee" w:date="2011-03-31T17:52:00Z">
        <w:r w:rsidR="006C26F7">
          <w:rPr>
            <w:noProof/>
            <w:webHidden/>
          </w:rPr>
          <w:t>6</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40" w:author="Thomas Kee" w:date="2011-03-31T17:52:00Z"/>
          <w:rFonts w:asciiTheme="minorHAnsi" w:eastAsiaTheme="minorEastAsia" w:hAnsiTheme="minorHAnsi" w:cstheme="minorBidi"/>
          <w:noProof/>
          <w:lang w:bidi="ar-SA"/>
        </w:rPr>
      </w:pPr>
      <w:ins w:id="41"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"_Toc289357281"</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Individual Developer (Standalone)</w:t>
        </w:r>
        <w:r w:rsidR="006C26F7">
          <w:rPr>
            <w:noProof/>
            <w:webHidden/>
          </w:rPr>
          <w:tab/>
        </w:r>
        <w:r>
          <w:rPr>
            <w:noProof/>
            <w:webHidden/>
          </w:rPr>
          <w:fldChar w:fldCharType="begin"/>
        </w:r>
        <w:r w:rsidR="006C26F7">
          <w:rPr>
            <w:noProof/>
            <w:webHidden/>
          </w:rPr>
          <w:instrText xml:space="preserve"> PAGEREF _Toc289357281 \h </w:instrText>
        </w:r>
        <w:r>
          <w:rPr>
            <w:noProof/>
            <w:webHidden/>
          </w:rPr>
        </w:r>
      </w:ins>
      <w:r>
        <w:rPr>
          <w:noProof/>
          <w:webHidden/>
        </w:rPr>
        <w:fldChar w:fldCharType="separate"/>
      </w:r>
      <w:ins w:id="42" w:author="Thomas Kee" w:date="2011-03-31T17:52:00Z">
        <w:r w:rsidR="006C26F7">
          <w:rPr>
            <w:noProof/>
            <w:webHidden/>
          </w:rPr>
          <w:t>6</w:t>
        </w:r>
        <w:r>
          <w:rPr>
            <w:noProof/>
            <w:webHidden/>
          </w:rPr>
          <w:fldChar w:fldCharType="end"/>
        </w:r>
        <w:r w:rsidRPr="008A6925">
          <w:rPr>
            <w:rStyle w:val="Hyperlink"/>
            <w:noProof/>
          </w:rPr>
          <w:fldChar w:fldCharType="end"/>
        </w:r>
      </w:ins>
    </w:p>
    <w:p w:rsidR="006C26F7" w:rsidRDefault="003D0E39">
      <w:pPr>
        <w:pStyle w:val="TOC3"/>
        <w:tabs>
          <w:tab w:val="right" w:leader="dot" w:pos="9350"/>
        </w:tabs>
        <w:rPr>
          <w:ins w:id="43" w:author="Thomas Kee" w:date="2011-03-31T17:52:00Z"/>
          <w:rFonts w:asciiTheme="minorHAnsi" w:eastAsiaTheme="minorEastAsia" w:hAnsiTheme="minorHAnsi" w:cstheme="minorBidi"/>
          <w:noProof/>
          <w:lang w:bidi="ar-SA"/>
        </w:rPr>
      </w:pPr>
      <w:ins w:id="44"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"_Toc289357282"</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Examples</w:t>
        </w:r>
        <w:r w:rsidR="006C26F7">
          <w:rPr>
            <w:noProof/>
            <w:webHidden/>
          </w:rPr>
          <w:tab/>
        </w:r>
        <w:r>
          <w:rPr>
            <w:noProof/>
            <w:webHidden/>
          </w:rPr>
          <w:fldChar w:fldCharType="begin"/>
        </w:r>
        <w:r w:rsidR="006C26F7">
          <w:rPr>
            <w:noProof/>
            <w:webHidden/>
          </w:rPr>
          <w:instrText xml:space="preserve"> PAGEREF _Toc289357282 \h </w:instrText>
        </w:r>
        <w:r>
          <w:rPr>
            <w:noProof/>
            <w:webHidden/>
          </w:rPr>
        </w:r>
      </w:ins>
      <w:r>
        <w:rPr>
          <w:noProof/>
          <w:webHidden/>
        </w:rPr>
        <w:fldChar w:fldCharType="separate"/>
      </w:r>
      <w:ins w:id="45" w:author="Thomas Kee" w:date="2011-03-31T17:52:00Z">
        <w:r w:rsidR="006C26F7">
          <w:rPr>
            <w:noProof/>
            <w:webHidden/>
          </w:rPr>
          <w:t>6</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46" w:author="Thomas Kee" w:date="2011-03-31T17:52:00Z"/>
          <w:rFonts w:asciiTheme="minorHAnsi" w:eastAsiaTheme="minorEastAsia" w:hAnsiTheme="minorHAnsi" w:cstheme="minorBidi"/>
          <w:noProof/>
          <w:lang w:bidi="ar-SA"/>
        </w:rPr>
      </w:pPr>
      <w:ins w:id="47"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"_Toc289357283"</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Individual Developer (Participant)</w:t>
        </w:r>
        <w:r w:rsidR="006C26F7">
          <w:rPr>
            <w:noProof/>
            <w:webHidden/>
          </w:rPr>
          <w:tab/>
        </w:r>
        <w:r>
          <w:rPr>
            <w:noProof/>
            <w:webHidden/>
          </w:rPr>
          <w:fldChar w:fldCharType="begin"/>
        </w:r>
        <w:r w:rsidR="006C26F7">
          <w:rPr>
            <w:noProof/>
            <w:webHidden/>
          </w:rPr>
          <w:instrText xml:space="preserve"> PAGEREF _Toc289357283 \h </w:instrText>
        </w:r>
        <w:r>
          <w:rPr>
            <w:noProof/>
            <w:webHidden/>
          </w:rPr>
        </w:r>
      </w:ins>
      <w:r>
        <w:rPr>
          <w:noProof/>
          <w:webHidden/>
        </w:rPr>
        <w:fldChar w:fldCharType="separate"/>
      </w:r>
      <w:ins w:id="48" w:author="Thomas Kee" w:date="2011-03-31T17:52:00Z">
        <w:r w:rsidR="006C26F7">
          <w:rPr>
            <w:noProof/>
            <w:webHidden/>
          </w:rPr>
          <w:t>7</w:t>
        </w:r>
        <w:r>
          <w:rPr>
            <w:noProof/>
            <w:webHidden/>
          </w:rPr>
          <w:fldChar w:fldCharType="end"/>
        </w:r>
        <w:r w:rsidRPr="008A6925">
          <w:rPr>
            <w:rStyle w:val="Hyperlink"/>
            <w:noProof/>
          </w:rPr>
          <w:fldChar w:fldCharType="end"/>
        </w:r>
      </w:ins>
    </w:p>
    <w:p w:rsidR="006C26F7" w:rsidRDefault="003D0E39">
      <w:pPr>
        <w:pStyle w:val="TOC3"/>
        <w:tabs>
          <w:tab w:val="right" w:leader="dot" w:pos="9350"/>
        </w:tabs>
        <w:rPr>
          <w:ins w:id="49" w:author="Thomas Kee" w:date="2011-03-31T17:52:00Z"/>
          <w:rFonts w:asciiTheme="minorHAnsi" w:eastAsiaTheme="minorEastAsia" w:hAnsiTheme="minorHAnsi" w:cstheme="minorBidi"/>
          <w:noProof/>
          <w:lang w:bidi="ar-SA"/>
        </w:rPr>
      </w:pPr>
      <w:ins w:id="50"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"_Toc289357284"</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Examples</w:t>
        </w:r>
        <w:r w:rsidR="006C26F7">
          <w:rPr>
            <w:noProof/>
            <w:webHidden/>
          </w:rPr>
          <w:tab/>
        </w:r>
        <w:r>
          <w:rPr>
            <w:noProof/>
            <w:webHidden/>
          </w:rPr>
          <w:fldChar w:fldCharType="begin"/>
        </w:r>
        <w:r w:rsidR="006C26F7">
          <w:rPr>
            <w:noProof/>
            <w:webHidden/>
          </w:rPr>
          <w:instrText xml:space="preserve"> PAGEREF _Toc289357284 \h </w:instrText>
        </w:r>
        <w:r>
          <w:rPr>
            <w:noProof/>
            <w:webHidden/>
          </w:rPr>
        </w:r>
      </w:ins>
      <w:r>
        <w:rPr>
          <w:noProof/>
          <w:webHidden/>
        </w:rPr>
        <w:fldChar w:fldCharType="separate"/>
      </w:r>
      <w:ins w:id="51" w:author="Thomas Kee" w:date="2011-03-31T17:52:00Z">
        <w:r w:rsidR="006C26F7">
          <w:rPr>
            <w:noProof/>
            <w:webHidden/>
          </w:rPr>
          <w:t>7</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52" w:author="Thomas Kee" w:date="2011-03-31T17:52:00Z"/>
          <w:rFonts w:asciiTheme="minorHAnsi" w:eastAsiaTheme="minorEastAsia" w:hAnsiTheme="minorHAnsi" w:cstheme="minorBidi"/>
          <w:noProof/>
          <w:lang w:bidi="ar-SA"/>
        </w:rPr>
      </w:pPr>
      <w:ins w:id="53"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"_Toc289357285"</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Integrator</w:t>
        </w:r>
        <w:r w:rsidR="006C26F7">
          <w:rPr>
            <w:noProof/>
            <w:webHidden/>
          </w:rPr>
          <w:tab/>
        </w:r>
        <w:r>
          <w:rPr>
            <w:noProof/>
            <w:webHidden/>
          </w:rPr>
          <w:fldChar w:fldCharType="begin"/>
        </w:r>
        <w:r w:rsidR="006C26F7">
          <w:rPr>
            <w:noProof/>
            <w:webHidden/>
          </w:rPr>
          <w:instrText xml:space="preserve"> PAGEREF _Toc289357285 \h </w:instrText>
        </w:r>
        <w:r>
          <w:rPr>
            <w:noProof/>
            <w:webHidden/>
          </w:rPr>
        </w:r>
      </w:ins>
      <w:r>
        <w:rPr>
          <w:noProof/>
          <w:webHidden/>
        </w:rPr>
        <w:fldChar w:fldCharType="separate"/>
      </w:r>
      <w:ins w:id="54" w:author="Thomas Kee" w:date="2011-03-31T17:52:00Z">
        <w:r w:rsidR="006C26F7">
          <w:rPr>
            <w:noProof/>
            <w:webHidden/>
          </w:rPr>
          <w:t>8</w:t>
        </w:r>
        <w:r>
          <w:rPr>
            <w:noProof/>
            <w:webHidden/>
          </w:rPr>
          <w:fldChar w:fldCharType="end"/>
        </w:r>
        <w:r w:rsidRPr="008A6925">
          <w:rPr>
            <w:rStyle w:val="Hyperlink"/>
            <w:noProof/>
          </w:rPr>
          <w:fldChar w:fldCharType="end"/>
        </w:r>
      </w:ins>
    </w:p>
    <w:p w:rsidR="006C26F7" w:rsidRDefault="003D0E39">
      <w:pPr>
        <w:pStyle w:val="TOC3"/>
        <w:tabs>
          <w:tab w:val="right" w:leader="dot" w:pos="9350"/>
        </w:tabs>
        <w:rPr>
          <w:ins w:id="55" w:author="Thomas Kee" w:date="2011-03-31T17:52:00Z"/>
          <w:rFonts w:asciiTheme="minorHAnsi" w:eastAsiaTheme="minorEastAsia" w:hAnsiTheme="minorHAnsi" w:cstheme="minorBidi"/>
          <w:noProof/>
          <w:lang w:bidi="ar-SA"/>
        </w:rPr>
      </w:pPr>
      <w:ins w:id="56"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"_Toc289357286"</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Examples</w:t>
        </w:r>
        <w:r w:rsidR="006C26F7">
          <w:rPr>
            <w:noProof/>
            <w:webHidden/>
          </w:rPr>
          <w:tab/>
        </w:r>
        <w:r>
          <w:rPr>
            <w:noProof/>
            <w:webHidden/>
          </w:rPr>
          <w:fldChar w:fldCharType="begin"/>
        </w:r>
        <w:r w:rsidR="006C26F7">
          <w:rPr>
            <w:noProof/>
            <w:webHidden/>
          </w:rPr>
          <w:instrText xml:space="preserve"> PAGEREF _Toc289357286 \h </w:instrText>
        </w:r>
        <w:r>
          <w:rPr>
            <w:noProof/>
            <w:webHidden/>
          </w:rPr>
        </w:r>
      </w:ins>
      <w:r>
        <w:rPr>
          <w:noProof/>
          <w:webHidden/>
        </w:rPr>
        <w:fldChar w:fldCharType="separate"/>
      </w:r>
      <w:ins w:id="57" w:author="Thomas Kee" w:date="2011-03-31T17:52:00Z">
        <w:r w:rsidR="006C26F7">
          <w:rPr>
            <w:noProof/>
            <w:webHidden/>
          </w:rPr>
          <w:t>9</w:t>
        </w:r>
        <w:r>
          <w:rPr>
            <w:noProof/>
            <w:webHidden/>
          </w:rPr>
          <w:fldChar w:fldCharType="end"/>
        </w:r>
        <w:r w:rsidRPr="008A6925">
          <w:rPr>
            <w:rStyle w:val="Hyperlink"/>
            <w:noProof/>
          </w:rPr>
          <w:fldChar w:fldCharType="end"/>
        </w:r>
      </w:ins>
    </w:p>
    <w:p w:rsidR="006C26F7" w:rsidRDefault="003D0E39">
      <w:pPr>
        <w:pStyle w:val="TOC2"/>
        <w:tabs>
          <w:tab w:val="right" w:leader="dot" w:pos="9350"/>
        </w:tabs>
        <w:rPr>
          <w:ins w:id="58" w:author="Thomas Kee" w:date="2011-03-31T17:52:00Z"/>
          <w:rFonts w:asciiTheme="minorHAnsi" w:eastAsiaTheme="minorEastAsia" w:hAnsiTheme="minorHAnsi" w:cstheme="minorBidi"/>
          <w:noProof/>
          <w:lang w:bidi="ar-SA"/>
        </w:rPr>
      </w:pPr>
      <w:ins w:id="59"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"_Toc289357287"</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Repository Administration</w:t>
        </w:r>
        <w:r w:rsidR="006C26F7">
          <w:rPr>
            <w:noProof/>
            <w:webHidden/>
          </w:rPr>
          <w:tab/>
        </w:r>
        <w:r>
          <w:rPr>
            <w:noProof/>
            <w:webHidden/>
          </w:rPr>
          <w:fldChar w:fldCharType="begin"/>
        </w:r>
        <w:r w:rsidR="006C26F7">
          <w:rPr>
            <w:noProof/>
            <w:webHidden/>
          </w:rPr>
          <w:instrText xml:space="preserve"> PAGEREF _Toc289357287 \h </w:instrText>
        </w:r>
        <w:r>
          <w:rPr>
            <w:noProof/>
            <w:webHidden/>
          </w:rPr>
        </w:r>
      </w:ins>
      <w:r>
        <w:rPr>
          <w:noProof/>
          <w:webHidden/>
        </w:rPr>
        <w:fldChar w:fldCharType="separate"/>
      </w:r>
      <w:ins w:id="60" w:author="Thomas Kee" w:date="2011-03-31T17:52:00Z">
        <w:r w:rsidR="006C26F7">
          <w:rPr>
            <w:noProof/>
            <w:webHidden/>
          </w:rPr>
          <w:t>10</w:t>
        </w:r>
        <w:r>
          <w:rPr>
            <w:noProof/>
            <w:webHidden/>
          </w:rPr>
          <w:fldChar w:fldCharType="end"/>
        </w:r>
        <w:r w:rsidRPr="008A6925">
          <w:rPr>
            <w:rStyle w:val="Hyperlink"/>
            <w:noProof/>
          </w:rPr>
          <w:fldChar w:fldCharType="end"/>
        </w:r>
      </w:ins>
    </w:p>
    <w:p w:rsidR="006C26F7" w:rsidRDefault="003D0E39">
      <w:pPr>
        <w:pStyle w:val="TOC3"/>
        <w:tabs>
          <w:tab w:val="right" w:leader="dot" w:pos="9350"/>
        </w:tabs>
        <w:rPr>
          <w:ins w:id="61" w:author="Thomas Kee" w:date="2011-03-31T17:52:00Z"/>
          <w:rFonts w:asciiTheme="minorHAnsi" w:eastAsiaTheme="minorEastAsia" w:hAnsiTheme="minorHAnsi" w:cstheme="minorBidi"/>
          <w:noProof/>
          <w:lang w:bidi="ar-SA"/>
        </w:rPr>
      </w:pPr>
      <w:ins w:id="62" w:author="Thomas Kee" w:date="2011-03-31T17:52:00Z">
        <w:r w:rsidRPr="008A6925">
          <w:rPr>
            <w:rStyle w:val="Hyperlink"/>
            <w:noProof/>
          </w:rPr>
          <w:fldChar w:fldCharType="begin"/>
        </w:r>
        <w:r w:rsidR="006C26F7" w:rsidRPr="008A6925">
          <w:rPr>
            <w:rStyle w:val="Hyperlink"/>
            <w:noProof/>
          </w:rPr>
          <w:instrText xml:space="preserve"> </w:instrText>
        </w:r>
        <w:r w:rsidR="006C26F7">
          <w:rPr>
            <w:noProof/>
          </w:rPr>
          <w:instrText>HYPERLINK \l "_Toc289357288"</w:instrText>
        </w:r>
        <w:r w:rsidR="006C26F7" w:rsidRPr="008A6925">
          <w:rPr>
            <w:rStyle w:val="Hyperlink"/>
            <w:noProof/>
          </w:rPr>
          <w:instrText xml:space="preserve"> </w:instrText>
        </w:r>
        <w:r w:rsidR="006C26F7" w:rsidRPr="008A6925">
          <w:rPr>
            <w:rStyle w:val="Hyperlink"/>
            <w:noProof/>
          </w:rPr>
        </w:r>
        <w:r w:rsidRPr="008A6925">
          <w:rPr>
            <w:rStyle w:val="Hyperlink"/>
            <w:noProof/>
          </w:rPr>
          <w:fldChar w:fldCharType="separate"/>
        </w:r>
        <w:r w:rsidR="006C26F7" w:rsidRPr="008A6925">
          <w:rPr>
            <w:rStyle w:val="Hyperlink"/>
            <w:rFonts w:ascii="Verdana" w:hAnsi="Verdana"/>
            <w:noProof/>
          </w:rPr>
          <w:t>Examples</w:t>
        </w:r>
        <w:r w:rsidR="006C26F7">
          <w:rPr>
            <w:noProof/>
            <w:webHidden/>
          </w:rPr>
          <w:tab/>
        </w:r>
        <w:r>
          <w:rPr>
            <w:noProof/>
            <w:webHidden/>
          </w:rPr>
          <w:fldChar w:fldCharType="begin"/>
        </w:r>
        <w:r w:rsidR="006C26F7">
          <w:rPr>
            <w:noProof/>
            <w:webHidden/>
          </w:rPr>
          <w:instrText xml:space="preserve"> PAGEREF _Toc289357288 \h </w:instrText>
        </w:r>
        <w:r>
          <w:rPr>
            <w:noProof/>
            <w:webHidden/>
          </w:rPr>
        </w:r>
      </w:ins>
      <w:r>
        <w:rPr>
          <w:noProof/>
          <w:webHidden/>
        </w:rPr>
        <w:fldChar w:fldCharType="separate"/>
      </w:r>
      <w:ins w:id="63" w:author="Thomas Kee" w:date="2011-03-31T17:52:00Z">
        <w:r w:rsidR="006C26F7">
          <w:rPr>
            <w:noProof/>
            <w:webHidden/>
          </w:rPr>
          <w:t>10</w:t>
        </w:r>
        <w:r>
          <w:rPr>
            <w:noProof/>
            <w:webHidden/>
          </w:rPr>
          <w:fldChar w:fldCharType="end"/>
        </w:r>
        <w:r w:rsidRPr="008A6925">
          <w:rPr>
            <w:rStyle w:val="Hyperlink"/>
            <w:noProof/>
          </w:rPr>
          <w:fldChar w:fldCharType="end"/>
        </w:r>
      </w:ins>
    </w:p>
    <w:p w:rsidR="00E05554" w:rsidRPr="00731FFC" w:rsidDel="00911A0F" w:rsidRDefault="003D0E39" w:rsidP="00911A0F">
      <w:pPr>
        <w:pStyle w:val="TOC1"/>
        <w:rPr>
          <w:del w:id="64" w:author="Thomas Kee" w:date="2011-03-31T10:37:00Z"/>
          <w:noProof/>
        </w:rPr>
      </w:pPr>
      <w:del w:id="65" w:author="Thomas Kee" w:date="2011-03-31T10:37:00Z">
        <w:r w:rsidRPr="003D0E39">
          <w:rPr>
            <w:rStyle w:val="Hyperlink"/>
            <w:rFonts w:ascii="Verdana" w:hAnsi="Verdana"/>
            <w:noProof/>
            <w:sz w:val="18"/>
            <w:szCs w:val="18"/>
            <w:rPrChange w:id="66" w:author="Thomas Kee" w:date="2011-03-31T10:37:00Z">
              <w:rPr>
                <w:rStyle w:val="Hyperlink"/>
                <w:noProof/>
              </w:rPr>
            </w:rPrChange>
          </w:rPr>
          <w:delText>Quick Guide To Revision Control</w:delText>
        </w:r>
        <w:r w:rsidR="00E05554" w:rsidRPr="00731FFC" w:rsidDel="00911A0F">
          <w:rPr>
            <w:noProof/>
            <w:webHidden/>
          </w:rPr>
          <w:tab/>
          <w:delText>1</w:delText>
        </w:r>
      </w:del>
    </w:p>
    <w:p w:rsidR="00000000" w:rsidRDefault="003D0E39">
      <w:pPr>
        <w:pStyle w:val="TOC2"/>
        <w:tabs>
          <w:tab w:val="right" w:leader="dot" w:pos="9350"/>
        </w:tabs>
        <w:spacing w:line="240" w:lineRule="auto"/>
        <w:rPr>
          <w:del w:id="67" w:author="Thomas Kee" w:date="2011-03-31T10:37:00Z"/>
          <w:rFonts w:ascii="Verdana" w:hAnsi="Verdana"/>
          <w:noProof/>
          <w:sz w:val="18"/>
          <w:szCs w:val="18"/>
          <w:rPrChange w:id="68" w:author="Thomas Kee" w:date="2011-03-31T10:31:00Z">
            <w:rPr>
              <w:del w:id="69" w:author="Thomas Kee" w:date="2011-03-31T10:37:00Z"/>
              <w:noProof/>
            </w:rPr>
          </w:rPrChange>
        </w:rPr>
        <w:pPrChange w:id="70" w:author="Thomas Kee" w:date="2011-03-31T10:35:00Z">
          <w:pPr>
            <w:pStyle w:val="TOC2"/>
            <w:tabs>
              <w:tab w:val="right" w:leader="dot" w:pos="9350"/>
            </w:tabs>
          </w:pPr>
        </w:pPrChange>
      </w:pPr>
      <w:del w:id="71" w:author="Thomas Kee" w:date="2011-03-31T10:37:00Z">
        <w:r w:rsidRPr="003D0E39">
          <w:rPr>
            <w:rStyle w:val="Hyperlink"/>
            <w:rFonts w:ascii="Verdana" w:hAnsi="Verdana"/>
            <w:noProof/>
            <w:sz w:val="18"/>
            <w:szCs w:val="18"/>
            <w:rPrChange w:id="72" w:author="Thomas Kee" w:date="2011-03-31T10:37:00Z">
              <w:rPr>
                <w:rStyle w:val="Hyperlink"/>
                <w:noProof/>
              </w:rPr>
            </w:rPrChange>
          </w:rPr>
          <w:delText>Testing Repository At GitHub</w:delText>
        </w:r>
        <w:r w:rsidRPr="003D0E39">
          <w:rPr>
            <w:rFonts w:ascii="Verdana" w:hAnsi="Verdana"/>
            <w:noProof/>
            <w:webHidden/>
            <w:sz w:val="18"/>
            <w:szCs w:val="18"/>
            <w:rPrChange w:id="73" w:author="Thomas Kee" w:date="2011-03-31T10:31:00Z">
              <w:rPr>
                <w:noProof/>
                <w:webHidden/>
                <w:color w:val="0000FF"/>
                <w:u w:val="single"/>
              </w:rPr>
            </w:rPrChange>
          </w:rPr>
          <w:tab/>
          <w:delText>1</w:delText>
        </w:r>
      </w:del>
    </w:p>
    <w:p w:rsidR="00000000" w:rsidRDefault="003D0E39">
      <w:pPr>
        <w:pStyle w:val="TOC2"/>
        <w:tabs>
          <w:tab w:val="right" w:leader="dot" w:pos="9350"/>
        </w:tabs>
        <w:spacing w:line="240" w:lineRule="auto"/>
        <w:rPr>
          <w:del w:id="74" w:author="Thomas Kee" w:date="2011-03-31T10:37:00Z"/>
          <w:rFonts w:ascii="Verdana" w:hAnsi="Verdana"/>
          <w:noProof/>
          <w:sz w:val="18"/>
          <w:szCs w:val="18"/>
          <w:rPrChange w:id="75" w:author="Thomas Kee" w:date="2011-03-31T10:31:00Z">
            <w:rPr>
              <w:del w:id="76" w:author="Thomas Kee" w:date="2011-03-31T10:37:00Z"/>
              <w:noProof/>
            </w:rPr>
          </w:rPrChange>
        </w:rPr>
        <w:pPrChange w:id="77" w:author="Thomas Kee" w:date="2011-03-31T10:35:00Z">
          <w:pPr>
            <w:pStyle w:val="TOC2"/>
            <w:tabs>
              <w:tab w:val="right" w:leader="dot" w:pos="9350"/>
            </w:tabs>
          </w:pPr>
        </w:pPrChange>
      </w:pPr>
      <w:del w:id="78" w:author="Thomas Kee" w:date="2011-03-31T10:37:00Z">
        <w:r w:rsidRPr="003D0E39">
          <w:rPr>
            <w:rStyle w:val="Hyperlink"/>
            <w:rFonts w:ascii="Verdana" w:hAnsi="Verdana"/>
            <w:noProof/>
            <w:sz w:val="18"/>
            <w:szCs w:val="18"/>
            <w:rPrChange w:id="79" w:author="Thomas Kee" w:date="2011-03-31T10:37:00Z">
              <w:rPr>
                <w:rStyle w:val="Hyperlink"/>
                <w:noProof/>
              </w:rPr>
            </w:rPrChange>
          </w:rPr>
          <w:delText>Global setup:</w:delText>
        </w:r>
        <w:r w:rsidRPr="003D0E39">
          <w:rPr>
            <w:rFonts w:ascii="Verdana" w:hAnsi="Verdana"/>
            <w:noProof/>
            <w:webHidden/>
            <w:sz w:val="18"/>
            <w:szCs w:val="18"/>
            <w:rPrChange w:id="80" w:author="Thomas Kee" w:date="2011-03-31T10:31:00Z">
              <w:rPr>
                <w:noProof/>
                <w:webHidden/>
                <w:color w:val="0000FF"/>
                <w:u w:val="single"/>
              </w:rPr>
            </w:rPrChange>
          </w:rPr>
          <w:tab/>
          <w:delText>1</w:delText>
        </w:r>
      </w:del>
    </w:p>
    <w:p w:rsidR="00000000" w:rsidRDefault="003D0E39">
      <w:pPr>
        <w:pStyle w:val="TOC2"/>
        <w:tabs>
          <w:tab w:val="right" w:leader="dot" w:pos="9350"/>
        </w:tabs>
        <w:spacing w:line="240" w:lineRule="auto"/>
        <w:rPr>
          <w:del w:id="81" w:author="Thomas Kee" w:date="2011-03-31T10:37:00Z"/>
          <w:rFonts w:ascii="Verdana" w:hAnsi="Verdana"/>
          <w:noProof/>
          <w:sz w:val="18"/>
          <w:szCs w:val="18"/>
          <w:rPrChange w:id="82" w:author="Thomas Kee" w:date="2011-03-31T10:31:00Z">
            <w:rPr>
              <w:del w:id="83" w:author="Thomas Kee" w:date="2011-03-31T10:37:00Z"/>
              <w:noProof/>
            </w:rPr>
          </w:rPrChange>
        </w:rPr>
        <w:pPrChange w:id="84" w:author="Thomas Kee" w:date="2011-03-31T10:35:00Z">
          <w:pPr>
            <w:pStyle w:val="TOC2"/>
            <w:tabs>
              <w:tab w:val="right" w:leader="dot" w:pos="9350"/>
            </w:tabs>
          </w:pPr>
        </w:pPrChange>
      </w:pPr>
      <w:del w:id="85" w:author="Thomas Kee" w:date="2011-03-31T10:37:00Z">
        <w:r w:rsidRPr="003D0E39">
          <w:rPr>
            <w:rStyle w:val="Hyperlink"/>
            <w:rFonts w:ascii="Verdana" w:hAnsi="Verdana"/>
            <w:noProof/>
            <w:sz w:val="18"/>
            <w:szCs w:val="18"/>
            <w:rPrChange w:id="86" w:author="Thomas Kee" w:date="2011-03-31T10:37:00Z">
              <w:rPr>
                <w:rStyle w:val="Hyperlink"/>
                <w:noProof/>
              </w:rPr>
            </w:rPrChange>
          </w:rPr>
          <w:delText>Next steps:</w:delText>
        </w:r>
        <w:r w:rsidRPr="003D0E39">
          <w:rPr>
            <w:rFonts w:ascii="Verdana" w:hAnsi="Verdana"/>
            <w:noProof/>
            <w:webHidden/>
            <w:sz w:val="18"/>
            <w:szCs w:val="18"/>
            <w:rPrChange w:id="87" w:author="Thomas Kee" w:date="2011-03-31T10:31:00Z">
              <w:rPr>
                <w:noProof/>
                <w:webHidden/>
                <w:color w:val="0000FF"/>
                <w:u w:val="single"/>
              </w:rPr>
            </w:rPrChange>
          </w:rPr>
          <w:tab/>
          <w:delText>1</w:delText>
        </w:r>
      </w:del>
    </w:p>
    <w:p w:rsidR="00000000" w:rsidRDefault="003D0E39">
      <w:pPr>
        <w:pStyle w:val="TOC2"/>
        <w:tabs>
          <w:tab w:val="right" w:leader="dot" w:pos="9350"/>
        </w:tabs>
        <w:spacing w:line="240" w:lineRule="auto"/>
        <w:rPr>
          <w:del w:id="88" w:author="Thomas Kee" w:date="2011-03-31T10:37:00Z"/>
          <w:rFonts w:ascii="Verdana" w:hAnsi="Verdana"/>
          <w:noProof/>
          <w:sz w:val="18"/>
          <w:szCs w:val="18"/>
          <w:rPrChange w:id="89" w:author="Thomas Kee" w:date="2011-03-31T10:31:00Z">
            <w:rPr>
              <w:del w:id="90" w:author="Thomas Kee" w:date="2011-03-31T10:37:00Z"/>
              <w:noProof/>
            </w:rPr>
          </w:rPrChange>
        </w:rPr>
        <w:pPrChange w:id="91" w:author="Thomas Kee" w:date="2011-03-31T10:35:00Z">
          <w:pPr>
            <w:pStyle w:val="TOC2"/>
            <w:tabs>
              <w:tab w:val="right" w:leader="dot" w:pos="9350"/>
            </w:tabs>
          </w:pPr>
        </w:pPrChange>
      </w:pPr>
      <w:del w:id="92" w:author="Thomas Kee" w:date="2011-03-31T10:37:00Z">
        <w:r w:rsidRPr="003D0E39">
          <w:rPr>
            <w:rStyle w:val="Hyperlink"/>
            <w:rFonts w:ascii="Verdana" w:hAnsi="Verdana"/>
            <w:noProof/>
            <w:sz w:val="18"/>
            <w:szCs w:val="18"/>
            <w:rPrChange w:id="93" w:author="Thomas Kee" w:date="2011-03-31T10:37:00Z">
              <w:rPr>
                <w:rStyle w:val="Hyperlink"/>
                <w:noProof/>
              </w:rPr>
            </w:rPrChange>
          </w:rPr>
          <w:delText>Existing Git Repo?</w:delText>
        </w:r>
        <w:r w:rsidRPr="003D0E39">
          <w:rPr>
            <w:rFonts w:ascii="Verdana" w:hAnsi="Verdana"/>
            <w:noProof/>
            <w:webHidden/>
            <w:sz w:val="18"/>
            <w:szCs w:val="18"/>
            <w:rPrChange w:id="94" w:author="Thomas Kee" w:date="2011-03-31T10:31:00Z">
              <w:rPr>
                <w:noProof/>
                <w:webHidden/>
                <w:color w:val="0000FF"/>
                <w:u w:val="single"/>
              </w:rPr>
            </w:rPrChange>
          </w:rPr>
          <w:tab/>
          <w:delText>1</w:delText>
        </w:r>
      </w:del>
    </w:p>
    <w:p w:rsidR="00000000" w:rsidRDefault="003D0E39">
      <w:pPr>
        <w:pStyle w:val="TOC2"/>
        <w:tabs>
          <w:tab w:val="right" w:leader="dot" w:pos="9350"/>
        </w:tabs>
        <w:spacing w:line="240" w:lineRule="auto"/>
        <w:rPr>
          <w:del w:id="95" w:author="Thomas Kee" w:date="2011-03-31T10:37:00Z"/>
          <w:rFonts w:ascii="Verdana" w:hAnsi="Verdana"/>
          <w:noProof/>
          <w:sz w:val="18"/>
          <w:szCs w:val="18"/>
          <w:rPrChange w:id="96" w:author="Thomas Kee" w:date="2011-03-31T10:31:00Z">
            <w:rPr>
              <w:del w:id="97" w:author="Thomas Kee" w:date="2011-03-31T10:37:00Z"/>
              <w:noProof/>
            </w:rPr>
          </w:rPrChange>
        </w:rPr>
        <w:pPrChange w:id="98" w:author="Thomas Kee" w:date="2011-03-31T10:35:00Z">
          <w:pPr>
            <w:pStyle w:val="TOC2"/>
            <w:tabs>
              <w:tab w:val="right" w:leader="dot" w:pos="9350"/>
            </w:tabs>
          </w:pPr>
        </w:pPrChange>
      </w:pPr>
      <w:del w:id="99" w:author="Thomas Kee" w:date="2011-03-31T10:37:00Z">
        <w:r w:rsidRPr="003D0E39">
          <w:rPr>
            <w:rStyle w:val="Hyperlink"/>
            <w:rFonts w:ascii="Verdana" w:hAnsi="Verdana"/>
            <w:noProof/>
            <w:sz w:val="18"/>
            <w:szCs w:val="18"/>
            <w:rPrChange w:id="100" w:author="Thomas Kee" w:date="2011-03-31T10:37:00Z">
              <w:rPr>
                <w:rStyle w:val="Hyperlink"/>
                <w:noProof/>
              </w:rPr>
            </w:rPrChange>
          </w:rPr>
          <w:delText>Importing a Subversion Repo?</w:delText>
        </w:r>
        <w:r w:rsidRPr="003D0E39">
          <w:rPr>
            <w:rFonts w:ascii="Verdana" w:hAnsi="Verdana"/>
            <w:noProof/>
            <w:webHidden/>
            <w:sz w:val="18"/>
            <w:szCs w:val="18"/>
            <w:rPrChange w:id="101" w:author="Thomas Kee" w:date="2011-03-31T10:31:00Z">
              <w:rPr>
                <w:noProof/>
                <w:webHidden/>
                <w:color w:val="0000FF"/>
                <w:u w:val="single"/>
              </w:rPr>
            </w:rPrChange>
          </w:rPr>
          <w:tab/>
          <w:delText>1</w:delText>
        </w:r>
      </w:del>
    </w:p>
    <w:p w:rsidR="00000000" w:rsidRDefault="003D0E39">
      <w:pPr>
        <w:pStyle w:val="TOC1"/>
        <w:rPr>
          <w:del w:id="102" w:author="Thomas Kee" w:date="2011-03-31T10:37:00Z"/>
          <w:noProof/>
        </w:rPr>
      </w:pPr>
      <w:del w:id="103" w:author="Thomas Kee" w:date="2011-03-31T10:37:00Z">
        <w:r w:rsidRPr="003D0E39">
          <w:rPr>
            <w:rStyle w:val="Hyperlink"/>
            <w:rFonts w:ascii="Verdana" w:hAnsi="Verdana"/>
            <w:noProof/>
            <w:sz w:val="18"/>
            <w:szCs w:val="18"/>
            <w:rPrChange w:id="104" w:author="Thomas Kee" w:date="2011-03-31T10:37:00Z">
              <w:rPr>
                <w:rStyle w:val="Hyperlink"/>
                <w:noProof/>
              </w:rPr>
            </w:rPrChange>
          </w:rPr>
          <w:delText>Everyday GIT With 20 Commands Or So</w:delText>
        </w:r>
        <w:r w:rsidR="00E05554" w:rsidRPr="00731FFC" w:rsidDel="00911A0F">
          <w:rPr>
            <w:noProof/>
            <w:webHidden/>
          </w:rPr>
          <w:tab/>
          <w:delText>2</w:delText>
        </w:r>
      </w:del>
    </w:p>
    <w:p w:rsidR="00000000" w:rsidRDefault="003D0E39">
      <w:pPr>
        <w:pStyle w:val="TOC2"/>
        <w:tabs>
          <w:tab w:val="right" w:leader="dot" w:pos="9350"/>
        </w:tabs>
        <w:spacing w:line="240" w:lineRule="auto"/>
        <w:rPr>
          <w:del w:id="105" w:author="Thomas Kee" w:date="2011-03-31T10:37:00Z"/>
          <w:rFonts w:ascii="Verdana" w:hAnsi="Verdana"/>
          <w:noProof/>
          <w:sz w:val="18"/>
          <w:szCs w:val="18"/>
          <w:rPrChange w:id="106" w:author="Thomas Kee" w:date="2011-03-31T10:31:00Z">
            <w:rPr>
              <w:del w:id="107" w:author="Thomas Kee" w:date="2011-03-31T10:37:00Z"/>
              <w:noProof/>
            </w:rPr>
          </w:rPrChange>
        </w:rPr>
        <w:pPrChange w:id="108" w:author="Thomas Kee" w:date="2011-03-31T10:35:00Z">
          <w:pPr>
            <w:pStyle w:val="TOC2"/>
            <w:tabs>
              <w:tab w:val="right" w:leader="dot" w:pos="9350"/>
            </w:tabs>
          </w:pPr>
        </w:pPrChange>
      </w:pPr>
      <w:del w:id="109" w:author="Thomas Kee" w:date="2011-03-31T10:37:00Z">
        <w:r w:rsidRPr="003D0E39">
          <w:rPr>
            <w:rStyle w:val="Hyperlink"/>
            <w:rFonts w:ascii="Verdana" w:hAnsi="Verdana"/>
            <w:noProof/>
            <w:sz w:val="18"/>
            <w:szCs w:val="18"/>
            <w:rPrChange w:id="110" w:author="Thomas Kee" w:date="2011-03-31T10:37:00Z">
              <w:rPr>
                <w:rStyle w:val="Hyperlink"/>
                <w:noProof/>
              </w:rPr>
            </w:rPrChange>
          </w:rPr>
          <w:delText>Individual Developer (Standalone)</w:delText>
        </w:r>
        <w:r w:rsidRPr="003D0E39">
          <w:rPr>
            <w:rFonts w:ascii="Verdana" w:hAnsi="Verdana"/>
            <w:noProof/>
            <w:webHidden/>
            <w:sz w:val="18"/>
            <w:szCs w:val="18"/>
            <w:rPrChange w:id="111" w:author="Thomas Kee" w:date="2011-03-31T10:31:00Z">
              <w:rPr>
                <w:noProof/>
                <w:webHidden/>
                <w:color w:val="0000FF"/>
                <w:u w:val="single"/>
              </w:rPr>
            </w:rPrChange>
          </w:rPr>
          <w:tab/>
          <w:delText>2</w:delText>
        </w:r>
      </w:del>
    </w:p>
    <w:p w:rsidR="00000000" w:rsidRDefault="003D0E39">
      <w:pPr>
        <w:pStyle w:val="TOC3"/>
        <w:tabs>
          <w:tab w:val="right" w:leader="dot" w:pos="9350"/>
        </w:tabs>
        <w:spacing w:line="240" w:lineRule="auto"/>
        <w:rPr>
          <w:del w:id="112" w:author="Thomas Kee" w:date="2011-03-31T10:37:00Z"/>
          <w:rFonts w:ascii="Verdana" w:hAnsi="Verdana"/>
          <w:noProof/>
          <w:sz w:val="18"/>
          <w:szCs w:val="18"/>
          <w:rPrChange w:id="113" w:author="Thomas Kee" w:date="2011-03-31T10:31:00Z">
            <w:rPr>
              <w:del w:id="114" w:author="Thomas Kee" w:date="2011-03-31T10:37:00Z"/>
              <w:noProof/>
            </w:rPr>
          </w:rPrChange>
        </w:rPr>
        <w:pPrChange w:id="115" w:author="Thomas Kee" w:date="2011-03-31T10:35:00Z">
          <w:pPr>
            <w:pStyle w:val="TOC3"/>
            <w:tabs>
              <w:tab w:val="right" w:leader="dot" w:pos="9350"/>
            </w:tabs>
          </w:pPr>
        </w:pPrChange>
      </w:pPr>
      <w:del w:id="116" w:author="Thomas Kee" w:date="2011-03-31T10:37:00Z">
        <w:r w:rsidRPr="003D0E39">
          <w:rPr>
            <w:rStyle w:val="Hyperlink"/>
            <w:rFonts w:ascii="Verdana" w:hAnsi="Verdana"/>
            <w:noProof/>
            <w:sz w:val="18"/>
            <w:szCs w:val="18"/>
            <w:rPrChange w:id="117" w:author="Thomas Kee" w:date="2011-03-31T10:37:00Z">
              <w:rPr>
                <w:rStyle w:val="Hyperlink"/>
                <w:noProof/>
              </w:rPr>
            </w:rPrChange>
          </w:rPr>
          <w:delText>Examples</w:delText>
        </w:r>
        <w:r w:rsidRPr="003D0E39">
          <w:rPr>
            <w:rFonts w:ascii="Verdana" w:hAnsi="Verdana"/>
            <w:noProof/>
            <w:webHidden/>
            <w:sz w:val="18"/>
            <w:szCs w:val="18"/>
            <w:rPrChange w:id="118" w:author="Thomas Kee" w:date="2011-03-31T10:31:00Z">
              <w:rPr>
                <w:noProof/>
                <w:webHidden/>
                <w:color w:val="0000FF"/>
                <w:u w:val="single"/>
              </w:rPr>
            </w:rPrChange>
          </w:rPr>
          <w:tab/>
          <w:delText>2</w:delText>
        </w:r>
      </w:del>
    </w:p>
    <w:p w:rsidR="00000000" w:rsidRDefault="003D0E39">
      <w:pPr>
        <w:pStyle w:val="TOC2"/>
        <w:tabs>
          <w:tab w:val="right" w:leader="dot" w:pos="9350"/>
        </w:tabs>
        <w:spacing w:line="240" w:lineRule="auto"/>
        <w:rPr>
          <w:del w:id="119" w:author="Thomas Kee" w:date="2011-03-31T10:37:00Z"/>
          <w:rFonts w:ascii="Verdana" w:hAnsi="Verdana"/>
          <w:noProof/>
          <w:sz w:val="18"/>
          <w:szCs w:val="18"/>
          <w:rPrChange w:id="120" w:author="Thomas Kee" w:date="2011-03-31T10:31:00Z">
            <w:rPr>
              <w:del w:id="121" w:author="Thomas Kee" w:date="2011-03-31T10:37:00Z"/>
              <w:noProof/>
            </w:rPr>
          </w:rPrChange>
        </w:rPr>
        <w:pPrChange w:id="122" w:author="Thomas Kee" w:date="2011-03-31T10:35:00Z">
          <w:pPr>
            <w:pStyle w:val="TOC2"/>
            <w:tabs>
              <w:tab w:val="right" w:leader="dot" w:pos="9350"/>
            </w:tabs>
          </w:pPr>
        </w:pPrChange>
      </w:pPr>
      <w:del w:id="123" w:author="Thomas Kee" w:date="2011-03-31T10:37:00Z">
        <w:r w:rsidRPr="003D0E39">
          <w:rPr>
            <w:rStyle w:val="Hyperlink"/>
            <w:rFonts w:ascii="Verdana" w:hAnsi="Verdana"/>
            <w:noProof/>
            <w:sz w:val="18"/>
            <w:szCs w:val="18"/>
            <w:rPrChange w:id="124" w:author="Thomas Kee" w:date="2011-03-31T10:37:00Z">
              <w:rPr>
                <w:rStyle w:val="Hyperlink"/>
                <w:noProof/>
              </w:rPr>
            </w:rPrChange>
          </w:rPr>
          <w:delText>Individual Developer (Participant)</w:delText>
        </w:r>
        <w:r w:rsidRPr="003D0E39">
          <w:rPr>
            <w:rFonts w:ascii="Verdana" w:hAnsi="Verdana"/>
            <w:noProof/>
            <w:webHidden/>
            <w:sz w:val="18"/>
            <w:szCs w:val="18"/>
            <w:rPrChange w:id="125" w:author="Thomas Kee" w:date="2011-03-31T10:31:00Z">
              <w:rPr>
                <w:noProof/>
                <w:webHidden/>
                <w:color w:val="0000FF"/>
                <w:u w:val="single"/>
              </w:rPr>
            </w:rPrChange>
          </w:rPr>
          <w:tab/>
          <w:delText>3</w:delText>
        </w:r>
      </w:del>
    </w:p>
    <w:p w:rsidR="00000000" w:rsidRDefault="003D0E39">
      <w:pPr>
        <w:pStyle w:val="TOC3"/>
        <w:tabs>
          <w:tab w:val="right" w:leader="dot" w:pos="9350"/>
        </w:tabs>
        <w:spacing w:line="240" w:lineRule="auto"/>
        <w:rPr>
          <w:del w:id="126" w:author="Thomas Kee" w:date="2011-03-31T10:37:00Z"/>
          <w:rFonts w:ascii="Verdana" w:hAnsi="Verdana"/>
          <w:noProof/>
          <w:sz w:val="18"/>
          <w:szCs w:val="18"/>
          <w:rPrChange w:id="127" w:author="Thomas Kee" w:date="2011-03-31T10:31:00Z">
            <w:rPr>
              <w:del w:id="128" w:author="Thomas Kee" w:date="2011-03-31T10:37:00Z"/>
              <w:noProof/>
            </w:rPr>
          </w:rPrChange>
        </w:rPr>
        <w:pPrChange w:id="129" w:author="Thomas Kee" w:date="2011-03-31T10:35:00Z">
          <w:pPr>
            <w:pStyle w:val="TOC3"/>
            <w:tabs>
              <w:tab w:val="right" w:leader="dot" w:pos="9350"/>
            </w:tabs>
          </w:pPr>
        </w:pPrChange>
      </w:pPr>
      <w:del w:id="130" w:author="Thomas Kee" w:date="2011-03-31T10:37:00Z">
        <w:r w:rsidRPr="003D0E39">
          <w:rPr>
            <w:rStyle w:val="Hyperlink"/>
            <w:rFonts w:ascii="Verdana" w:hAnsi="Verdana"/>
            <w:noProof/>
            <w:sz w:val="18"/>
            <w:szCs w:val="18"/>
            <w:rPrChange w:id="131" w:author="Thomas Kee" w:date="2011-03-31T10:37:00Z">
              <w:rPr>
                <w:rStyle w:val="Hyperlink"/>
                <w:noProof/>
              </w:rPr>
            </w:rPrChange>
          </w:rPr>
          <w:delText>Examples</w:delText>
        </w:r>
        <w:r w:rsidRPr="003D0E39">
          <w:rPr>
            <w:rFonts w:ascii="Verdana" w:hAnsi="Verdana"/>
            <w:noProof/>
            <w:webHidden/>
            <w:sz w:val="18"/>
            <w:szCs w:val="18"/>
            <w:rPrChange w:id="132" w:author="Thomas Kee" w:date="2011-03-31T10:31:00Z">
              <w:rPr>
                <w:noProof/>
                <w:webHidden/>
                <w:color w:val="0000FF"/>
                <w:u w:val="single"/>
              </w:rPr>
            </w:rPrChange>
          </w:rPr>
          <w:tab/>
          <w:delText>3</w:delText>
        </w:r>
      </w:del>
    </w:p>
    <w:p w:rsidR="00000000" w:rsidRDefault="003D0E39">
      <w:pPr>
        <w:pStyle w:val="TOC2"/>
        <w:tabs>
          <w:tab w:val="right" w:leader="dot" w:pos="9350"/>
        </w:tabs>
        <w:spacing w:line="240" w:lineRule="auto"/>
        <w:rPr>
          <w:del w:id="133" w:author="Thomas Kee" w:date="2011-03-31T10:37:00Z"/>
          <w:rFonts w:ascii="Verdana" w:hAnsi="Verdana"/>
          <w:noProof/>
          <w:sz w:val="18"/>
          <w:szCs w:val="18"/>
          <w:rPrChange w:id="134" w:author="Thomas Kee" w:date="2011-03-31T10:31:00Z">
            <w:rPr>
              <w:del w:id="135" w:author="Thomas Kee" w:date="2011-03-31T10:37:00Z"/>
              <w:noProof/>
            </w:rPr>
          </w:rPrChange>
        </w:rPr>
        <w:pPrChange w:id="136" w:author="Thomas Kee" w:date="2011-03-31T10:35:00Z">
          <w:pPr>
            <w:pStyle w:val="TOC2"/>
            <w:tabs>
              <w:tab w:val="right" w:leader="dot" w:pos="9350"/>
            </w:tabs>
          </w:pPr>
        </w:pPrChange>
      </w:pPr>
      <w:del w:id="137" w:author="Thomas Kee" w:date="2011-03-31T10:37:00Z">
        <w:r w:rsidRPr="003D0E39">
          <w:rPr>
            <w:rStyle w:val="Hyperlink"/>
            <w:rFonts w:ascii="Verdana" w:hAnsi="Verdana"/>
            <w:noProof/>
            <w:sz w:val="18"/>
            <w:szCs w:val="18"/>
            <w:rPrChange w:id="138" w:author="Thomas Kee" w:date="2011-03-31T10:37:00Z">
              <w:rPr>
                <w:rStyle w:val="Hyperlink"/>
                <w:noProof/>
              </w:rPr>
            </w:rPrChange>
          </w:rPr>
          <w:delText>Integrator</w:delText>
        </w:r>
        <w:r w:rsidRPr="003D0E39">
          <w:rPr>
            <w:rFonts w:ascii="Verdana" w:hAnsi="Verdana"/>
            <w:noProof/>
            <w:webHidden/>
            <w:sz w:val="18"/>
            <w:szCs w:val="18"/>
            <w:rPrChange w:id="139" w:author="Thomas Kee" w:date="2011-03-31T10:31:00Z">
              <w:rPr>
                <w:noProof/>
                <w:webHidden/>
                <w:color w:val="0000FF"/>
                <w:u w:val="single"/>
              </w:rPr>
            </w:rPrChange>
          </w:rPr>
          <w:tab/>
          <w:delText>5</w:delText>
        </w:r>
      </w:del>
    </w:p>
    <w:p w:rsidR="00000000" w:rsidRDefault="003D0E39">
      <w:pPr>
        <w:pStyle w:val="TOC3"/>
        <w:tabs>
          <w:tab w:val="right" w:leader="dot" w:pos="9350"/>
        </w:tabs>
        <w:spacing w:line="240" w:lineRule="auto"/>
        <w:rPr>
          <w:del w:id="140" w:author="Thomas Kee" w:date="2011-03-31T10:37:00Z"/>
          <w:rFonts w:ascii="Verdana" w:hAnsi="Verdana"/>
          <w:noProof/>
          <w:sz w:val="18"/>
          <w:szCs w:val="18"/>
          <w:rPrChange w:id="141" w:author="Thomas Kee" w:date="2011-03-31T10:31:00Z">
            <w:rPr>
              <w:del w:id="142" w:author="Thomas Kee" w:date="2011-03-31T10:37:00Z"/>
              <w:noProof/>
            </w:rPr>
          </w:rPrChange>
        </w:rPr>
        <w:pPrChange w:id="143" w:author="Thomas Kee" w:date="2011-03-31T10:35:00Z">
          <w:pPr>
            <w:pStyle w:val="TOC3"/>
            <w:tabs>
              <w:tab w:val="right" w:leader="dot" w:pos="9350"/>
            </w:tabs>
          </w:pPr>
        </w:pPrChange>
      </w:pPr>
      <w:del w:id="144" w:author="Thomas Kee" w:date="2011-03-31T10:37:00Z">
        <w:r w:rsidRPr="003D0E39">
          <w:rPr>
            <w:rStyle w:val="Hyperlink"/>
            <w:rFonts w:ascii="Verdana" w:hAnsi="Verdana"/>
            <w:noProof/>
            <w:sz w:val="18"/>
            <w:szCs w:val="18"/>
            <w:rPrChange w:id="145" w:author="Thomas Kee" w:date="2011-03-31T10:37:00Z">
              <w:rPr>
                <w:rStyle w:val="Hyperlink"/>
                <w:noProof/>
              </w:rPr>
            </w:rPrChange>
          </w:rPr>
          <w:delText>Examples</w:delText>
        </w:r>
        <w:r w:rsidRPr="003D0E39">
          <w:rPr>
            <w:rFonts w:ascii="Verdana" w:hAnsi="Verdana"/>
            <w:noProof/>
            <w:webHidden/>
            <w:sz w:val="18"/>
            <w:szCs w:val="18"/>
            <w:rPrChange w:id="146" w:author="Thomas Kee" w:date="2011-03-31T10:31:00Z">
              <w:rPr>
                <w:noProof/>
                <w:webHidden/>
                <w:color w:val="0000FF"/>
                <w:u w:val="single"/>
              </w:rPr>
            </w:rPrChange>
          </w:rPr>
          <w:tab/>
          <w:delText>5</w:delText>
        </w:r>
      </w:del>
    </w:p>
    <w:p w:rsidR="00000000" w:rsidRDefault="003D0E39">
      <w:pPr>
        <w:pStyle w:val="NoSpacing"/>
        <w:rPr>
          <w:del w:id="147" w:author="Thomas Kee" w:date="2011-03-31T10:37:00Z"/>
          <w:noProof/>
        </w:rPr>
        <w:pPrChange w:id="148" w:author="Thomas Kee" w:date="2011-03-31T10:35:00Z">
          <w:pPr>
            <w:pStyle w:val="TOC2"/>
            <w:tabs>
              <w:tab w:val="right" w:leader="dot" w:pos="9350"/>
            </w:tabs>
          </w:pPr>
        </w:pPrChange>
      </w:pPr>
      <w:del w:id="149" w:author="Thomas Kee" w:date="2011-03-31T10:37:00Z">
        <w:r w:rsidRPr="003D0E39">
          <w:rPr>
            <w:rStyle w:val="Hyperlink"/>
            <w:rFonts w:ascii="Verdana" w:hAnsi="Verdana"/>
            <w:noProof/>
            <w:sz w:val="18"/>
            <w:szCs w:val="18"/>
            <w:rPrChange w:id="150" w:author="Thomas Kee" w:date="2011-03-31T10:37:00Z">
              <w:rPr>
                <w:rStyle w:val="Hyperlink"/>
                <w:noProof/>
              </w:rPr>
            </w:rPrChange>
          </w:rPr>
          <w:delText>Repository Administration</w:delText>
        </w:r>
        <w:r w:rsidR="00E05554" w:rsidRPr="00731FFC" w:rsidDel="00911A0F">
          <w:rPr>
            <w:noProof/>
            <w:webHidden/>
          </w:rPr>
          <w:tab/>
          <w:delText>6</w:delText>
        </w:r>
      </w:del>
    </w:p>
    <w:p w:rsidR="00000000" w:rsidRDefault="003D0E39">
      <w:pPr>
        <w:pStyle w:val="TOC3"/>
        <w:tabs>
          <w:tab w:val="right" w:leader="dot" w:pos="9350"/>
        </w:tabs>
        <w:spacing w:line="240" w:lineRule="auto"/>
        <w:rPr>
          <w:del w:id="151" w:author="Thomas Kee" w:date="2011-03-31T10:37:00Z"/>
          <w:rFonts w:ascii="Verdana" w:hAnsi="Verdana"/>
          <w:noProof/>
          <w:sz w:val="18"/>
          <w:szCs w:val="18"/>
          <w:rPrChange w:id="152" w:author="Thomas Kee" w:date="2011-03-31T10:31:00Z">
            <w:rPr>
              <w:del w:id="153" w:author="Thomas Kee" w:date="2011-03-31T10:37:00Z"/>
              <w:noProof/>
            </w:rPr>
          </w:rPrChange>
        </w:rPr>
        <w:pPrChange w:id="154" w:author="Thomas Kee" w:date="2011-03-31T10:35:00Z">
          <w:pPr>
            <w:pStyle w:val="TOC3"/>
            <w:tabs>
              <w:tab w:val="right" w:leader="dot" w:pos="9350"/>
            </w:tabs>
          </w:pPr>
        </w:pPrChange>
      </w:pPr>
      <w:del w:id="155" w:author="Thomas Kee" w:date="2011-03-31T10:37:00Z">
        <w:r w:rsidRPr="003D0E39">
          <w:rPr>
            <w:rStyle w:val="Hyperlink"/>
            <w:rFonts w:ascii="Verdana" w:hAnsi="Verdana"/>
            <w:noProof/>
            <w:sz w:val="18"/>
            <w:szCs w:val="18"/>
            <w:rPrChange w:id="156" w:author="Thomas Kee" w:date="2011-03-31T10:37:00Z">
              <w:rPr>
                <w:rStyle w:val="Hyperlink"/>
                <w:noProof/>
              </w:rPr>
            </w:rPrChange>
          </w:rPr>
          <w:delText>Examples</w:delText>
        </w:r>
        <w:r w:rsidRPr="003D0E39">
          <w:rPr>
            <w:rFonts w:ascii="Verdana" w:hAnsi="Verdana"/>
            <w:noProof/>
            <w:webHidden/>
            <w:sz w:val="18"/>
            <w:szCs w:val="18"/>
            <w:rPrChange w:id="157" w:author="Thomas Kee" w:date="2011-03-31T10:31:00Z">
              <w:rPr>
                <w:noProof/>
                <w:webHidden/>
                <w:color w:val="0000FF"/>
                <w:u w:val="single"/>
              </w:rPr>
            </w:rPrChange>
          </w:rPr>
          <w:tab/>
          <w:delText>6</w:delText>
        </w:r>
      </w:del>
    </w:p>
    <w:p w:rsidR="00000000" w:rsidRDefault="003D0E39">
      <w:pPr>
        <w:spacing w:line="240" w:lineRule="auto"/>
        <w:rPr>
          <w:ins w:id="158" w:author="Thomas Kee" w:date="2011-03-31T16:58:00Z"/>
          <w:rFonts w:ascii="Verdana" w:hAnsi="Verdana"/>
          <w:sz w:val="18"/>
          <w:szCs w:val="18"/>
        </w:rPr>
        <w:pPrChange w:id="159" w:author="Thomas Kee" w:date="2011-03-31T10:35:00Z">
          <w:pPr/>
        </w:pPrChange>
      </w:pPr>
      <w:ins w:id="160" w:author="Thomas Kee" w:date="2011-03-31T10:22:00Z">
        <w:r w:rsidRPr="003D0E39">
          <w:rPr>
            <w:rFonts w:ascii="Verdana" w:hAnsi="Verdana"/>
            <w:sz w:val="18"/>
            <w:szCs w:val="18"/>
            <w:rPrChange w:id="161" w:author="Thomas Kee" w:date="2011-03-31T10:31:00Z">
              <w:rPr>
                <w:color w:val="0000FF"/>
                <w:u w:val="single"/>
              </w:rPr>
            </w:rPrChange>
          </w:rPr>
          <w:fldChar w:fldCharType="end"/>
        </w:r>
      </w:ins>
    </w:p>
    <w:p w:rsidR="00000000" w:rsidRDefault="00A27B85">
      <w:pPr>
        <w:spacing w:line="240" w:lineRule="auto"/>
        <w:rPr>
          <w:ins w:id="162" w:author="Thomas Kee" w:date="2011-03-31T16:58:00Z"/>
          <w:rFonts w:ascii="Verdana" w:hAnsi="Verdana"/>
          <w:sz w:val="18"/>
          <w:szCs w:val="18"/>
        </w:rPr>
        <w:pPrChange w:id="163" w:author="Thomas Kee" w:date="2011-03-31T10:35:00Z">
          <w:pPr/>
        </w:pPrChange>
      </w:pPr>
    </w:p>
    <w:p w:rsidR="008000C6" w:rsidRPr="00DD049C" w:rsidRDefault="00DD049C" w:rsidP="00911A0F">
      <w:pPr>
        <w:spacing w:line="240" w:lineRule="auto"/>
        <w:rPr>
          <w:ins w:id="164" w:author="Thomas Kee" w:date="2011-03-31T16:58:00Z"/>
          <w:rFonts w:ascii="Verdana" w:hAnsi="Verdana"/>
          <w:sz w:val="56"/>
          <w:szCs w:val="56"/>
          <w:rPrChange w:id="165" w:author="Thomas Kee" w:date="2011-03-31T18:22:00Z">
            <w:rPr>
              <w:ins w:id="166" w:author="Thomas Kee" w:date="2011-03-31T16:58:00Z"/>
              <w:rFonts w:ascii="Verdana" w:hAnsi="Verdana"/>
              <w:sz w:val="18"/>
              <w:szCs w:val="18"/>
            </w:rPr>
          </w:rPrChange>
        </w:rPr>
        <w:pPrChange w:id="167" w:author="Thomas Kee" w:date="2011-03-31T10:35:00Z">
          <w:pPr/>
        </w:pPrChange>
      </w:pPr>
      <w:ins w:id="168" w:author="Thomas Kee" w:date="2011-03-31T18:22:00Z">
        <w:r w:rsidRPr="00DD049C">
          <w:rPr>
            <w:rFonts w:ascii="Verdana" w:hAnsi="Verdana"/>
            <w:sz w:val="56"/>
            <w:szCs w:val="56"/>
            <w:rPrChange w:id="169" w:author="Thomas Kee" w:date="2011-03-31T18:22:00Z">
              <w:rPr>
                <w:rFonts w:ascii="Verdana" w:hAnsi="Verdana"/>
                <w:sz w:val="18"/>
                <w:szCs w:val="18"/>
              </w:rPr>
            </w:rPrChange>
          </w:rPr>
          <w:t>C</w:t>
        </w:r>
      </w:ins>
    </w:p>
    <w:p w:rsidR="008000C6" w:rsidRDefault="008000C6" w:rsidP="00911A0F">
      <w:pPr>
        <w:spacing w:line="240" w:lineRule="auto"/>
        <w:rPr>
          <w:ins w:id="170" w:author="Thomas Kee" w:date="2011-03-31T16:58:00Z"/>
          <w:rFonts w:ascii="Verdana" w:hAnsi="Verdana"/>
          <w:sz w:val="18"/>
          <w:szCs w:val="18"/>
        </w:rPr>
        <w:pPrChange w:id="171" w:author="Thomas Kee" w:date="2011-03-31T10:35:00Z">
          <w:pPr/>
        </w:pPrChange>
      </w:pPr>
    </w:p>
    <w:p w:rsidR="00DD049C" w:rsidRPr="008169C6" w:rsidRDefault="00DD049C" w:rsidP="00DD049C">
      <w:pPr>
        <w:rPr>
          <w:ins w:id="172" w:author="Thomas Kee" w:date="2011-03-31T18:20:00Z"/>
          <w:b/>
          <w:sz w:val="24"/>
        </w:rPr>
      </w:pPr>
      <w:ins w:id="173" w:author="Thomas Kee" w:date="2011-03-31T18:20:00Z">
        <w:r w:rsidRPr="008169C6">
          <w:rPr>
            <w:b/>
            <w:sz w:val="24"/>
          </w:rPr>
          <w:t xml:space="preserve">General </w:t>
        </w:r>
        <w:r>
          <w:rPr>
            <w:b/>
            <w:sz w:val="24"/>
          </w:rPr>
          <w:t>Comments about TCG Documents</w:t>
        </w:r>
        <w:r w:rsidRPr="008169C6">
          <w:rPr>
            <w:b/>
            <w:sz w:val="24"/>
          </w:rPr>
          <w:t>:</w:t>
        </w:r>
      </w:ins>
    </w:p>
    <w:p w:rsidR="00DD049C" w:rsidRDefault="00DD049C" w:rsidP="00DD049C">
      <w:pPr>
        <w:pStyle w:val="ListParagraph"/>
        <w:numPr>
          <w:ilvl w:val="0"/>
          <w:numId w:val="15"/>
        </w:numPr>
        <w:spacing w:after="120" w:line="240" w:lineRule="auto"/>
        <w:contextualSpacing w:val="0"/>
        <w:rPr>
          <w:ins w:id="174" w:author="Thomas Kee" w:date="2011-03-31T18:20:00Z"/>
        </w:rPr>
      </w:pPr>
      <w:ins w:id="175" w:author="Thomas Kee" w:date="2011-03-31T18:20:00Z">
        <w:r>
          <w:t xml:space="preserve">Terry reviewed several of the TNC documents, especially IF-TNCCS-SOH, in July 2010 as part of the white paper review of MS-SOH.  Another quick review was performed last month.  Except for IF-TNCCS-SOH, which is essentially MS-SOH with the introductory sections re-written, there did not appear to be a direct relationship between the TNC documents and the Microsoft NAP related documents.  Microsoft does not use the standard TNC protocols (IF-T, IF-M, IF-IMC, IF-IMV, IF-MAP, IF-TNCCS, etc) in its implementation of NAP.  </w:t>
        </w:r>
      </w:ins>
    </w:p>
    <w:p w:rsidR="00DD049C" w:rsidRDefault="00DD049C" w:rsidP="00DD049C">
      <w:pPr>
        <w:pStyle w:val="ListParagraph"/>
        <w:numPr>
          <w:ilvl w:val="0"/>
          <w:numId w:val="15"/>
        </w:numPr>
        <w:spacing w:after="120" w:line="240" w:lineRule="auto"/>
        <w:contextualSpacing w:val="0"/>
        <w:rPr>
          <w:ins w:id="176" w:author="Thomas Kee" w:date="2011-03-31T18:20:00Z"/>
        </w:rPr>
      </w:pPr>
      <w:ins w:id="177" w:author="Thomas Kee" w:date="2011-03-31T18:20:00Z">
        <w:r>
          <w:t xml:space="preserve">The high-level architecture of TNC, NAC and NAP appear to be consistent.  </w:t>
        </w:r>
        <w:proofErr w:type="gramStart"/>
        <w:r>
          <w:t>Each architecture</w:t>
        </w:r>
        <w:proofErr w:type="gramEnd"/>
        <w:r>
          <w:t xml:space="preserve"> has three computers.  For NAP, there is the Windows Client, the PEP and the NAP Health Policy Server.  For TNC, there is the Access Requestor, the PEP and the Policy Decision Point.  Both NAP and TNC have three protocol layers: the Integrity Measurement Layer, the Integrity Evaluation Layer and the Network Access Layer.  For NAP, those protocols are MS-WSH, MS-SOH and MS-DHCPN/MS-HCEP/MS-PEAP/MS-TSGU/MS-RNAP.  For TNC, those protocols are IF-M, IF-TNCCS and IF-T.</w:t>
        </w:r>
      </w:ins>
    </w:p>
    <w:p w:rsidR="00DD049C" w:rsidRDefault="00DD049C" w:rsidP="00DD049C">
      <w:pPr>
        <w:pStyle w:val="ListParagraph"/>
        <w:numPr>
          <w:ilvl w:val="0"/>
          <w:numId w:val="15"/>
        </w:numPr>
        <w:spacing w:after="120" w:line="240" w:lineRule="auto"/>
        <w:contextualSpacing w:val="0"/>
        <w:rPr>
          <w:ins w:id="178" w:author="Thomas Kee" w:date="2011-03-31T18:20:00Z"/>
        </w:rPr>
      </w:pPr>
      <w:ins w:id="179" w:author="Thomas Kee" w:date="2011-03-31T18:20:00Z">
        <w:r>
          <w:t xml:space="preserve">Most of the standards produced by TCG are purposely generic.  One of the stated goals of TNC is to be vendor neutral.  They are not going to document how any one vendor, such as Microsoft, implements any standard at a level of detail to allow a completely compatible implementation. </w:t>
        </w:r>
      </w:ins>
    </w:p>
    <w:p w:rsidR="00DD049C" w:rsidRDefault="00DD049C" w:rsidP="00DD049C">
      <w:pPr>
        <w:pStyle w:val="ListParagraph"/>
        <w:numPr>
          <w:ilvl w:val="0"/>
          <w:numId w:val="15"/>
        </w:numPr>
        <w:spacing w:after="120" w:line="240" w:lineRule="auto"/>
        <w:contextualSpacing w:val="0"/>
        <w:rPr>
          <w:ins w:id="180" w:author="Thomas Kee" w:date="2011-03-31T18:20:00Z"/>
        </w:rPr>
      </w:pPr>
      <w:ins w:id="181" w:author="Thomas Kee" w:date="2011-03-31T18:20:00Z">
        <w:r>
          <w:t xml:space="preserve">TCG documents use a different set of terms than the Microsoft NAP documents.  For example, while NAP uses the term NAP Client for the Windows client machine and NAP Health Policy Server for the Windows Server, TCG uses the terms Access Requestor (AR) and Policy Decision Point (PDP).   While Microsoft uses the terms Security Health Agent (SHA) and Security Health </w:t>
        </w:r>
        <w:proofErr w:type="spellStart"/>
        <w:r>
          <w:t>Validator</w:t>
        </w:r>
        <w:proofErr w:type="spellEnd"/>
        <w:r>
          <w:t xml:space="preserve"> (SHV), TNC uses the terms Integrity Measurement Collectors and Integrity Measurement Verifiers.  The difference in terminology makes it difficult to understand Microsoft NAP documentation in relation to TNC documents. </w:t>
        </w:r>
      </w:ins>
    </w:p>
    <w:p w:rsidR="00DD049C" w:rsidRDefault="00DD049C" w:rsidP="00DD049C">
      <w:pPr>
        <w:pStyle w:val="ListParagraph"/>
        <w:numPr>
          <w:ilvl w:val="0"/>
          <w:numId w:val="15"/>
        </w:numPr>
        <w:spacing w:after="240" w:line="240" w:lineRule="auto"/>
        <w:contextualSpacing w:val="0"/>
        <w:rPr>
          <w:ins w:id="182" w:author="Thomas Kee" w:date="2011-03-31T18:20:00Z"/>
        </w:rPr>
      </w:pPr>
      <w:ins w:id="183" w:author="Thomas Kee" w:date="2011-03-31T18:20:00Z">
        <w:r>
          <w:t xml:space="preserve">The TCG documents introduce many concepts that have no correlation to the Microsoft NAP implementation.   For example, the TNC Architecture describes </w:t>
        </w:r>
        <w:r w:rsidRPr="009336A1">
          <w:t>Flow Controller</w:t>
        </w:r>
        <w:r>
          <w:t xml:space="preserve">s, Sensors and the </w:t>
        </w:r>
        <w:r w:rsidRPr="009336A1">
          <w:t>Metadata Access Point Server</w:t>
        </w:r>
        <w:r>
          <w:t xml:space="preserve">, which do not seem to have an equivalent in NAP.  </w:t>
        </w:r>
      </w:ins>
    </w:p>
    <w:p w:rsidR="00000000" w:rsidRDefault="00A27B85">
      <w:pPr>
        <w:spacing w:line="240" w:lineRule="auto"/>
        <w:rPr>
          <w:ins w:id="184" w:author="Thomas Kee" w:date="2011-03-31T16:58:00Z"/>
          <w:rFonts w:ascii="Verdana" w:hAnsi="Verdana"/>
          <w:sz w:val="18"/>
          <w:szCs w:val="18"/>
        </w:rPr>
        <w:pPrChange w:id="185" w:author="Thomas Kee" w:date="2011-03-31T10:35:00Z">
          <w:pPr/>
        </w:pPrChange>
      </w:pPr>
    </w:p>
    <w:p w:rsidR="00000000" w:rsidRDefault="00A27B85">
      <w:pPr>
        <w:spacing w:line="240" w:lineRule="auto"/>
        <w:rPr>
          <w:ins w:id="186" w:author="Thomas Kee" w:date="2011-03-31T16:58:00Z"/>
          <w:rFonts w:ascii="Verdana" w:hAnsi="Verdana"/>
          <w:sz w:val="18"/>
          <w:szCs w:val="18"/>
        </w:rPr>
        <w:pPrChange w:id="187" w:author="Thomas Kee" w:date="2011-03-31T10:35:00Z">
          <w:pPr/>
        </w:pPrChange>
      </w:pPr>
    </w:p>
    <w:p w:rsidR="00000000" w:rsidRDefault="00240273">
      <w:pPr>
        <w:spacing w:line="240" w:lineRule="auto"/>
        <w:rPr>
          <w:ins w:id="188" w:author="Thomas Kee" w:date="2011-03-31T17:53:00Z"/>
          <w:rFonts w:ascii="Verdana" w:hAnsi="Verdana"/>
          <w:sz w:val="18"/>
          <w:szCs w:val="18"/>
        </w:rPr>
        <w:pPrChange w:id="189" w:author="Thomas Kee" w:date="2011-03-31T10:35:00Z">
          <w:pPr/>
        </w:pPrChange>
      </w:pPr>
      <w:proofErr w:type="spellStart"/>
      <w:ins w:id="190" w:author="Thomas Kee" w:date="2011-03-31T17:53:00Z">
        <w:r>
          <w:rPr>
            <w:rFonts w:ascii="Verdana" w:hAnsi="Verdana"/>
            <w:sz w:val="18"/>
            <w:szCs w:val="18"/>
          </w:rPr>
          <w:t>Gsdlgjslgjsdlgjlasdgjlsdgjlasdjglasdgjlsdkgklasdg</w:t>
        </w:r>
        <w:proofErr w:type="spellEnd"/>
      </w:ins>
    </w:p>
    <w:p w:rsidR="00000000" w:rsidRDefault="00240273">
      <w:pPr>
        <w:spacing w:line="240" w:lineRule="auto"/>
        <w:rPr>
          <w:ins w:id="191" w:author="Thomas Kee" w:date="2011-03-31T16:58:00Z"/>
          <w:rFonts w:ascii="Verdana" w:hAnsi="Verdana"/>
          <w:sz w:val="18"/>
          <w:szCs w:val="18"/>
        </w:rPr>
        <w:pPrChange w:id="192" w:author="Thomas Kee" w:date="2011-03-31T10:35:00Z">
          <w:pPr/>
        </w:pPrChange>
      </w:pPr>
      <w:proofErr w:type="spellStart"/>
      <w:proofErr w:type="gramStart"/>
      <w:ins w:id="193" w:author="Thomas Kee" w:date="2011-03-31T17:53:00Z">
        <w:r>
          <w:rPr>
            <w:rFonts w:ascii="Verdana" w:hAnsi="Verdana"/>
            <w:sz w:val="18"/>
            <w:szCs w:val="18"/>
          </w:rPr>
          <w:t>sdkdgjslagjaslkgjlasdgjlasdgjlasdgj</w:t>
        </w:r>
      </w:ins>
      <w:proofErr w:type="spellEnd"/>
      <w:proofErr w:type="gramEnd"/>
    </w:p>
    <w:p w:rsidR="00000000" w:rsidRDefault="00A27B85">
      <w:pPr>
        <w:spacing w:line="240" w:lineRule="auto"/>
        <w:rPr>
          <w:ins w:id="194" w:author="Thomas Kee" w:date="2011-03-31T16:58:00Z"/>
          <w:rFonts w:ascii="Verdana" w:hAnsi="Verdana"/>
          <w:sz w:val="18"/>
          <w:szCs w:val="18"/>
        </w:rPr>
        <w:pPrChange w:id="195" w:author="Thomas Kee" w:date="2011-03-31T10:35:00Z">
          <w:pPr/>
        </w:pPrChange>
      </w:pPr>
    </w:p>
    <w:p w:rsidR="00000000" w:rsidRDefault="00A27B85">
      <w:pPr>
        <w:spacing w:line="240" w:lineRule="auto"/>
        <w:rPr>
          <w:ins w:id="196" w:author="Thomas Kee" w:date="2011-03-31T10:22:00Z"/>
          <w:rFonts w:ascii="Verdana" w:hAnsi="Verdana"/>
          <w:sz w:val="18"/>
          <w:szCs w:val="18"/>
          <w:rPrChange w:id="197" w:author="Thomas Kee" w:date="2011-03-31T10:31:00Z">
            <w:rPr>
              <w:ins w:id="198" w:author="Thomas Kee" w:date="2011-03-31T10:22:00Z"/>
            </w:rPr>
          </w:rPrChange>
        </w:rPr>
        <w:pPrChange w:id="199" w:author="Thomas Kee" w:date="2011-03-31T10:35:00Z">
          <w:pPr/>
        </w:pPrChange>
      </w:pPr>
    </w:p>
    <w:p w:rsidR="00911A0F" w:rsidRDefault="00911A0F" w:rsidP="00911A0F">
      <w:pPr>
        <w:pStyle w:val="Heading1"/>
        <w:rPr>
          <w:ins w:id="200" w:author="Thomas Kee" w:date="2011-03-31T18:23:00Z"/>
        </w:rPr>
      </w:pPr>
      <w:bookmarkStart w:id="201" w:name="_Toc289357274"/>
      <w:ins w:id="202" w:author="Thomas Kee" w:date="2011-03-31T10:36:00Z">
        <w:r>
          <w:t>Revision Control Methods for Documents</w:t>
        </w:r>
      </w:ins>
      <w:bookmarkEnd w:id="201"/>
    </w:p>
    <w:p w:rsidR="00102D8F" w:rsidRDefault="00102D8F" w:rsidP="00102D8F">
      <w:pPr>
        <w:rPr>
          <w:ins w:id="203" w:author="Thomas Kee" w:date="2011-03-31T18:23:00Z"/>
        </w:rPr>
        <w:pPrChange w:id="204" w:author="Thomas Kee" w:date="2011-03-31T18:23:00Z">
          <w:pPr>
            <w:pStyle w:val="Heading1"/>
          </w:pPr>
        </w:pPrChange>
      </w:pPr>
    </w:p>
    <w:p w:rsidR="00102D8F" w:rsidRPr="00102D8F" w:rsidRDefault="00966BD0" w:rsidP="00102D8F">
      <w:pPr>
        <w:rPr>
          <w:ins w:id="205" w:author="Thomas Kee" w:date="2011-03-31T11:12:00Z"/>
          <w:sz w:val="96"/>
          <w:szCs w:val="96"/>
          <w:rPrChange w:id="206" w:author="Thomas Kee" w:date="2011-03-31T18:23:00Z">
            <w:rPr>
              <w:ins w:id="207" w:author="Thomas Kee" w:date="2011-03-31T11:12:00Z"/>
            </w:rPr>
          </w:rPrChange>
        </w:rPr>
        <w:pPrChange w:id="208" w:author="Thomas Kee" w:date="2011-03-31T18:23:00Z">
          <w:pPr>
            <w:pStyle w:val="Heading1"/>
          </w:pPr>
        </w:pPrChange>
      </w:pPr>
      <w:ins w:id="209" w:author="Thomas Kee" w:date="2011-03-31T11:13:00Z">
        <w:r>
          <w:t xml:space="preserve">By </w:t>
        </w:r>
      </w:ins>
      <w:ins w:id="210" w:author="Thomas Kee" w:date="2011-03-31T18:23:00Z">
        <w:r w:rsidR="00102D8F" w:rsidRPr="00102D8F">
          <w:rPr>
            <w:sz w:val="96"/>
            <w:szCs w:val="96"/>
            <w:rPrChange w:id="211" w:author="Thomas Kee" w:date="2011-03-31T18:23:00Z">
              <w:rPr/>
            </w:rPrChange>
          </w:rPr>
          <w:t>A</w:t>
        </w:r>
      </w:ins>
    </w:p>
    <w:p w:rsidR="00000000" w:rsidRDefault="00A27B85">
      <w:pPr>
        <w:widowControl w:val="0"/>
        <w:numPr>
          <w:ilvl w:val="0"/>
          <w:numId w:val="14"/>
        </w:numPr>
        <w:autoSpaceDE w:val="0"/>
        <w:autoSpaceDN w:val="0"/>
        <w:adjustRightInd w:val="0"/>
        <w:spacing w:after="0" w:line="240" w:lineRule="auto"/>
        <w:ind w:left="432" w:hanging="288"/>
        <w:rPr>
          <w:ins w:id="212" w:author="Thomas Kee" w:date="2011-03-31T11:12:00Z"/>
          <w:rFonts w:ascii="Arial" w:hAnsi="Arial"/>
          <w:color w:val="000000"/>
          <w:sz w:val="20"/>
          <w:rPrChange w:id="213" w:author="Thomas Kee" w:date="2011-03-31T18:18:00Z">
            <w:rPr>
              <w:ins w:id="214" w:author="Thomas Kee" w:date="2011-03-31T11:12:00Z"/>
            </w:rPr>
          </w:rPrChange>
        </w:rPr>
        <w:pPrChange w:id="215" w:author="Thomas Kee" w:date="2011-03-31T18:18:00Z">
          <w:pPr/>
        </w:pPrChange>
      </w:pPr>
      <w:moveFromRangeStart w:id="216" w:author="Thomas Kee" w:date="2011-03-31T18:18:00Z" w:name="move289358851"/>
    </w:p>
    <w:p w:rsidR="00D538AD" w:rsidRDefault="003D0E39">
      <w:pPr>
        <w:widowControl w:val="0"/>
        <w:autoSpaceDE w:val="0"/>
        <w:autoSpaceDN w:val="0"/>
        <w:adjustRightInd w:val="0"/>
        <w:spacing w:after="0" w:line="240" w:lineRule="auto"/>
        <w:rPr>
          <w:ins w:id="217" w:author="Thomas Kee" w:date="2011-03-31T18:18:00Z"/>
          <w:rFonts w:ascii="Arial" w:hAnsi="Arial" w:cs="Arial"/>
          <w:color w:val="000000"/>
          <w:sz w:val="20"/>
          <w:szCs w:val="20"/>
        </w:rPr>
      </w:pPr>
      <w:moveFrom w:id="218" w:author="Thomas Kee" w:date="2011-03-31T18:18:00Z">
        <w:ins w:id="219" w:author="Thomas Kee" w:date="2011-03-31T11:13:00Z">
          <w:r w:rsidRPr="003D0E39">
            <w:rPr>
              <w:rFonts w:ascii="Arial" w:hAnsi="Arial"/>
              <w:color w:val="000000"/>
              <w:sz w:val="20"/>
              <w:rPrChange w:id="220" w:author="Thomas Kee" w:date="2011-03-31T18:18:00Z">
                <w:rPr>
                  <w:color w:val="0000FF"/>
                  <w:u w:val="single"/>
                </w:rPr>
              </w:rPrChange>
            </w:rPr>
            <w:t xml:space="preserve">By </w:t>
          </w:r>
        </w:ins>
      </w:moveFrom>
      <w:moveFromRangeEnd w:id="216"/>
      <w:proofErr w:type="spellStart"/>
      <w:ins w:id="221" w:author="Thomas Kee" w:date="2011-03-31T18:18:00Z">
        <w:r w:rsidR="00D538AD">
          <w:rPr>
            <w:rFonts w:ascii="Arial" w:hAnsi="Arial" w:cs="Arial"/>
            <w:b/>
            <w:bCs/>
            <w:color w:val="000000"/>
            <w:sz w:val="32"/>
            <w:szCs w:val="32"/>
          </w:rPr>
          <w:t>Git</w:t>
        </w:r>
        <w:proofErr w:type="spellEnd"/>
        <w:r w:rsidR="00D538AD">
          <w:rPr>
            <w:rFonts w:ascii="Arial" w:hAnsi="Arial" w:cs="Arial"/>
            <w:b/>
            <w:bCs/>
            <w:color w:val="000000"/>
            <w:sz w:val="32"/>
            <w:szCs w:val="32"/>
          </w:rPr>
          <w:t xml:space="preserve"> Release Notes (Git-1.7.4-preview20110204)</w:t>
        </w:r>
      </w:ins>
    </w:p>
    <w:p w:rsidR="00D538AD" w:rsidRDefault="00D538AD">
      <w:pPr>
        <w:widowControl w:val="0"/>
        <w:autoSpaceDE w:val="0"/>
        <w:autoSpaceDN w:val="0"/>
        <w:adjustRightInd w:val="0"/>
        <w:spacing w:after="0" w:line="240" w:lineRule="auto"/>
        <w:rPr>
          <w:ins w:id="222" w:author="Thomas Kee" w:date="2011-03-31T18:18:00Z"/>
          <w:rFonts w:ascii="Arial" w:hAnsi="Arial" w:cs="Arial"/>
          <w:color w:val="000000"/>
          <w:sz w:val="20"/>
          <w:szCs w:val="20"/>
        </w:rPr>
      </w:pPr>
      <w:ins w:id="223" w:author="Thomas Kee" w:date="2011-03-31T18:18:00Z">
        <w:r>
          <w:rPr>
            <w:rFonts w:ascii="Arial" w:hAnsi="Arial" w:cs="Arial"/>
            <w:color w:val="000000"/>
            <w:sz w:val="20"/>
            <w:szCs w:val="20"/>
          </w:rPr>
          <w:t>Last update: 4 February 2011</w:t>
        </w:r>
      </w:ins>
    </w:p>
    <w:p w:rsidR="00D538AD" w:rsidRDefault="00D538AD">
      <w:pPr>
        <w:widowControl w:val="0"/>
        <w:autoSpaceDE w:val="0"/>
        <w:autoSpaceDN w:val="0"/>
        <w:adjustRightInd w:val="0"/>
        <w:spacing w:after="0" w:line="240" w:lineRule="auto"/>
        <w:rPr>
          <w:ins w:id="224"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225" w:author="Thomas Kee" w:date="2011-03-31T18:18:00Z"/>
          <w:rFonts w:ascii="Arial" w:hAnsi="Arial" w:cs="Arial"/>
          <w:color w:val="000000"/>
          <w:sz w:val="20"/>
          <w:szCs w:val="20"/>
        </w:rPr>
      </w:pPr>
      <w:ins w:id="226" w:author="Thomas Kee" w:date="2011-03-31T18:18:00Z">
        <w:r>
          <w:rPr>
            <w:rFonts w:ascii="Arial" w:hAnsi="Arial" w:cs="Arial"/>
            <w:b/>
            <w:bCs/>
            <w:color w:val="000000"/>
            <w:sz w:val="24"/>
            <w:szCs w:val="24"/>
          </w:rPr>
          <w:t>Introduction</w:t>
        </w:r>
      </w:ins>
    </w:p>
    <w:p w:rsidR="00D538AD" w:rsidRDefault="00D538AD">
      <w:pPr>
        <w:widowControl w:val="0"/>
        <w:autoSpaceDE w:val="0"/>
        <w:autoSpaceDN w:val="0"/>
        <w:adjustRightInd w:val="0"/>
        <w:spacing w:after="0" w:line="240" w:lineRule="auto"/>
        <w:rPr>
          <w:ins w:id="227"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228" w:author="Thomas Kee" w:date="2011-03-31T18:18:00Z"/>
          <w:rFonts w:ascii="Arial" w:hAnsi="Arial" w:cs="Arial"/>
          <w:color w:val="000000"/>
          <w:sz w:val="20"/>
          <w:szCs w:val="20"/>
        </w:rPr>
      </w:pPr>
      <w:ins w:id="229" w:author="Thomas Kee" w:date="2011-03-31T18:18:00Z">
        <w:r>
          <w:rPr>
            <w:rFonts w:ascii="Arial" w:hAnsi="Arial" w:cs="Arial"/>
            <w:color w:val="000000"/>
            <w:sz w:val="20"/>
            <w:szCs w:val="20"/>
          </w:rPr>
          <w:t xml:space="preserve">These release notes describe issues specific to the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for Windows release.</w:t>
        </w:r>
      </w:ins>
    </w:p>
    <w:p w:rsidR="00D538AD" w:rsidRDefault="00D538AD">
      <w:pPr>
        <w:widowControl w:val="0"/>
        <w:autoSpaceDE w:val="0"/>
        <w:autoSpaceDN w:val="0"/>
        <w:adjustRightInd w:val="0"/>
        <w:spacing w:after="0" w:line="240" w:lineRule="auto"/>
        <w:rPr>
          <w:ins w:id="230"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231" w:author="Thomas Kee" w:date="2011-03-31T18:18:00Z"/>
          <w:rFonts w:ascii="Arial" w:hAnsi="Arial" w:cs="Arial"/>
          <w:color w:val="000000"/>
          <w:sz w:val="20"/>
          <w:szCs w:val="20"/>
        </w:rPr>
      </w:pPr>
      <w:ins w:id="232" w:author="Thomas Kee" w:date="2011-03-31T18:18:00Z">
        <w:r>
          <w:rPr>
            <w:rFonts w:ascii="Arial" w:hAnsi="Arial" w:cs="Arial"/>
            <w:color w:val="000000"/>
            <w:sz w:val="20"/>
            <w:szCs w:val="20"/>
          </w:rPr>
          <w:t xml:space="preserve">General release notes covering the history of the core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commands are included in the subdirectory doc/</w:t>
        </w:r>
        <w:proofErr w:type="spellStart"/>
        <w:r>
          <w:rPr>
            <w:rFonts w:ascii="Arial" w:hAnsi="Arial" w:cs="Arial"/>
            <w:color w:val="000000"/>
            <w:sz w:val="20"/>
            <w:szCs w:val="20"/>
          </w:rPr>
          <w:t>git</w:t>
        </w:r>
        <w:proofErr w:type="spellEnd"/>
        <w:r>
          <w:rPr>
            <w:rFonts w:ascii="Arial" w:hAnsi="Arial" w:cs="Arial"/>
            <w:color w:val="000000"/>
            <w:sz w:val="20"/>
            <w:szCs w:val="20"/>
          </w:rPr>
          <w:t xml:space="preserve">/html of the installation directory. Look for files starting with </w:t>
        </w:r>
        <w:proofErr w:type="spellStart"/>
        <w:r>
          <w:rPr>
            <w:rFonts w:ascii="Arial" w:hAnsi="Arial" w:cs="Arial"/>
            <w:color w:val="000000"/>
            <w:sz w:val="20"/>
            <w:szCs w:val="20"/>
          </w:rPr>
          <w:t>RelNotes</w:t>
        </w:r>
        <w:proofErr w:type="spellEnd"/>
        <w:r>
          <w:rPr>
            <w:rFonts w:ascii="Arial" w:hAnsi="Arial" w:cs="Arial"/>
            <w:color w:val="000000"/>
            <w:sz w:val="20"/>
            <w:szCs w:val="20"/>
          </w:rPr>
          <w:t>.</w:t>
        </w:r>
      </w:ins>
    </w:p>
    <w:p w:rsidR="00D538AD" w:rsidRDefault="00D538AD">
      <w:pPr>
        <w:widowControl w:val="0"/>
        <w:autoSpaceDE w:val="0"/>
        <w:autoSpaceDN w:val="0"/>
        <w:adjustRightInd w:val="0"/>
        <w:spacing w:after="0" w:line="240" w:lineRule="auto"/>
        <w:rPr>
          <w:ins w:id="233" w:author="Thomas Kee" w:date="2011-03-31T18:18:00Z"/>
          <w:rFonts w:ascii="Arial" w:hAnsi="Arial" w:cs="Arial"/>
          <w:color w:val="000000"/>
          <w:sz w:val="20"/>
          <w:szCs w:val="20"/>
        </w:rPr>
      </w:pPr>
    </w:p>
    <w:p w:rsidR="00966BD0" w:rsidRPr="00966BD0" w:rsidRDefault="00D538AD" w:rsidP="00966BD0">
      <w:pPr>
        <w:rPr>
          <w:ins w:id="234" w:author="Thomas Kee" w:date="2011-03-31T10:36:00Z"/>
        </w:rPr>
        <w:pPrChange w:id="235" w:author="Thomas Kee" w:date="2011-03-31T11:12:00Z">
          <w:pPr>
            <w:pStyle w:val="Heading1"/>
          </w:pPr>
        </w:pPrChange>
      </w:pPr>
      <w:ins w:id="236" w:author="Thomas Kee" w:date="2011-03-31T18:18:00Z">
        <w:r>
          <w:rPr>
            <w:rFonts w:ascii="Arial" w:hAnsi="Arial" w:cs="Arial"/>
            <w:color w:val="000000"/>
            <w:sz w:val="20"/>
            <w:szCs w:val="20"/>
          </w:rPr>
          <w:t xml:space="preserve">See </w:t>
        </w:r>
        <w:r w:rsidR="003D0E39">
          <w:rPr>
            <w:rFonts w:ascii="Arial" w:hAnsi="Arial"/>
            <w:sz w:val="20"/>
            <w:rPrChange w:id="237" w:author="Thomas Kee" w:date="2011-03-31T18:24:00Z">
              <w:rPr/>
            </w:rPrChange>
          </w:rPr>
          <w:fldChar w:fldCharType="begin"/>
        </w:r>
      </w:ins>
      <w:ins w:id="238" w:author="Thomas Kee" w:date="2011-03-31T11:13:00Z">
        <w:r w:rsidR="00966BD0">
          <w:instrText xml:space="preserve"> </w:instrText>
        </w:r>
      </w:ins>
      <w:ins w:id="239" w:author="Thomas Kee" w:date="2011-03-31T18:18:00Z">
        <w:r>
          <w:rPr>
            <w:rFonts w:ascii="Arial" w:hAnsi="Arial"/>
            <w:sz w:val="20"/>
            <w:rPrChange w:id="240" w:author="Thomas Kee" w:date="2011-03-31T18:24:00Z">
              <w:rPr/>
            </w:rPrChange>
          </w:rPr>
          <w:instrText>HYPERLINK "http://</w:instrText>
        </w:r>
      </w:ins>
      <w:ins w:id="241" w:author="Thomas Kee" w:date="2011-03-31T11:13:00Z">
        <w:r w:rsidR="00966BD0">
          <w:instrText>chronicle</w:instrText>
        </w:r>
      </w:ins>
      <w:ins w:id="242" w:author="Thomas Kee" w:date="2011-03-31T18:18:00Z">
        <w:r>
          <w:rPr>
            <w:rFonts w:ascii="Arial" w:hAnsi="Arial" w:cs="Arial"/>
            <w:sz w:val="20"/>
            <w:szCs w:val="20"/>
          </w:rPr>
          <w:instrText>git-scm</w:instrText>
        </w:r>
        <w:r>
          <w:rPr>
            <w:rFonts w:ascii="Arial" w:hAnsi="Arial"/>
            <w:sz w:val="20"/>
            <w:rPrChange w:id="243" w:author="Thomas Kee" w:date="2011-03-31T18:24:00Z">
              <w:rPr/>
            </w:rPrChange>
          </w:rPr>
          <w:instrText>.com</w:instrText>
        </w:r>
      </w:ins>
      <w:ins w:id="244" w:author="Thomas Kee" w:date="2011-03-31T11:13:00Z">
        <w:r w:rsidR="00966BD0">
          <w:instrText xml:space="preserve">/blogs/profhacker/author/jmeloni/" \o "View all posts by Julie Meloni" </w:instrText>
        </w:r>
      </w:ins>
      <w:ins w:id="245" w:author="Thomas Kee" w:date="2011-03-31T18:18:00Z">
        <w:r>
          <w:rPr>
            <w:rFonts w:ascii="Arial" w:hAnsi="Arial" w:cs="Arial"/>
            <w:sz w:val="20"/>
            <w:szCs w:val="20"/>
          </w:rPr>
          <w:instrText>/"</w:instrText>
        </w:r>
        <w:r w:rsidR="003D0E39">
          <w:rPr>
            <w:rFonts w:ascii="Arial" w:hAnsi="Arial"/>
            <w:sz w:val="20"/>
            <w:rPrChange w:id="246" w:author="Thomas Kee" w:date="2011-03-31T18:24:00Z">
              <w:rPr/>
            </w:rPrChange>
          </w:rPr>
          <w:fldChar w:fldCharType="separate"/>
        </w:r>
      </w:ins>
      <w:ins w:id="247" w:author="Thomas Kee" w:date="2011-03-31T11:13:00Z">
        <w:r w:rsidR="00966BD0">
          <w:rPr>
            <w:rStyle w:val="Hyperlink"/>
          </w:rPr>
          <w:t>Julie Meloni</w:t>
        </w:r>
      </w:ins>
      <w:ins w:id="248" w:author="Thomas Kee" w:date="2011-03-31T18:18:00Z">
        <w:r>
          <w:rPr>
            <w:rFonts w:ascii="Arial" w:hAnsi="Arial" w:cs="Arial"/>
            <w:color w:val="0000FF"/>
            <w:sz w:val="20"/>
            <w:szCs w:val="20"/>
            <w:u w:val="single"/>
          </w:rPr>
          <w:t>http://git-scm.com/</w:t>
        </w:r>
        <w:r w:rsidR="003D0E39">
          <w:rPr>
            <w:rFonts w:ascii="Arial" w:hAnsi="Arial"/>
            <w:sz w:val="20"/>
            <w:rPrChange w:id="249" w:author="Thomas Kee" w:date="2011-03-31T18:24:00Z">
              <w:rPr/>
            </w:rPrChange>
          </w:rPr>
          <w:fldChar w:fldCharType="end"/>
        </w:r>
      </w:ins>
    </w:p>
    <w:p w:rsidR="00D538AD" w:rsidRDefault="00D538AD">
      <w:pPr>
        <w:widowControl w:val="0"/>
        <w:autoSpaceDE w:val="0"/>
        <w:autoSpaceDN w:val="0"/>
        <w:adjustRightInd w:val="0"/>
        <w:spacing w:after="0" w:line="240" w:lineRule="auto"/>
        <w:rPr>
          <w:ins w:id="250" w:author="Thomas Kee" w:date="2011-03-31T18:18:00Z"/>
          <w:rFonts w:ascii="Arial" w:hAnsi="Arial" w:cs="Arial"/>
          <w:color w:val="000000"/>
          <w:sz w:val="20"/>
          <w:szCs w:val="20"/>
        </w:rPr>
      </w:pPr>
      <w:ins w:id="251" w:author="Thomas Kee" w:date="2011-03-31T18:18:00Z">
        <w:r>
          <w:rPr>
            <w:rFonts w:ascii="Arial" w:hAnsi="Arial" w:cs="Arial"/>
            <w:color w:val="000000"/>
            <w:sz w:val="20"/>
            <w:szCs w:val="20"/>
          </w:rPr>
          <w:t xml:space="preserve"> </w:t>
        </w:r>
        <w:proofErr w:type="gramStart"/>
        <w:r>
          <w:rPr>
            <w:rFonts w:ascii="Arial" w:hAnsi="Arial" w:cs="Arial"/>
            <w:color w:val="000000"/>
            <w:sz w:val="20"/>
            <w:szCs w:val="20"/>
          </w:rPr>
          <w:t>for</w:t>
        </w:r>
        <w:proofErr w:type="gramEnd"/>
        <w:r>
          <w:rPr>
            <w:rFonts w:ascii="Arial" w:hAnsi="Arial" w:cs="Arial"/>
            <w:color w:val="000000"/>
            <w:sz w:val="20"/>
            <w:szCs w:val="20"/>
          </w:rPr>
          <w:t xml:space="preserve"> further details about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including ports to other operating systems.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for Windows is hosted at </w:t>
        </w:r>
      </w:ins>
      <w:ins w:id="252" w:author="Thomas Kee" w:date="2011-03-31T11:13:00Z">
        <w:r w:rsidR="003D0E39" w:rsidRPr="003D0E39">
          <w:rPr>
            <w:rFonts w:ascii="Arial" w:hAnsi="Arial"/>
            <w:color w:val="000000"/>
            <w:sz w:val="20"/>
            <w:rPrChange w:id="253" w:author="Thomas Kee" w:date="2011-03-31T18:18:00Z">
              <w:rPr>
                <w:color w:val="0000FF"/>
                <w:u w:val="single"/>
              </w:rPr>
            </w:rPrChange>
          </w:rPr>
          <w:fldChar w:fldCharType="begin"/>
        </w:r>
        <w:r w:rsidR="00966BD0">
          <w:instrText xml:space="preserve"> </w:instrText>
        </w:r>
        <w:r w:rsidR="003D0E39" w:rsidRPr="003D0E39">
          <w:rPr>
            <w:rFonts w:ascii="Arial" w:hAnsi="Arial"/>
            <w:color w:val="000000"/>
            <w:sz w:val="20"/>
            <w:rPrChange w:id="254" w:author="Thomas Kee" w:date="2011-03-31T18:18:00Z">
              <w:rPr>
                <w:color w:val="0000FF"/>
                <w:u w:val="single"/>
              </w:rPr>
            </w:rPrChange>
          </w:rPr>
          <w:instrText>HYPERLINK "http://</w:instrText>
        </w:r>
      </w:ins>
      <w:ins w:id="255" w:author="Thomas Kee" w:date="2011-03-31T18:18:00Z">
        <w:r>
          <w:rPr>
            <w:rFonts w:ascii="Arial" w:hAnsi="Arial" w:cs="Arial"/>
            <w:color w:val="000000"/>
            <w:sz w:val="20"/>
            <w:szCs w:val="20"/>
          </w:rPr>
          <w:instrText>msysgit.googlecode</w:instrText>
        </w:r>
      </w:ins>
      <w:ins w:id="256" w:author="Thomas Kee" w:date="2011-03-31T11:13:00Z">
        <w:r w:rsidR="00966BD0">
          <w:instrText>chronicle</w:instrText>
        </w:r>
        <w:r w:rsidR="003D0E39" w:rsidRPr="003D0E39">
          <w:rPr>
            <w:rFonts w:ascii="Arial" w:hAnsi="Arial"/>
            <w:color w:val="000000"/>
            <w:sz w:val="20"/>
            <w:rPrChange w:id="257" w:author="Thomas Kee" w:date="2011-03-31T18:18:00Z">
              <w:rPr>
                <w:color w:val="0000FF"/>
                <w:u w:val="single"/>
              </w:rPr>
            </w:rPrChange>
          </w:rPr>
          <w:instrText>.com</w:instrText>
        </w:r>
      </w:ins>
      <w:ins w:id="258" w:author="Thomas Kee" w:date="2011-03-31T18:18:00Z">
        <w:r>
          <w:rPr>
            <w:rFonts w:ascii="Arial" w:hAnsi="Arial" w:cs="Arial"/>
            <w:color w:val="000000"/>
            <w:sz w:val="20"/>
            <w:szCs w:val="20"/>
          </w:rPr>
          <w:instrText>/"</w:instrText>
        </w:r>
      </w:ins>
      <w:ins w:id="259" w:author="Thomas Kee" w:date="2011-03-31T11:13:00Z">
        <w:r w:rsidR="00966BD0">
          <w:instrText xml:space="preserve">/blogs/profhacker/author/jmeloni/" \o "View all posts by Julie Meloni" </w:instrText>
        </w:r>
        <w:r w:rsidR="003D0E39" w:rsidRPr="003D0E39">
          <w:rPr>
            <w:rFonts w:ascii="Arial" w:hAnsi="Arial"/>
            <w:color w:val="000000"/>
            <w:sz w:val="20"/>
            <w:rPrChange w:id="260" w:author="Thomas Kee" w:date="2011-03-31T18:18:00Z">
              <w:rPr>
                <w:color w:val="0000FF"/>
                <w:u w:val="single"/>
              </w:rPr>
            </w:rPrChange>
          </w:rPr>
          <w:fldChar w:fldCharType="separate"/>
        </w:r>
      </w:ins>
      <w:ins w:id="261" w:author="Thomas Kee" w:date="2011-03-31T18:18:00Z">
        <w:r>
          <w:rPr>
            <w:rFonts w:ascii="Arial" w:hAnsi="Arial" w:cs="Arial"/>
            <w:color w:val="0000FF"/>
            <w:sz w:val="20"/>
            <w:szCs w:val="20"/>
            <w:u w:val="single"/>
          </w:rPr>
          <w:t>http://msysgit.googlecode.com/</w:t>
        </w:r>
      </w:ins>
      <w:ins w:id="262" w:author="Thomas Kee" w:date="2011-03-31T11:13:00Z">
        <w:r w:rsidR="00966BD0">
          <w:rPr>
            <w:rStyle w:val="Hyperlink"/>
          </w:rPr>
          <w:t xml:space="preserve">Julie </w:t>
        </w:r>
        <w:proofErr w:type="spellStart"/>
        <w:r w:rsidR="00966BD0">
          <w:rPr>
            <w:rStyle w:val="Hyperlink"/>
          </w:rPr>
          <w:t>Meloni</w:t>
        </w:r>
        <w:proofErr w:type="spellEnd"/>
        <w:r w:rsidR="003D0E39" w:rsidRPr="003D0E39">
          <w:rPr>
            <w:rFonts w:ascii="Arial" w:hAnsi="Arial"/>
            <w:color w:val="000000"/>
            <w:sz w:val="20"/>
            <w:rPrChange w:id="263" w:author="Thomas Kee" w:date="2011-03-31T18:18:00Z">
              <w:rPr>
                <w:color w:val="0000FF"/>
                <w:u w:val="single"/>
              </w:rPr>
            </w:rPrChange>
          </w:rPr>
          <w:fldChar w:fldCharType="end"/>
        </w:r>
      </w:ins>
      <w:ins w:id="264" w:author="Thomas Kee" w:date="2011-03-31T18:18:00Z">
        <w:r>
          <w:rPr>
            <w:rFonts w:ascii="Arial" w:hAnsi="Arial" w:cs="Arial"/>
            <w:color w:val="000000"/>
            <w:sz w:val="20"/>
            <w:szCs w:val="20"/>
          </w:rPr>
          <w:t>.</w:t>
        </w:r>
      </w:ins>
    </w:p>
    <w:p w:rsidR="00D538AD" w:rsidRDefault="00D538AD">
      <w:pPr>
        <w:widowControl w:val="0"/>
        <w:autoSpaceDE w:val="0"/>
        <w:autoSpaceDN w:val="0"/>
        <w:adjustRightInd w:val="0"/>
        <w:spacing w:after="0" w:line="240" w:lineRule="auto"/>
        <w:rPr>
          <w:ins w:id="265"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266" w:author="Thomas Kee" w:date="2011-03-31T18:18:00Z"/>
          <w:rFonts w:ascii="Arial" w:hAnsi="Arial" w:cs="Arial"/>
          <w:b/>
          <w:bCs/>
          <w:color w:val="000000"/>
          <w:sz w:val="24"/>
          <w:szCs w:val="24"/>
        </w:rPr>
      </w:pPr>
      <w:ins w:id="267" w:author="Thomas Kee" w:date="2011-03-31T18:18:00Z">
        <w:r>
          <w:rPr>
            <w:rFonts w:ascii="Arial" w:hAnsi="Arial" w:cs="Arial"/>
            <w:b/>
            <w:bCs/>
            <w:color w:val="000000"/>
            <w:sz w:val="24"/>
            <w:szCs w:val="24"/>
          </w:rPr>
          <w:t>Known issues</w:t>
        </w:r>
      </w:ins>
    </w:p>
    <w:p w:rsidR="00D538AD" w:rsidRDefault="00D538AD" w:rsidP="00FB4BFD">
      <w:pPr>
        <w:widowControl w:val="0"/>
        <w:numPr>
          <w:ilvl w:val="0"/>
          <w:numId w:val="14"/>
        </w:numPr>
        <w:autoSpaceDE w:val="0"/>
        <w:autoSpaceDN w:val="0"/>
        <w:adjustRightInd w:val="0"/>
        <w:spacing w:after="0" w:line="240" w:lineRule="auto"/>
        <w:ind w:left="432" w:hanging="288"/>
        <w:rPr>
          <w:ins w:id="268" w:author="Thomas Kee" w:date="2011-03-31T18:18:00Z"/>
          <w:rFonts w:ascii="Arial" w:hAnsi="Arial" w:cs="Arial"/>
          <w:color w:val="000000"/>
          <w:sz w:val="20"/>
          <w:szCs w:val="20"/>
        </w:rPr>
      </w:pPr>
      <w:ins w:id="269" w:author="Thomas Kee" w:date="2011-03-31T18:18:00Z">
        <w:r>
          <w:rPr>
            <w:rFonts w:ascii="Arial" w:hAnsi="Arial" w:cs="Arial"/>
            <w:color w:val="000000"/>
            <w:sz w:val="20"/>
            <w:szCs w:val="20"/>
          </w:rPr>
          <w:t xml:space="preserve">Some commands are not yet supported on Windows and excluded from the installation; namely: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archimport</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cvsexportcommit</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cvsimport</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cvsserver</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instaweb</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shell.</w:t>
        </w:r>
      </w:ins>
    </w:p>
    <w:p w:rsidR="00000000" w:rsidRDefault="00D538AD">
      <w:pPr>
        <w:rPr>
          <w:ins w:id="270" w:author="Thomas Kee" w:date="2011-03-31T10:36:00Z"/>
        </w:rPr>
        <w:pPrChange w:id="271" w:author="Thomas Kee" w:date="2011-03-31T11:12:00Z">
          <w:pPr>
            <w:pStyle w:val="Heading1"/>
          </w:pPr>
        </w:pPrChange>
      </w:pPr>
      <w:ins w:id="272" w:author="Thomas Kee" w:date="2011-03-31T18:18:00Z">
        <w:r>
          <w:rPr>
            <w:rFonts w:ascii="Arial" w:hAnsi="Arial" w:cs="Arial"/>
            <w:color w:val="000000"/>
            <w:sz w:val="20"/>
            <w:szCs w:val="20"/>
          </w:rPr>
          <w:t xml:space="preserve">The </w:t>
        </w:r>
        <w:proofErr w:type="spellStart"/>
        <w:r>
          <w:rPr>
            <w:rFonts w:ascii="Arial" w:hAnsi="Arial" w:cs="Arial"/>
            <w:color w:val="000000"/>
            <w:sz w:val="20"/>
            <w:szCs w:val="20"/>
          </w:rPr>
          <w:t>Logitec</w:t>
        </w:r>
        <w:proofErr w:type="spellEnd"/>
        <w:r>
          <w:rPr>
            <w:rFonts w:ascii="Arial" w:hAnsi="Arial" w:cs="Arial"/>
            <w:color w:val="000000"/>
            <w:sz w:val="20"/>
            <w:szCs w:val="20"/>
          </w:rPr>
          <w:t xml:space="preserve"> </w:t>
        </w:r>
        <w:proofErr w:type="spellStart"/>
        <w:r>
          <w:rPr>
            <w:rFonts w:ascii="Arial" w:hAnsi="Arial" w:cs="Arial"/>
            <w:color w:val="000000"/>
            <w:sz w:val="20"/>
            <w:szCs w:val="20"/>
          </w:rPr>
          <w:t>QuickCam</w:t>
        </w:r>
        <w:proofErr w:type="spellEnd"/>
        <w:r>
          <w:rPr>
            <w:rFonts w:ascii="Arial" w:hAnsi="Arial" w:cs="Arial"/>
            <w:color w:val="000000"/>
            <w:sz w:val="20"/>
            <w:szCs w:val="20"/>
          </w:rPr>
          <w:t xml:space="preserve"> software can cause spurious crashes. See "Why does make often crash creating a </w:t>
        </w:r>
        <w:proofErr w:type="spellStart"/>
        <w:r>
          <w:rPr>
            <w:rFonts w:ascii="Arial" w:hAnsi="Arial" w:cs="Arial"/>
            <w:color w:val="000000"/>
            <w:sz w:val="20"/>
            <w:szCs w:val="20"/>
          </w:rPr>
          <w:t>sh.exe.stackdump</w:t>
        </w:r>
        <w:proofErr w:type="spellEnd"/>
        <w:r>
          <w:rPr>
            <w:rFonts w:ascii="Arial" w:hAnsi="Arial" w:cs="Arial"/>
            <w:color w:val="000000"/>
            <w:sz w:val="20"/>
            <w:szCs w:val="20"/>
          </w:rPr>
          <w:t xml:space="preserve"> file when I try to compile my source code?" on the </w:t>
        </w:r>
        <w:proofErr w:type="spellStart"/>
        <w:r>
          <w:rPr>
            <w:rFonts w:ascii="Arial" w:hAnsi="Arial" w:cs="Arial"/>
            <w:color w:val="000000"/>
            <w:sz w:val="20"/>
            <w:szCs w:val="20"/>
          </w:rPr>
          <w:t>MinGW</w:t>
        </w:r>
        <w:proofErr w:type="spellEnd"/>
        <w:r>
          <w:rPr>
            <w:rFonts w:ascii="Arial" w:hAnsi="Arial" w:cs="Arial"/>
            <w:color w:val="000000"/>
            <w:sz w:val="20"/>
            <w:szCs w:val="20"/>
          </w:rPr>
          <w:t xml:space="preserve"> Wiki (</w:t>
        </w:r>
      </w:ins>
    </w:p>
    <w:p w:rsidR="00911A0F" w:rsidRDefault="00911A0F" w:rsidP="00966BD0">
      <w:pPr>
        <w:pStyle w:val="NormalWeb"/>
        <w:rPr>
          <w:ins w:id="273" w:author="Thomas Kee" w:date="2011-03-31T10:36:00Z"/>
        </w:rPr>
      </w:pPr>
      <w:ins w:id="274" w:author="Thomas Kee" w:date="2011-03-31T10:36:00Z">
        <w:r>
          <w:t>Both the concept and practice of revision control (also known as version control) are near and dear to my heart; a body of work as a technical writer, programmer, and project manager before moving over to academia made sure that particular personality trait was deeply ingrained. But during my time as a graduate student—when one might argue my sole purpose was to produce documents of one type or another</w:t>
        </w:r>
      </w:ins>
      <w:ins w:id="275" w:author="Thomas Kee" w:date="2011-03-31T11:12:00Z">
        <w:r w:rsidR="00966BD0">
          <w:t>.</w:t>
        </w:r>
      </w:ins>
    </w:p>
    <w:p w:rsidR="00911A0F" w:rsidRDefault="00911A0F" w:rsidP="00911A0F">
      <w:pPr>
        <w:pStyle w:val="NormalWeb"/>
        <w:rPr>
          <w:ins w:id="276" w:author="Thomas Kee" w:date="2011-03-31T10:36:00Z"/>
          <w:b/>
          <w:bCs/>
          <w:sz w:val="30"/>
          <w:szCs w:val="30"/>
        </w:rPr>
      </w:pPr>
      <w:ins w:id="277" w:author="Thomas Kee" w:date="2011-03-31T10:36:00Z">
        <w:r>
          <w:rPr>
            <w:b/>
            <w:bCs/>
            <w:sz w:val="30"/>
            <w:szCs w:val="30"/>
          </w:rPr>
          <w:t>Revision Control is More Than Track Changes</w:t>
        </w:r>
      </w:ins>
    </w:p>
    <w:p w:rsidR="00911A0F" w:rsidRDefault="00911A0F" w:rsidP="00911A0F">
      <w:pPr>
        <w:pStyle w:val="NormalWeb"/>
        <w:rPr>
          <w:ins w:id="278" w:author="Thomas Kee" w:date="2011-03-31T10:36:00Z"/>
        </w:rPr>
      </w:pPr>
      <w:ins w:id="279" w:author="Thomas Kee" w:date="2011-03-31T10:36:00Z">
        <w:r>
          <w:t xml:space="preserve">Although true that revision control systems track changes to written documents, there is much more to a revision control system than the visual cue of a strikethrough in a Microsoft Word document (or </w:t>
        </w:r>
        <w:proofErr w:type="spellStart"/>
        <w:r>
          <w:t>OpenOffice</w:t>
        </w:r>
        <w:proofErr w:type="spellEnd"/>
        <w:r>
          <w:t>, etc). In those sorts of documents, when you accept changes (or reject them), once you save that document the revision history is gone (reset, if you will).</w:t>
        </w:r>
      </w:ins>
    </w:p>
    <w:p w:rsidR="00911A0F" w:rsidRDefault="00911A0F" w:rsidP="00911A0F">
      <w:pPr>
        <w:pStyle w:val="NormalWeb"/>
        <w:rPr>
          <w:ins w:id="280" w:author="Thomas Kee" w:date="2011-03-31T10:36:00Z"/>
        </w:rPr>
      </w:pPr>
      <w:ins w:id="281" w:author="Thomas Kee" w:date="2011-03-31T10:36:00Z">
        <w:r>
          <w:rPr>
            <w:rStyle w:val="Strong"/>
          </w:rPr>
          <w:t>An Example!</w:t>
        </w:r>
        <w:r>
          <w:t xml:space="preserve"> Suppose you send a document off to your committee chair/editor/writing group and you receive the document back full of suggested edits. </w:t>
        </w:r>
        <w:r>
          <w:rPr>
            <w:rStyle w:val="Emphasis"/>
          </w:rPr>
          <w:t>Unless</w:t>
        </w:r>
        <w:r>
          <w:t xml:space="preserve"> you manually saved a copy of the original (such as “article_submitted.doc”) or the editor changed the name before sending it back, the new document will replace the old one of the same name. For a moment, assume that you did save a copy under a different name, so now you have “article_submitted.doc” and “article_edits.doc”. If you open “article_edits.doc” and begin to work in it—accepting changes, making edits, and so on—what happens when you simply save it and close the file? In this case, “article_edits.doc” has lost all of its original editorial comments; what you might have done is saved a file called “article_edited.doc” or some such name, indicating you’ve begun editing the document based on the editorial suggestions.</w:t>
        </w:r>
      </w:ins>
    </w:p>
    <w:p w:rsidR="00911A0F" w:rsidRDefault="00911A0F" w:rsidP="00911A0F">
      <w:pPr>
        <w:pStyle w:val="NormalWeb"/>
        <w:rPr>
          <w:ins w:id="282" w:author="Thomas Kee" w:date="2011-03-31T10:36:00Z"/>
        </w:rPr>
      </w:pPr>
      <w:ins w:id="283" w:author="Thomas Kee" w:date="2011-03-31T10:36:00Z">
        <w:r>
          <w:t xml:space="preserve">“Well,” you might say, “I have the original file in my e-mail, so what does it matter? I can always get whatever version I need.” I would say, “Yes, you do. You also have at least three other files, which you have probably backed up in multiple places—and what, exactly, is managing those versions besides your own memory?” </w:t>
        </w:r>
        <w:proofErr w:type="gramStart"/>
        <w:r>
          <w:t>Nothing,</w:t>
        </w:r>
        <w:proofErr w:type="gramEnd"/>
        <w:r>
          <w:t xml:space="preserve"> is the answer.</w:t>
        </w:r>
      </w:ins>
    </w:p>
    <w:p w:rsidR="00911A0F" w:rsidRDefault="00911A0F" w:rsidP="00911A0F">
      <w:pPr>
        <w:pStyle w:val="NormalWeb"/>
        <w:rPr>
          <w:ins w:id="284" w:author="Thomas Kee" w:date="2011-03-31T10:36:00Z"/>
        </w:rPr>
      </w:pPr>
      <w:ins w:id="285" w:author="Thomas Kee" w:date="2011-03-31T10:36:00Z">
        <w:r>
          <w:t>While this process might work very well for you, and that’s great, it doesn’t really work for me—too many copies of files, too much duplication, too much to keep track of in my own pea brain. That’s when I remembered my technical writing background and began to apply it to my academic work.</w:t>
        </w:r>
      </w:ins>
    </w:p>
    <w:p w:rsidR="00911A0F" w:rsidRDefault="00911A0F" w:rsidP="00911A0F">
      <w:pPr>
        <w:pStyle w:val="NormalWeb"/>
        <w:rPr>
          <w:ins w:id="286" w:author="Thomas Kee" w:date="2011-03-31T10:36:00Z"/>
          <w:b/>
          <w:bCs/>
          <w:sz w:val="30"/>
          <w:szCs w:val="30"/>
        </w:rPr>
      </w:pPr>
      <w:ins w:id="287" w:author="Thomas Kee" w:date="2011-03-31T10:36:00Z">
        <w:r>
          <w:rPr>
            <w:b/>
            <w:bCs/>
            <w:sz w:val="30"/>
            <w:szCs w:val="30"/>
          </w:rPr>
          <w:t>Simply Documenting Changes</w:t>
        </w:r>
      </w:ins>
    </w:p>
    <w:p w:rsidR="00911A0F" w:rsidRDefault="00911A0F" w:rsidP="00911A0F">
      <w:pPr>
        <w:pStyle w:val="NormalWeb"/>
        <w:rPr>
          <w:ins w:id="288" w:author="Thomas Kee" w:date="2011-03-31T10:36:00Z"/>
        </w:rPr>
      </w:pPr>
      <w:ins w:id="289" w:author="Thomas Kee" w:date="2011-03-31T10:36:00Z">
        <w:r>
          <w:t>Perhaps you have seen business documents such as organizational charters or software manuals (or really anything in between) in which the first page of the document (or an appendix) includes a table like the following:</w:t>
        </w:r>
      </w:ins>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660"/>
        <w:gridCol w:w="1345"/>
        <w:gridCol w:w="3407"/>
        <w:gridCol w:w="902"/>
      </w:tblGrid>
      <w:tr w:rsidR="00911A0F" w:rsidRPr="00911A0F" w:rsidTr="00911A0F">
        <w:trPr>
          <w:ins w:id="290" w:author="Thomas Kee" w:date="2011-03-31T10:36:00Z"/>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291" w:author="Thomas Kee" w:date="2011-03-31T10:36:00Z"/>
                <w:sz w:val="24"/>
                <w:szCs w:val="24"/>
              </w:rPr>
            </w:pPr>
            <w:ins w:id="292" w:author="Thomas Kee" w:date="2011-03-31T10:36:00Z">
              <w:r w:rsidRPr="00911A0F">
                <w:rPr>
                  <w:rStyle w:val="Strong"/>
                </w:rPr>
                <w:t>Revision Number</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293" w:author="Thomas Kee" w:date="2011-03-31T10:36:00Z"/>
                <w:sz w:val="24"/>
                <w:szCs w:val="24"/>
              </w:rPr>
            </w:pPr>
            <w:ins w:id="294" w:author="Thomas Kee" w:date="2011-03-31T10:36:00Z">
              <w:r w:rsidRPr="00911A0F">
                <w:rPr>
                  <w:rStyle w:val="Strong"/>
                </w:rPr>
                <w:t>Revision Date</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295" w:author="Thomas Kee" w:date="2011-03-31T10:36:00Z"/>
                <w:sz w:val="24"/>
                <w:szCs w:val="24"/>
              </w:rPr>
            </w:pPr>
            <w:ins w:id="296" w:author="Thomas Kee" w:date="2011-03-31T10:36:00Z">
              <w:r w:rsidRPr="00911A0F">
                <w:rPr>
                  <w:rStyle w:val="Strong"/>
                </w:rPr>
                <w:t>Revision Notes</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297" w:author="Thomas Kee" w:date="2011-03-31T10:36:00Z"/>
                <w:sz w:val="24"/>
                <w:szCs w:val="24"/>
              </w:rPr>
            </w:pPr>
            <w:ins w:id="298" w:author="Thomas Kee" w:date="2011-03-31T10:36:00Z">
              <w:r w:rsidRPr="00911A0F">
                <w:rPr>
                  <w:rStyle w:val="Strong"/>
                </w:rPr>
                <w:t>Owner</w:t>
              </w:r>
            </w:ins>
          </w:p>
        </w:tc>
      </w:tr>
      <w:tr w:rsidR="00911A0F" w:rsidRPr="00911A0F" w:rsidTr="00911A0F">
        <w:trPr>
          <w:ins w:id="299" w:author="Thomas Kee" w:date="2011-03-31T10:36:00Z"/>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00" w:author="Thomas Kee" w:date="2011-03-31T10:36:00Z"/>
                <w:sz w:val="24"/>
                <w:szCs w:val="24"/>
              </w:rPr>
            </w:pPr>
            <w:ins w:id="301" w:author="Thomas Kee" w:date="2011-03-31T10:36:00Z">
              <w:r w:rsidRPr="00911A0F">
                <w:t>2.0</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02" w:author="Thomas Kee" w:date="2011-03-31T10:36:00Z"/>
                <w:sz w:val="24"/>
                <w:szCs w:val="24"/>
              </w:rPr>
            </w:pPr>
            <w:ins w:id="303" w:author="Thomas Kee" w:date="2011-03-31T10:36:00Z">
              <w:r w:rsidRPr="00911A0F">
                <w:t>14 July 2010</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04" w:author="Thomas Kee" w:date="2011-03-31T10:36:00Z"/>
                <w:sz w:val="24"/>
                <w:szCs w:val="24"/>
              </w:rPr>
            </w:pPr>
            <w:ins w:id="305" w:author="Thomas Kee" w:date="2011-03-31T10:36:00Z">
              <w:r w:rsidRPr="00911A0F">
                <w:t>- final formatting changes</w:t>
              </w:r>
              <w:r w:rsidRPr="00911A0F">
                <w:br/>
                <w:t>- added Appendix C</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06" w:author="Thomas Kee" w:date="2011-03-31T10:36:00Z"/>
                <w:sz w:val="24"/>
                <w:szCs w:val="24"/>
              </w:rPr>
            </w:pPr>
            <w:ins w:id="307" w:author="Thomas Kee" w:date="2011-03-31T10:36:00Z">
              <w:r w:rsidRPr="00911A0F">
                <w:t>Jane Doe</w:t>
              </w:r>
            </w:ins>
          </w:p>
        </w:tc>
      </w:tr>
      <w:tr w:rsidR="00911A0F" w:rsidRPr="00911A0F" w:rsidTr="00911A0F">
        <w:trPr>
          <w:ins w:id="308" w:author="Thomas Kee" w:date="2011-03-31T10:36:00Z"/>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09" w:author="Thomas Kee" w:date="2011-03-31T10:36:00Z"/>
                <w:sz w:val="24"/>
                <w:szCs w:val="24"/>
              </w:rPr>
            </w:pPr>
            <w:ins w:id="310" w:author="Thomas Kee" w:date="2011-03-31T10:36:00Z">
              <w:r w:rsidRPr="00911A0F">
                <w:t>1.9</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11" w:author="Thomas Kee" w:date="2011-03-31T10:36:00Z"/>
                <w:sz w:val="24"/>
                <w:szCs w:val="24"/>
              </w:rPr>
            </w:pPr>
            <w:ins w:id="312" w:author="Thomas Kee" w:date="2011-03-31T10:36:00Z">
              <w:r w:rsidRPr="00911A0F">
                <w:t>10 July 2010</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13" w:author="Thomas Kee" w:date="2011-03-31T10:36:00Z"/>
                <w:sz w:val="24"/>
                <w:szCs w:val="24"/>
              </w:rPr>
            </w:pPr>
            <w:ins w:id="314" w:author="Thomas Kee" w:date="2011-03-31T10:36:00Z">
              <w:r w:rsidRPr="00911A0F">
                <w:t>- added coverage of Widget X</w:t>
              </w:r>
              <w:r w:rsidRPr="00911A0F">
                <w:br/>
                <w:t>- removed paragraph about Widget Z</w:t>
              </w:r>
            </w:ins>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911A0F" w:rsidRPr="00911A0F" w:rsidRDefault="00911A0F">
            <w:pPr>
              <w:spacing w:after="135"/>
              <w:rPr>
                <w:ins w:id="315" w:author="Thomas Kee" w:date="2011-03-31T10:36:00Z"/>
                <w:sz w:val="24"/>
                <w:szCs w:val="24"/>
              </w:rPr>
            </w:pPr>
            <w:ins w:id="316" w:author="Thomas Kee" w:date="2011-03-31T10:36:00Z">
              <w:r w:rsidRPr="00911A0F">
                <w:t>Jane Doe</w:t>
              </w:r>
            </w:ins>
          </w:p>
        </w:tc>
      </w:tr>
    </w:tbl>
    <w:p w:rsidR="00D538AD" w:rsidRDefault="00911A0F" w:rsidP="00FB4BFD">
      <w:pPr>
        <w:widowControl w:val="0"/>
        <w:numPr>
          <w:ilvl w:val="0"/>
          <w:numId w:val="14"/>
        </w:numPr>
        <w:autoSpaceDE w:val="0"/>
        <w:autoSpaceDN w:val="0"/>
        <w:adjustRightInd w:val="0"/>
        <w:spacing w:after="0" w:line="240" w:lineRule="auto"/>
        <w:ind w:left="432" w:hanging="288"/>
        <w:rPr>
          <w:ins w:id="317" w:author="Thomas Kee" w:date="2011-03-31T18:18:00Z"/>
          <w:rFonts w:ascii="Arial" w:hAnsi="Arial" w:cs="Arial"/>
          <w:color w:val="000000"/>
          <w:sz w:val="20"/>
          <w:szCs w:val="20"/>
        </w:rPr>
      </w:pPr>
      <w:ins w:id="318" w:author="Thomas Kee" w:date="2011-03-31T10:36:00Z">
        <w:r>
          <w:t>Typically, these revision notes will go hand in hand with a revision control system employed by the writer or organization. With such a system in place, there would only ever be one document in the repository, regardless of how many revisions had been performed. And, more importantly, all of the versions would be accessible at least for viewing, if not checking out or reverting completely. By that I mean if the mythical Jane Doe’s company decided to resume production of Widget Z, Jane could simply view version 1.8 of the document through her version control software, find the chunk that had been removed (either by looking, or by performing a file comparison (</w:t>
        </w:r>
        <w:r w:rsidR="003D0E39" w:rsidRPr="003D0E39">
          <w:rPr>
            <w:rFonts w:ascii="Arial" w:hAnsi="Arial"/>
            <w:sz w:val="20"/>
            <w:rPrChange w:id="319" w:author="Thomas Kee" w:date="2011-03-31T18:24:00Z">
              <w:rPr/>
            </w:rPrChange>
          </w:rPr>
          <w:fldChar w:fldCharType="begin"/>
        </w:r>
        <w:r>
          <w:instrText xml:space="preserve"> </w:instrText>
        </w:r>
        <w:r w:rsidR="003D0E39" w:rsidRPr="003D0E39">
          <w:rPr>
            <w:rFonts w:ascii="Arial" w:hAnsi="Arial"/>
            <w:sz w:val="20"/>
            <w:rPrChange w:id="320" w:author="Thomas Kee" w:date="2011-03-31T18:24:00Z">
              <w:rPr/>
            </w:rPrChange>
          </w:rPr>
          <w:instrText>HYPERLINK "http://</w:instrText>
        </w:r>
        <w:r>
          <w:instrText>en</w:instrText>
        </w:r>
      </w:ins>
      <w:ins w:id="321" w:author="Thomas Kee" w:date="2011-03-31T18:18:00Z">
        <w:r w:rsidR="00D538AD">
          <w:rPr>
            <w:rFonts w:ascii="Arial" w:hAnsi="Arial" w:cs="Arial"/>
            <w:sz w:val="20"/>
            <w:szCs w:val="20"/>
          </w:rPr>
          <w:instrText>www.mingw</w:instrText>
        </w:r>
      </w:ins>
      <w:ins w:id="322" w:author="Thomas Kee" w:date="2011-03-31T10:36:00Z">
        <w:r>
          <w:instrText>en.wikipedia</w:instrText>
        </w:r>
        <w:r w:rsidR="003D0E39" w:rsidRPr="003D0E39">
          <w:rPr>
            <w:rFonts w:ascii="Arial" w:hAnsi="Arial"/>
            <w:sz w:val="20"/>
            <w:rPrChange w:id="323" w:author="Thomas Kee" w:date="2011-03-31T18:24:00Z">
              <w:rPr/>
            </w:rPrChange>
          </w:rPr>
          <w:instrText>.org/wiki/</w:instrText>
        </w:r>
      </w:ins>
      <w:ins w:id="324" w:author="Thomas Kee" w:date="2011-03-31T18:18:00Z">
        <w:r w:rsidR="00D538AD">
          <w:rPr>
            <w:rFonts w:ascii="Arial" w:hAnsi="Arial" w:cs="Arial"/>
            <w:sz w:val="20"/>
            <w:szCs w:val="20"/>
          </w:rPr>
          <w:instrText>Environment_issues"</w:instrText>
        </w:r>
      </w:ins>
      <w:ins w:id="325" w:author="Thomas Kee" w:date="2011-03-31T10:36:00Z">
        <w:r>
          <w:instrText xml:space="preserve">Diff" </w:instrText>
        </w:r>
        <w:r w:rsidR="003D0E39" w:rsidRPr="003D0E39">
          <w:rPr>
            <w:rFonts w:ascii="Arial" w:hAnsi="Arial"/>
            <w:sz w:val="20"/>
            <w:rPrChange w:id="326" w:author="Thomas Kee" w:date="2011-03-31T18:24:00Z">
              <w:rPr/>
            </w:rPrChange>
          </w:rPr>
          <w:fldChar w:fldCharType="separate"/>
        </w:r>
        <w:r>
          <w:rPr>
            <w:rStyle w:val="Hyperlink"/>
          </w:rPr>
          <w:t>diff</w:t>
        </w:r>
      </w:ins>
      <w:ins w:id="327" w:author="Thomas Kee" w:date="2011-03-31T18:18:00Z">
        <w:r w:rsidR="00D538AD">
          <w:rPr>
            <w:rFonts w:ascii="Arial" w:hAnsi="Arial" w:cs="Arial"/>
            <w:color w:val="0000FF"/>
            <w:sz w:val="20"/>
            <w:szCs w:val="20"/>
            <w:u w:val="single"/>
          </w:rPr>
          <w:t>http://www.mingw.org/wiki/Environment_issues</w:t>
        </w:r>
      </w:ins>
      <w:ins w:id="328" w:author="Thomas Kee" w:date="2011-03-31T10:36:00Z">
        <w:r>
          <w:rPr>
            <w:rStyle w:val="Hyperlink"/>
          </w:rPr>
          <w:t>diff</w:t>
        </w:r>
        <w:r w:rsidR="003D0E39" w:rsidRPr="003D0E39">
          <w:rPr>
            <w:rFonts w:ascii="Arial" w:hAnsi="Arial"/>
            <w:sz w:val="20"/>
            <w:rPrChange w:id="329" w:author="Thomas Kee" w:date="2011-03-31T18:24:00Z">
              <w:rPr/>
            </w:rPrChange>
          </w:rPr>
          <w:fldChar w:fldCharType="end"/>
        </w:r>
        <w:r>
          <w:t>)),</w:t>
        </w:r>
      </w:ins>
      <w:ins w:id="330" w:author="Thomas Kee" w:date="2011-03-31T18:18:00Z">
        <w:r w:rsidR="00D538AD">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331" w:author="Thomas Kee" w:date="2011-03-31T18:18:00Z"/>
          <w:rFonts w:ascii="Arial" w:hAnsi="Arial" w:cs="Arial"/>
          <w:color w:val="000000"/>
          <w:sz w:val="20"/>
          <w:szCs w:val="20"/>
        </w:rPr>
      </w:pPr>
      <w:ins w:id="332" w:author="Thomas Kee" w:date="2011-03-31T18:18:00Z">
        <w:r>
          <w:rPr>
            <w:rFonts w:ascii="Arial" w:hAnsi="Arial" w:cs="Arial"/>
            <w:color w:val="000000"/>
            <w:sz w:val="20"/>
            <w:szCs w:val="20"/>
          </w:rPr>
          <w:t>The Quick Launch icon will only be installed for the user running setup (typically the Administrator). This is a technical restriction and will not change.</w:t>
        </w:r>
      </w:ins>
    </w:p>
    <w:p w:rsidR="00D538AD" w:rsidRDefault="00D538AD" w:rsidP="00FB4BFD">
      <w:pPr>
        <w:widowControl w:val="0"/>
        <w:numPr>
          <w:ilvl w:val="0"/>
          <w:numId w:val="14"/>
        </w:numPr>
        <w:autoSpaceDE w:val="0"/>
        <w:autoSpaceDN w:val="0"/>
        <w:adjustRightInd w:val="0"/>
        <w:spacing w:after="0" w:line="240" w:lineRule="auto"/>
        <w:ind w:left="432" w:hanging="288"/>
        <w:rPr>
          <w:ins w:id="333" w:author="Thomas Kee" w:date="2011-03-31T18:18:00Z"/>
          <w:rFonts w:ascii="Arial" w:hAnsi="Arial" w:cs="Arial"/>
          <w:color w:val="000000"/>
          <w:sz w:val="20"/>
          <w:szCs w:val="20"/>
        </w:rPr>
      </w:pPr>
      <w:proofErr w:type="gramStart"/>
      <w:ins w:id="334" w:author="Thomas Kee" w:date="2011-03-31T18:18:00Z">
        <w:r>
          <w:rPr>
            <w:rFonts w:ascii="Arial" w:hAnsi="Arial" w:cs="Arial"/>
            <w:color w:val="000000"/>
            <w:sz w:val="20"/>
            <w:szCs w:val="20"/>
          </w:rPr>
          <w:t>curl</w:t>
        </w:r>
        <w:proofErr w:type="gramEnd"/>
        <w:r>
          <w:rPr>
            <w:rFonts w:ascii="Arial" w:hAnsi="Arial" w:cs="Arial"/>
            <w:color w:val="000000"/>
            <w:sz w:val="20"/>
            <w:szCs w:val="20"/>
          </w:rPr>
          <w:t xml:space="preserve"> uses $HOME/_</w:t>
        </w:r>
        <w:proofErr w:type="spellStart"/>
        <w:r>
          <w:rPr>
            <w:rFonts w:ascii="Arial" w:hAnsi="Arial" w:cs="Arial"/>
            <w:color w:val="000000"/>
            <w:sz w:val="20"/>
            <w:szCs w:val="20"/>
          </w:rPr>
          <w:t>netrc</w:t>
        </w:r>
        <w:proofErr w:type="spellEnd"/>
        <w:r>
          <w:rPr>
            <w:rFonts w:ascii="Arial" w:hAnsi="Arial" w:cs="Arial"/>
            <w:color w:val="000000"/>
            <w:sz w:val="20"/>
            <w:szCs w:val="20"/>
          </w:rPr>
          <w:t xml:space="preserve"> instead of $HOME/.</w:t>
        </w:r>
        <w:proofErr w:type="spellStart"/>
        <w:r>
          <w:rPr>
            <w:rFonts w:ascii="Arial" w:hAnsi="Arial" w:cs="Arial"/>
            <w:color w:val="000000"/>
            <w:sz w:val="20"/>
            <w:szCs w:val="20"/>
          </w:rPr>
          <w:t>netrc</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335" w:author="Thomas Kee" w:date="2011-03-31T18:18:00Z"/>
          <w:rFonts w:ascii="Arial" w:hAnsi="Arial" w:cs="Arial"/>
          <w:color w:val="000000"/>
          <w:sz w:val="20"/>
          <w:szCs w:val="20"/>
        </w:rPr>
      </w:pPr>
      <w:ins w:id="336" w:author="Thomas Kee" w:date="2011-03-31T18:18:00Z">
        <w:r>
          <w:rPr>
            <w:rFonts w:ascii="Arial" w:hAnsi="Arial" w:cs="Arial"/>
            <w:color w:val="000000"/>
            <w:sz w:val="20"/>
            <w:szCs w:val="20"/>
          </w:rPr>
          <w:t xml:space="preserve">If you want to specify a different location for --upload-pack, you have to start the absolute path with two slashes. Otherwise </w:t>
        </w:r>
        <w:proofErr w:type="spellStart"/>
        <w:r>
          <w:rPr>
            <w:rFonts w:ascii="Arial" w:hAnsi="Arial" w:cs="Arial"/>
            <w:color w:val="000000"/>
            <w:sz w:val="20"/>
            <w:szCs w:val="20"/>
          </w:rPr>
          <w:t>MSys</w:t>
        </w:r>
        <w:proofErr w:type="spellEnd"/>
        <w:r>
          <w:rPr>
            <w:rFonts w:ascii="Arial" w:hAnsi="Arial" w:cs="Arial"/>
            <w:color w:val="000000"/>
            <w:sz w:val="20"/>
            <w:szCs w:val="20"/>
          </w:rPr>
          <w:t xml:space="preserve"> will mangle the path.</w:t>
        </w:r>
      </w:ins>
    </w:p>
    <w:p w:rsidR="00D538AD" w:rsidRDefault="00D538AD" w:rsidP="00FB4BFD">
      <w:pPr>
        <w:widowControl w:val="0"/>
        <w:numPr>
          <w:ilvl w:val="0"/>
          <w:numId w:val="14"/>
        </w:numPr>
        <w:autoSpaceDE w:val="0"/>
        <w:autoSpaceDN w:val="0"/>
        <w:adjustRightInd w:val="0"/>
        <w:spacing w:after="0" w:line="240" w:lineRule="auto"/>
        <w:ind w:left="432" w:hanging="288"/>
        <w:rPr>
          <w:ins w:id="337" w:author="Thomas Kee" w:date="2011-03-31T18:18:00Z"/>
          <w:rFonts w:ascii="Arial" w:hAnsi="Arial" w:cs="Arial"/>
          <w:color w:val="000000"/>
          <w:sz w:val="20"/>
          <w:szCs w:val="20"/>
        </w:rPr>
      </w:pPr>
      <w:proofErr w:type="spellStart"/>
      <w:proofErr w:type="gramStart"/>
      <w:ins w:id="338"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and bash have serious problems with non-ASCII file names (Issue 80, 159).</w:t>
        </w:r>
      </w:ins>
    </w:p>
    <w:p w:rsidR="00D538AD" w:rsidRDefault="00D538AD" w:rsidP="00FB4BFD">
      <w:pPr>
        <w:widowControl w:val="0"/>
        <w:numPr>
          <w:ilvl w:val="0"/>
          <w:numId w:val="14"/>
        </w:numPr>
        <w:autoSpaceDE w:val="0"/>
        <w:autoSpaceDN w:val="0"/>
        <w:adjustRightInd w:val="0"/>
        <w:spacing w:after="0" w:line="240" w:lineRule="auto"/>
        <w:ind w:left="432" w:hanging="288"/>
        <w:rPr>
          <w:ins w:id="339" w:author="Thomas Kee" w:date="2011-03-31T18:18:00Z"/>
          <w:rFonts w:ascii="Arial" w:hAnsi="Arial" w:cs="Arial"/>
          <w:color w:val="000000"/>
          <w:sz w:val="20"/>
          <w:szCs w:val="20"/>
        </w:rPr>
      </w:pPr>
      <w:ins w:id="340" w:author="Thomas Kee" w:date="2011-03-31T18:18:00Z">
        <w:r>
          <w:rPr>
            <w:rFonts w:ascii="Arial" w:hAnsi="Arial" w:cs="Arial"/>
            <w:color w:val="000000"/>
            <w:sz w:val="20"/>
            <w:szCs w:val="20"/>
          </w:rPr>
          <w:t xml:space="preserve">If configured to </w:t>
        </w:r>
        <w:proofErr w:type="gramStart"/>
        <w:r>
          <w:rPr>
            <w:rFonts w:ascii="Arial" w:hAnsi="Arial" w:cs="Arial"/>
            <w:color w:val="000000"/>
            <w:sz w:val="20"/>
            <w:szCs w:val="20"/>
          </w:rPr>
          <w:t>use plink</w:t>
        </w:r>
        <w:proofErr w:type="gramEnd"/>
        <w:r>
          <w:rPr>
            <w:rFonts w:ascii="Arial" w:hAnsi="Arial" w:cs="Arial"/>
            <w:color w:val="000000"/>
            <w:sz w:val="20"/>
            <w:szCs w:val="20"/>
          </w:rPr>
          <w:t>, you will have to connect with putty first and accept the host key.</w:t>
        </w:r>
      </w:ins>
    </w:p>
    <w:p w:rsidR="00D538AD" w:rsidRDefault="00D538AD" w:rsidP="00FB4BFD">
      <w:pPr>
        <w:widowControl w:val="0"/>
        <w:numPr>
          <w:ilvl w:val="0"/>
          <w:numId w:val="14"/>
        </w:numPr>
        <w:autoSpaceDE w:val="0"/>
        <w:autoSpaceDN w:val="0"/>
        <w:adjustRightInd w:val="0"/>
        <w:spacing w:after="0" w:line="240" w:lineRule="auto"/>
        <w:ind w:left="432" w:hanging="288"/>
        <w:rPr>
          <w:ins w:id="341" w:author="Thomas Kee" w:date="2011-03-31T18:18:00Z"/>
          <w:rFonts w:ascii="Arial" w:hAnsi="Arial" w:cs="Arial"/>
          <w:color w:val="000000"/>
          <w:sz w:val="20"/>
          <w:szCs w:val="20"/>
        </w:rPr>
      </w:pPr>
      <w:ins w:id="342" w:author="Thomas Kee" w:date="2011-03-31T18:18:00Z">
        <w:r>
          <w:rPr>
            <w:rFonts w:ascii="Arial" w:hAnsi="Arial" w:cs="Arial"/>
            <w:color w:val="000000"/>
            <w:sz w:val="20"/>
            <w:szCs w:val="20"/>
          </w:rPr>
          <w:t xml:space="preserve">As merge tools are executed using the </w:t>
        </w:r>
        <w:proofErr w:type="spellStart"/>
        <w:r>
          <w:rPr>
            <w:rFonts w:ascii="Arial" w:hAnsi="Arial" w:cs="Arial"/>
            <w:color w:val="000000"/>
            <w:sz w:val="20"/>
            <w:szCs w:val="20"/>
          </w:rPr>
          <w:t>MSys</w:t>
        </w:r>
        <w:proofErr w:type="spellEnd"/>
        <w:r>
          <w:rPr>
            <w:rFonts w:ascii="Arial" w:hAnsi="Arial" w:cs="Arial"/>
            <w:color w:val="000000"/>
            <w:sz w:val="20"/>
            <w:szCs w:val="20"/>
          </w:rPr>
          <w:t xml:space="preserve"> bash, options starting with "/" need to be handled specially: </w:t>
        </w:r>
        <w:proofErr w:type="spellStart"/>
        <w:r>
          <w:rPr>
            <w:rFonts w:ascii="Arial" w:hAnsi="Arial" w:cs="Arial"/>
            <w:color w:val="000000"/>
            <w:sz w:val="20"/>
            <w:szCs w:val="20"/>
          </w:rPr>
          <w:t>MSys</w:t>
        </w:r>
        <w:proofErr w:type="spellEnd"/>
        <w:r>
          <w:rPr>
            <w:rFonts w:ascii="Arial" w:hAnsi="Arial" w:cs="Arial"/>
            <w:color w:val="000000"/>
            <w:sz w:val="20"/>
            <w:szCs w:val="20"/>
          </w:rPr>
          <w:t xml:space="preserve"> would interpret that as a POSIX path, so you need to double the slash (Issue 226).  Example: instead of "/base", say "//base".  Also, extra care has to be paid to pass Windows programs Windows paths, as they have no clue about </w:t>
        </w:r>
        <w:proofErr w:type="spellStart"/>
        <w:r>
          <w:rPr>
            <w:rFonts w:ascii="Arial" w:hAnsi="Arial" w:cs="Arial"/>
            <w:color w:val="000000"/>
            <w:sz w:val="20"/>
            <w:szCs w:val="20"/>
          </w:rPr>
          <w:t>MSys</w:t>
        </w:r>
        <w:proofErr w:type="spellEnd"/>
        <w:r>
          <w:rPr>
            <w:rFonts w:ascii="Arial" w:hAnsi="Arial" w:cs="Arial"/>
            <w:color w:val="000000"/>
            <w:sz w:val="20"/>
            <w:szCs w:val="20"/>
          </w:rPr>
          <w:t xml:space="preserve"> style POSIX paths -- You can use something like $(</w:t>
        </w:r>
        <w:proofErr w:type="spellStart"/>
        <w:r>
          <w:rPr>
            <w:rFonts w:ascii="Arial" w:hAnsi="Arial" w:cs="Arial"/>
            <w:color w:val="000000"/>
            <w:sz w:val="20"/>
            <w:szCs w:val="20"/>
          </w:rPr>
          <w:t>cmd</w:t>
        </w:r>
        <w:proofErr w:type="spellEnd"/>
        <w:r>
          <w:rPr>
            <w:rFonts w:ascii="Arial" w:hAnsi="Arial" w:cs="Arial"/>
            <w:color w:val="000000"/>
            <w:sz w:val="20"/>
            <w:szCs w:val="20"/>
          </w:rPr>
          <w:t xml:space="preserve"> //c echo "$POSIXPATH").</w:t>
        </w:r>
      </w:ins>
    </w:p>
    <w:p w:rsidR="00D538AD" w:rsidRDefault="00D538AD">
      <w:pPr>
        <w:widowControl w:val="0"/>
        <w:autoSpaceDE w:val="0"/>
        <w:autoSpaceDN w:val="0"/>
        <w:adjustRightInd w:val="0"/>
        <w:spacing w:after="0" w:line="240" w:lineRule="auto"/>
        <w:rPr>
          <w:ins w:id="343"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44" w:author="Thomas Kee" w:date="2011-03-31T18:18:00Z"/>
          <w:rFonts w:ascii="Arial" w:hAnsi="Arial" w:cs="Arial"/>
          <w:b/>
          <w:bCs/>
          <w:color w:val="000000"/>
          <w:sz w:val="24"/>
          <w:szCs w:val="24"/>
        </w:rPr>
      </w:pPr>
      <w:ins w:id="345" w:author="Thomas Kee" w:date="2011-03-31T18:18:00Z">
        <w:r>
          <w:rPr>
            <w:rFonts w:ascii="Arial" w:hAnsi="Arial" w:cs="Arial"/>
            <w:b/>
            <w:bCs/>
            <w:color w:val="000000"/>
            <w:sz w:val="24"/>
            <w:szCs w:val="24"/>
          </w:rPr>
          <w:t>Changes since Git-1.7.3.2-preview20101025</w:t>
        </w:r>
      </w:ins>
    </w:p>
    <w:p w:rsidR="00D538AD" w:rsidRDefault="00D538AD">
      <w:pPr>
        <w:widowControl w:val="0"/>
        <w:autoSpaceDE w:val="0"/>
        <w:autoSpaceDN w:val="0"/>
        <w:adjustRightInd w:val="0"/>
        <w:spacing w:after="0" w:line="240" w:lineRule="auto"/>
        <w:rPr>
          <w:ins w:id="34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47" w:author="Thomas Kee" w:date="2011-03-31T18:18:00Z"/>
          <w:rFonts w:ascii="Arial" w:hAnsi="Arial" w:cs="Arial"/>
          <w:b/>
          <w:bCs/>
          <w:i/>
          <w:iCs/>
          <w:color w:val="000000"/>
          <w:sz w:val="20"/>
          <w:szCs w:val="20"/>
        </w:rPr>
      </w:pPr>
      <w:ins w:id="348"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49" w:author="Thomas Kee" w:date="2011-03-31T18:18:00Z"/>
          <w:rFonts w:ascii="Arial" w:hAnsi="Arial" w:cs="Arial"/>
          <w:color w:val="000000"/>
          <w:sz w:val="20"/>
          <w:szCs w:val="20"/>
        </w:rPr>
      </w:pPr>
      <w:ins w:id="350"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1.7.4 plus patches.</w:t>
        </w:r>
      </w:ins>
    </w:p>
    <w:p w:rsidR="00D538AD" w:rsidRDefault="00D538AD" w:rsidP="00FB4BFD">
      <w:pPr>
        <w:widowControl w:val="0"/>
        <w:numPr>
          <w:ilvl w:val="0"/>
          <w:numId w:val="14"/>
        </w:numPr>
        <w:autoSpaceDE w:val="0"/>
        <w:autoSpaceDN w:val="0"/>
        <w:adjustRightInd w:val="0"/>
        <w:spacing w:after="0" w:line="240" w:lineRule="auto"/>
        <w:ind w:left="432" w:hanging="288"/>
        <w:rPr>
          <w:ins w:id="351" w:author="Thomas Kee" w:date="2011-03-31T18:18:00Z"/>
          <w:rFonts w:ascii="Arial" w:hAnsi="Arial" w:cs="Arial"/>
          <w:color w:val="000000"/>
          <w:sz w:val="20"/>
          <w:szCs w:val="20"/>
        </w:rPr>
      </w:pPr>
      <w:ins w:id="352" w:author="Thomas Kee" w:date="2011-03-31T18:18:00Z">
        <w:r>
          <w:rPr>
            <w:rFonts w:ascii="Arial" w:hAnsi="Arial" w:cs="Arial"/>
            <w:color w:val="000000"/>
            <w:sz w:val="20"/>
            <w:szCs w:val="20"/>
          </w:rPr>
          <w:t xml:space="preserve">Includes </w:t>
        </w:r>
        <w:proofErr w:type="spellStart"/>
        <w:r>
          <w:rPr>
            <w:rFonts w:ascii="Arial" w:hAnsi="Arial" w:cs="Arial"/>
            <w:color w:val="000000"/>
            <w:sz w:val="20"/>
            <w:szCs w:val="20"/>
          </w:rPr>
          <w:t>antiword</w:t>
        </w:r>
        <w:proofErr w:type="spellEnd"/>
        <w:r>
          <w:rPr>
            <w:rFonts w:ascii="Arial" w:hAnsi="Arial" w:cs="Arial"/>
            <w:color w:val="000000"/>
            <w:sz w:val="20"/>
            <w:szCs w:val="20"/>
          </w:rPr>
          <w:t xml:space="preserve"> to enable viewing </w:t>
        </w:r>
        <w:proofErr w:type="spellStart"/>
        <w:r>
          <w:rPr>
            <w:rFonts w:ascii="Arial" w:hAnsi="Arial" w:cs="Arial"/>
            <w:color w:val="000000"/>
            <w:sz w:val="20"/>
            <w:szCs w:val="20"/>
          </w:rPr>
          <w:t>diffs</w:t>
        </w:r>
        <w:proofErr w:type="spellEnd"/>
        <w:r>
          <w:rPr>
            <w:rFonts w:ascii="Arial" w:hAnsi="Arial" w:cs="Arial"/>
            <w:color w:val="000000"/>
            <w:sz w:val="20"/>
            <w:szCs w:val="20"/>
          </w:rPr>
          <w:t xml:space="preserve"> of .doc files</w:t>
        </w:r>
      </w:ins>
    </w:p>
    <w:p w:rsidR="00D538AD" w:rsidRDefault="00D538AD" w:rsidP="00FB4BFD">
      <w:pPr>
        <w:widowControl w:val="0"/>
        <w:numPr>
          <w:ilvl w:val="0"/>
          <w:numId w:val="14"/>
        </w:numPr>
        <w:autoSpaceDE w:val="0"/>
        <w:autoSpaceDN w:val="0"/>
        <w:adjustRightInd w:val="0"/>
        <w:spacing w:after="0" w:line="240" w:lineRule="auto"/>
        <w:ind w:left="432" w:hanging="288"/>
        <w:rPr>
          <w:ins w:id="353" w:author="Thomas Kee" w:date="2011-03-31T18:18:00Z"/>
          <w:rFonts w:ascii="Arial" w:hAnsi="Arial" w:cs="Arial"/>
          <w:color w:val="000000"/>
          <w:sz w:val="20"/>
          <w:szCs w:val="20"/>
        </w:rPr>
      </w:pPr>
      <w:ins w:id="354" w:author="Thomas Kee" w:date="2011-03-31T18:18:00Z">
        <w:r>
          <w:rPr>
            <w:rFonts w:ascii="Arial" w:hAnsi="Arial" w:cs="Arial"/>
            <w:color w:val="000000"/>
            <w:sz w:val="20"/>
            <w:szCs w:val="20"/>
          </w:rPr>
          <w:t xml:space="preserve">Includes </w:t>
        </w:r>
        <w:proofErr w:type="spellStart"/>
        <w:r>
          <w:rPr>
            <w:rFonts w:ascii="Arial" w:hAnsi="Arial" w:cs="Arial"/>
            <w:color w:val="000000"/>
            <w:sz w:val="20"/>
            <w:szCs w:val="20"/>
          </w:rPr>
          <w:t>poppler</w:t>
        </w:r>
        <w:proofErr w:type="spellEnd"/>
        <w:r>
          <w:rPr>
            <w:rFonts w:ascii="Arial" w:hAnsi="Arial" w:cs="Arial"/>
            <w:color w:val="000000"/>
            <w:sz w:val="20"/>
            <w:szCs w:val="20"/>
          </w:rPr>
          <w:t xml:space="preserve"> to enable viewing </w:t>
        </w:r>
        <w:proofErr w:type="spellStart"/>
        <w:r>
          <w:rPr>
            <w:rFonts w:ascii="Arial" w:hAnsi="Arial" w:cs="Arial"/>
            <w:color w:val="000000"/>
            <w:sz w:val="20"/>
            <w:szCs w:val="20"/>
          </w:rPr>
          <w:t>diffs</w:t>
        </w:r>
        <w:proofErr w:type="spellEnd"/>
        <w:r>
          <w:rPr>
            <w:rFonts w:ascii="Arial" w:hAnsi="Arial" w:cs="Arial"/>
            <w:color w:val="000000"/>
            <w:sz w:val="20"/>
            <w:szCs w:val="20"/>
          </w:rPr>
          <w:t xml:space="preserve"> of .</w:t>
        </w:r>
        <w:proofErr w:type="spellStart"/>
        <w:r>
          <w:rPr>
            <w:rFonts w:ascii="Arial" w:hAnsi="Arial" w:cs="Arial"/>
            <w:color w:val="000000"/>
            <w:sz w:val="20"/>
            <w:szCs w:val="20"/>
          </w:rPr>
          <w:t>pdf</w:t>
        </w:r>
        <w:proofErr w:type="spellEnd"/>
        <w:r>
          <w:rPr>
            <w:rFonts w:ascii="Arial" w:hAnsi="Arial" w:cs="Arial"/>
            <w:color w:val="000000"/>
            <w:sz w:val="20"/>
            <w:szCs w:val="20"/>
          </w:rPr>
          <w:t xml:space="preserve"> files</w:t>
        </w:r>
      </w:ins>
    </w:p>
    <w:p w:rsidR="00D538AD" w:rsidRDefault="00D538AD" w:rsidP="00FB4BFD">
      <w:pPr>
        <w:widowControl w:val="0"/>
        <w:numPr>
          <w:ilvl w:val="0"/>
          <w:numId w:val="14"/>
        </w:numPr>
        <w:autoSpaceDE w:val="0"/>
        <w:autoSpaceDN w:val="0"/>
        <w:adjustRightInd w:val="0"/>
        <w:spacing w:after="0" w:line="240" w:lineRule="auto"/>
        <w:ind w:left="432" w:hanging="288"/>
        <w:rPr>
          <w:ins w:id="355" w:author="Thomas Kee" w:date="2011-03-31T18:18:00Z"/>
          <w:rFonts w:ascii="Arial" w:hAnsi="Arial" w:cs="Arial"/>
          <w:color w:val="000000"/>
          <w:sz w:val="20"/>
          <w:szCs w:val="20"/>
        </w:rPr>
      </w:pPr>
      <w:ins w:id="356" w:author="Thomas Kee" w:date="2011-03-31T18:18:00Z">
        <w:r>
          <w:rPr>
            <w:rFonts w:ascii="Arial" w:hAnsi="Arial" w:cs="Arial"/>
            <w:color w:val="000000"/>
            <w:sz w:val="20"/>
            <w:szCs w:val="20"/>
          </w:rPr>
          <w:t xml:space="preserve">Removes </w:t>
        </w:r>
        <w:proofErr w:type="spellStart"/>
        <w:r>
          <w:rPr>
            <w:rFonts w:ascii="Arial" w:hAnsi="Arial" w:cs="Arial"/>
            <w:color w:val="000000"/>
            <w:sz w:val="20"/>
            <w:szCs w:val="20"/>
          </w:rPr>
          <w:t>cygwin</w:t>
        </w:r>
        <w:proofErr w:type="spellEnd"/>
        <w:r>
          <w:rPr>
            <w:rFonts w:ascii="Arial" w:hAnsi="Arial" w:cs="Arial"/>
            <w:color w:val="000000"/>
            <w:sz w:val="20"/>
            <w:szCs w:val="20"/>
          </w:rPr>
          <w:t xml:space="preserve"> paths from the bash shell PATH</w:t>
        </w:r>
      </w:ins>
    </w:p>
    <w:p w:rsidR="00D538AD" w:rsidRDefault="00D538AD">
      <w:pPr>
        <w:widowControl w:val="0"/>
        <w:autoSpaceDE w:val="0"/>
        <w:autoSpaceDN w:val="0"/>
        <w:adjustRightInd w:val="0"/>
        <w:spacing w:after="0" w:line="240" w:lineRule="auto"/>
        <w:rPr>
          <w:ins w:id="357" w:author="Thomas Kee" w:date="2011-03-31T18:18:00Z"/>
          <w:rFonts w:ascii="Arial" w:hAnsi="Arial" w:cs="Arial"/>
          <w:b/>
          <w:bCs/>
          <w:i/>
          <w:iCs/>
          <w:color w:val="000000"/>
          <w:sz w:val="20"/>
          <w:szCs w:val="20"/>
        </w:rPr>
      </w:pPr>
    </w:p>
    <w:p w:rsidR="00D538AD" w:rsidRDefault="00D538AD">
      <w:pPr>
        <w:widowControl w:val="0"/>
        <w:autoSpaceDE w:val="0"/>
        <w:autoSpaceDN w:val="0"/>
        <w:adjustRightInd w:val="0"/>
        <w:spacing w:after="0" w:line="240" w:lineRule="auto"/>
        <w:rPr>
          <w:ins w:id="358" w:author="Thomas Kee" w:date="2011-03-31T18:18:00Z"/>
          <w:rFonts w:ascii="Arial" w:hAnsi="Arial" w:cs="Arial"/>
          <w:b/>
          <w:bCs/>
          <w:i/>
          <w:iCs/>
          <w:color w:val="000000"/>
          <w:sz w:val="20"/>
          <w:szCs w:val="20"/>
        </w:rPr>
      </w:pPr>
      <w:proofErr w:type="spellStart"/>
      <w:ins w:id="359"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60" w:author="Thomas Kee" w:date="2011-03-31T18:18:00Z"/>
          <w:rFonts w:ascii="Arial" w:hAnsi="Arial" w:cs="Arial"/>
          <w:color w:val="000000"/>
          <w:sz w:val="20"/>
          <w:szCs w:val="20"/>
        </w:rPr>
      </w:pPr>
      <w:ins w:id="361" w:author="Thomas Kee" w:date="2011-03-31T18:18:00Z">
        <w:r>
          <w:rPr>
            <w:rFonts w:ascii="Arial" w:hAnsi="Arial" w:cs="Arial"/>
            <w:color w:val="000000"/>
            <w:sz w:val="20"/>
            <w:szCs w:val="20"/>
          </w:rPr>
          <w:t xml:space="preserve">Please refer to the release notes for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1.7.4</w:t>
        </w:r>
      </w:ins>
    </w:p>
    <w:p w:rsidR="00D538AD" w:rsidRDefault="00D538AD">
      <w:pPr>
        <w:widowControl w:val="0"/>
        <w:autoSpaceDE w:val="0"/>
        <w:autoSpaceDN w:val="0"/>
        <w:adjustRightInd w:val="0"/>
        <w:spacing w:after="0" w:line="240" w:lineRule="auto"/>
        <w:rPr>
          <w:ins w:id="362"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63" w:author="Thomas Kee" w:date="2011-03-31T18:18:00Z"/>
          <w:rFonts w:ascii="Arial" w:hAnsi="Arial" w:cs="Arial"/>
          <w:b/>
          <w:bCs/>
          <w:color w:val="000000"/>
          <w:sz w:val="24"/>
          <w:szCs w:val="24"/>
        </w:rPr>
      </w:pPr>
      <w:ins w:id="364" w:author="Thomas Kee" w:date="2011-03-31T18:18:00Z">
        <w:r>
          <w:rPr>
            <w:rFonts w:ascii="Arial" w:hAnsi="Arial" w:cs="Arial"/>
            <w:b/>
            <w:bCs/>
            <w:color w:val="000000"/>
            <w:sz w:val="24"/>
            <w:szCs w:val="24"/>
          </w:rPr>
          <w:t>Changes since Git-1.7.3.1-preview20101002</w:t>
        </w:r>
      </w:ins>
    </w:p>
    <w:p w:rsidR="00D538AD" w:rsidRDefault="00D538AD">
      <w:pPr>
        <w:widowControl w:val="0"/>
        <w:autoSpaceDE w:val="0"/>
        <w:autoSpaceDN w:val="0"/>
        <w:adjustRightInd w:val="0"/>
        <w:spacing w:after="0" w:line="240" w:lineRule="auto"/>
        <w:rPr>
          <w:ins w:id="365"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66" w:author="Thomas Kee" w:date="2011-03-31T18:18:00Z"/>
          <w:rFonts w:ascii="Arial" w:hAnsi="Arial" w:cs="Arial"/>
          <w:b/>
          <w:bCs/>
          <w:i/>
          <w:iCs/>
          <w:color w:val="000000"/>
          <w:sz w:val="20"/>
          <w:szCs w:val="20"/>
        </w:rPr>
      </w:pPr>
      <w:ins w:id="367"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68" w:author="Thomas Kee" w:date="2011-03-31T18:18:00Z"/>
          <w:rFonts w:ascii="Arial" w:hAnsi="Arial" w:cs="Arial"/>
          <w:color w:val="000000"/>
          <w:sz w:val="20"/>
          <w:szCs w:val="20"/>
        </w:rPr>
      </w:pPr>
      <w:ins w:id="369"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1.7.3.2 plus patches.</w:t>
        </w:r>
      </w:ins>
    </w:p>
    <w:p w:rsidR="00D538AD" w:rsidRDefault="00D538AD">
      <w:pPr>
        <w:widowControl w:val="0"/>
        <w:autoSpaceDE w:val="0"/>
        <w:autoSpaceDN w:val="0"/>
        <w:adjustRightInd w:val="0"/>
        <w:spacing w:after="0" w:line="240" w:lineRule="auto"/>
        <w:rPr>
          <w:ins w:id="370"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71" w:author="Thomas Kee" w:date="2011-03-31T18:18:00Z"/>
          <w:rFonts w:ascii="Arial" w:hAnsi="Arial" w:cs="Arial"/>
          <w:b/>
          <w:bCs/>
          <w:color w:val="000000"/>
          <w:sz w:val="24"/>
          <w:szCs w:val="24"/>
        </w:rPr>
      </w:pPr>
      <w:ins w:id="372" w:author="Thomas Kee" w:date="2011-03-31T18:18:00Z">
        <w:r>
          <w:rPr>
            <w:rFonts w:ascii="Arial" w:hAnsi="Arial" w:cs="Arial"/>
            <w:b/>
            <w:bCs/>
            <w:color w:val="000000"/>
            <w:sz w:val="24"/>
            <w:szCs w:val="24"/>
          </w:rPr>
          <w:t>Changes since Git-1.7.2.3-preview20100911</w:t>
        </w:r>
      </w:ins>
    </w:p>
    <w:p w:rsidR="00D538AD" w:rsidRDefault="00D538AD">
      <w:pPr>
        <w:widowControl w:val="0"/>
        <w:autoSpaceDE w:val="0"/>
        <w:autoSpaceDN w:val="0"/>
        <w:adjustRightInd w:val="0"/>
        <w:spacing w:after="0" w:line="240" w:lineRule="auto"/>
        <w:rPr>
          <w:ins w:id="373"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74" w:author="Thomas Kee" w:date="2011-03-31T18:18:00Z"/>
          <w:rFonts w:ascii="Arial" w:hAnsi="Arial" w:cs="Arial"/>
          <w:b/>
          <w:bCs/>
          <w:i/>
          <w:iCs/>
          <w:color w:val="000000"/>
          <w:sz w:val="20"/>
          <w:szCs w:val="20"/>
        </w:rPr>
      </w:pPr>
      <w:ins w:id="375"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76" w:author="Thomas Kee" w:date="2011-03-31T18:18:00Z"/>
          <w:rFonts w:ascii="Arial" w:hAnsi="Arial" w:cs="Arial"/>
          <w:color w:val="000000"/>
          <w:sz w:val="20"/>
          <w:szCs w:val="20"/>
        </w:rPr>
      </w:pPr>
      <w:ins w:id="377"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1.7.3.1 plus patches.</w:t>
        </w:r>
      </w:ins>
    </w:p>
    <w:p w:rsidR="00D538AD" w:rsidRDefault="00D538AD" w:rsidP="00FB4BFD">
      <w:pPr>
        <w:widowControl w:val="0"/>
        <w:numPr>
          <w:ilvl w:val="0"/>
          <w:numId w:val="14"/>
        </w:numPr>
        <w:autoSpaceDE w:val="0"/>
        <w:autoSpaceDN w:val="0"/>
        <w:adjustRightInd w:val="0"/>
        <w:spacing w:after="0" w:line="240" w:lineRule="auto"/>
        <w:ind w:left="432" w:hanging="288"/>
        <w:rPr>
          <w:ins w:id="378" w:author="Thomas Kee" w:date="2011-03-31T18:18:00Z"/>
          <w:rFonts w:ascii="Arial" w:hAnsi="Arial" w:cs="Arial"/>
          <w:color w:val="000000"/>
          <w:sz w:val="20"/>
          <w:szCs w:val="20"/>
        </w:rPr>
      </w:pPr>
      <w:ins w:id="379" w:author="Thomas Kee" w:date="2011-03-31T18:18:00Z">
        <w:r>
          <w:rPr>
            <w:rFonts w:ascii="Arial" w:hAnsi="Arial" w:cs="Arial"/>
            <w:color w:val="000000"/>
            <w:sz w:val="20"/>
            <w:szCs w:val="20"/>
          </w:rPr>
          <w:t xml:space="preserve">Updated to Vim 7.3, file-5.04 and </w:t>
        </w:r>
        <w:proofErr w:type="spellStart"/>
        <w:r>
          <w:rPr>
            <w:rFonts w:ascii="Arial" w:hAnsi="Arial" w:cs="Arial"/>
            <w:color w:val="000000"/>
            <w:sz w:val="20"/>
            <w:szCs w:val="20"/>
          </w:rPr>
          <w:t>InnoSetup</w:t>
        </w:r>
        <w:proofErr w:type="spellEnd"/>
        <w:r>
          <w:rPr>
            <w:rFonts w:ascii="Arial" w:hAnsi="Arial" w:cs="Arial"/>
            <w:color w:val="000000"/>
            <w:sz w:val="20"/>
            <w:szCs w:val="20"/>
          </w:rPr>
          <w:t xml:space="preserve"> 5.3.11</w:t>
        </w:r>
      </w:ins>
    </w:p>
    <w:p w:rsidR="00D538AD" w:rsidRDefault="00D538AD">
      <w:pPr>
        <w:widowControl w:val="0"/>
        <w:autoSpaceDE w:val="0"/>
        <w:autoSpaceDN w:val="0"/>
        <w:adjustRightInd w:val="0"/>
        <w:spacing w:after="0" w:line="240" w:lineRule="auto"/>
        <w:ind w:left="144"/>
        <w:rPr>
          <w:ins w:id="380"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81" w:author="Thomas Kee" w:date="2011-03-31T18:18:00Z"/>
          <w:rFonts w:ascii="Arial" w:hAnsi="Arial" w:cs="Arial"/>
          <w:color w:val="000000"/>
          <w:sz w:val="20"/>
          <w:szCs w:val="20"/>
        </w:rPr>
      </w:pPr>
      <w:proofErr w:type="spellStart"/>
      <w:ins w:id="382"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83" w:author="Thomas Kee" w:date="2011-03-31T18:18:00Z"/>
          <w:rFonts w:ascii="Arial" w:hAnsi="Arial" w:cs="Arial"/>
          <w:color w:val="000000"/>
          <w:sz w:val="20"/>
          <w:szCs w:val="20"/>
        </w:rPr>
      </w:pPr>
      <w:ins w:id="384" w:author="Thomas Kee" w:date="2011-03-31T18:18:00Z">
        <w:r>
          <w:rPr>
            <w:rFonts w:ascii="Arial" w:hAnsi="Arial" w:cs="Arial"/>
            <w:color w:val="000000"/>
            <w:sz w:val="20"/>
            <w:szCs w:val="20"/>
          </w:rPr>
          <w:t>Issue 528 (remove uninstaller from Start Menu)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385" w:author="Thomas Kee" w:date="2011-03-31T18:18:00Z"/>
          <w:rFonts w:ascii="Arial" w:hAnsi="Arial" w:cs="Arial"/>
          <w:color w:val="000000"/>
          <w:sz w:val="20"/>
          <w:szCs w:val="20"/>
        </w:rPr>
      </w:pPr>
      <w:ins w:id="386" w:author="Thomas Kee" w:date="2011-03-31T18:18:00Z">
        <w:r>
          <w:rPr>
            <w:rFonts w:ascii="Arial" w:hAnsi="Arial" w:cs="Arial"/>
            <w:color w:val="000000"/>
            <w:sz w:val="20"/>
            <w:szCs w:val="20"/>
          </w:rPr>
          <w:t>Issue 527 (failing to find the certificate authority bundle)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387" w:author="Thomas Kee" w:date="2011-03-31T18:18:00Z"/>
          <w:rFonts w:ascii="Arial" w:hAnsi="Arial" w:cs="Arial"/>
          <w:color w:val="000000"/>
          <w:sz w:val="20"/>
          <w:szCs w:val="20"/>
        </w:rPr>
      </w:pPr>
      <w:ins w:id="388" w:author="Thomas Kee" w:date="2011-03-31T18:18:00Z">
        <w:r>
          <w:rPr>
            <w:rFonts w:ascii="Arial" w:hAnsi="Arial" w:cs="Arial"/>
            <w:color w:val="000000"/>
            <w:sz w:val="20"/>
            <w:szCs w:val="20"/>
          </w:rPr>
          <w:t xml:space="preserve">Issue 524 (remove broken and unused </w:t>
        </w:r>
        <w:proofErr w:type="spellStart"/>
        <w:r>
          <w:rPr>
            <w:rFonts w:ascii="Arial" w:hAnsi="Arial" w:cs="Arial"/>
            <w:color w:val="000000"/>
            <w:sz w:val="20"/>
            <w:szCs w:val="20"/>
          </w:rPr>
          <w:t>sdl-config</w:t>
        </w:r>
        <w:proofErr w:type="spellEnd"/>
        <w:r>
          <w:rPr>
            <w:rFonts w:ascii="Arial" w:hAnsi="Arial" w:cs="Arial"/>
            <w:color w:val="000000"/>
            <w:sz w:val="20"/>
            <w:szCs w:val="20"/>
          </w:rPr>
          <w:t xml:space="preserve"> file)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389" w:author="Thomas Kee" w:date="2011-03-31T18:18:00Z"/>
          <w:rFonts w:ascii="Arial" w:hAnsi="Arial" w:cs="Arial"/>
          <w:color w:val="000000"/>
          <w:sz w:val="20"/>
          <w:szCs w:val="20"/>
        </w:rPr>
      </w:pPr>
      <w:ins w:id="390" w:author="Thomas Kee" w:date="2011-03-31T18:18:00Z">
        <w:r>
          <w:rPr>
            <w:rFonts w:ascii="Arial" w:hAnsi="Arial" w:cs="Arial"/>
            <w:color w:val="000000"/>
            <w:sz w:val="20"/>
            <w:szCs w:val="20"/>
          </w:rPr>
          <w:t xml:space="preserve">Issue 523 (crash pushing to </w:t>
        </w:r>
        <w:proofErr w:type="spellStart"/>
        <w:r>
          <w:rPr>
            <w:rFonts w:ascii="Arial" w:hAnsi="Arial" w:cs="Arial"/>
            <w:color w:val="000000"/>
            <w:sz w:val="20"/>
            <w:szCs w:val="20"/>
          </w:rPr>
          <w:t>WebDAV</w:t>
        </w:r>
        <w:proofErr w:type="spellEnd"/>
        <w:r>
          <w:rPr>
            <w:rFonts w:ascii="Arial" w:hAnsi="Arial" w:cs="Arial"/>
            <w:color w:val="000000"/>
            <w:sz w:val="20"/>
            <w:szCs w:val="20"/>
          </w:rPr>
          <w:t xml:space="preserve"> remote) was fixed</w:t>
        </w:r>
      </w:ins>
    </w:p>
    <w:p w:rsidR="00D538AD" w:rsidRDefault="00D538AD">
      <w:pPr>
        <w:widowControl w:val="0"/>
        <w:autoSpaceDE w:val="0"/>
        <w:autoSpaceDN w:val="0"/>
        <w:adjustRightInd w:val="0"/>
        <w:spacing w:after="0" w:line="240" w:lineRule="auto"/>
        <w:rPr>
          <w:ins w:id="39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92" w:author="Thomas Kee" w:date="2011-03-31T18:18:00Z"/>
          <w:rFonts w:ascii="Arial" w:hAnsi="Arial" w:cs="Arial"/>
          <w:b/>
          <w:bCs/>
          <w:color w:val="000000"/>
          <w:sz w:val="24"/>
          <w:szCs w:val="24"/>
        </w:rPr>
      </w:pPr>
      <w:ins w:id="393" w:author="Thomas Kee" w:date="2011-03-31T18:18:00Z">
        <w:r>
          <w:rPr>
            <w:rFonts w:ascii="Arial" w:hAnsi="Arial" w:cs="Arial"/>
            <w:b/>
            <w:bCs/>
            <w:color w:val="000000"/>
            <w:sz w:val="24"/>
            <w:szCs w:val="24"/>
          </w:rPr>
          <w:t>Changes since Git-1.7.1-preview20100612</w:t>
        </w:r>
      </w:ins>
    </w:p>
    <w:p w:rsidR="00D538AD" w:rsidRDefault="00D538AD">
      <w:pPr>
        <w:widowControl w:val="0"/>
        <w:autoSpaceDE w:val="0"/>
        <w:autoSpaceDN w:val="0"/>
        <w:adjustRightInd w:val="0"/>
        <w:spacing w:after="0" w:line="240" w:lineRule="auto"/>
        <w:rPr>
          <w:ins w:id="39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95" w:author="Thomas Kee" w:date="2011-03-31T18:18:00Z"/>
          <w:rFonts w:ascii="Arial" w:hAnsi="Arial" w:cs="Arial"/>
          <w:b/>
          <w:bCs/>
          <w:i/>
          <w:iCs/>
          <w:color w:val="000000"/>
          <w:sz w:val="20"/>
          <w:szCs w:val="20"/>
        </w:rPr>
      </w:pPr>
      <w:ins w:id="396"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97" w:author="Thomas Kee" w:date="2011-03-31T18:18:00Z"/>
          <w:rFonts w:ascii="Arial" w:hAnsi="Arial" w:cs="Arial"/>
          <w:color w:val="000000"/>
          <w:sz w:val="20"/>
          <w:szCs w:val="20"/>
        </w:rPr>
      </w:pPr>
      <w:ins w:id="398"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1.7.2.3 plus patches.</w:t>
        </w:r>
      </w:ins>
    </w:p>
    <w:p w:rsidR="00D538AD" w:rsidRDefault="00D538AD">
      <w:pPr>
        <w:widowControl w:val="0"/>
        <w:autoSpaceDE w:val="0"/>
        <w:autoSpaceDN w:val="0"/>
        <w:adjustRightInd w:val="0"/>
        <w:spacing w:after="0" w:line="240" w:lineRule="auto"/>
        <w:ind w:left="144"/>
        <w:rPr>
          <w:ins w:id="399"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400" w:author="Thomas Kee" w:date="2011-03-31T18:18:00Z"/>
          <w:rFonts w:ascii="Arial" w:hAnsi="Arial" w:cs="Arial"/>
          <w:color w:val="000000"/>
          <w:sz w:val="20"/>
          <w:szCs w:val="20"/>
        </w:rPr>
      </w:pPr>
      <w:proofErr w:type="spellStart"/>
      <w:ins w:id="401"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402" w:author="Thomas Kee" w:date="2011-03-31T18:18:00Z"/>
          <w:rFonts w:ascii="Arial" w:hAnsi="Arial" w:cs="Arial"/>
          <w:color w:val="000000"/>
          <w:sz w:val="20"/>
          <w:szCs w:val="20"/>
        </w:rPr>
      </w:pPr>
      <w:ins w:id="403" w:author="Thomas Kee" w:date="2011-03-31T18:18:00Z">
        <w:r>
          <w:rPr>
            <w:rFonts w:ascii="Arial" w:hAnsi="Arial" w:cs="Arial"/>
            <w:color w:val="000000"/>
            <w:sz w:val="20"/>
            <w:szCs w:val="20"/>
          </w:rPr>
          <w:t xml:space="preserve">Issue 519 (build problem with </w:t>
        </w:r>
        <w:proofErr w:type="spellStart"/>
        <w:r>
          <w:rPr>
            <w:rFonts w:ascii="Arial" w:hAnsi="Arial" w:cs="Arial"/>
            <w:color w:val="000000"/>
            <w:sz w:val="20"/>
            <w:szCs w:val="20"/>
          </w:rPr>
          <w:t>compat</w:t>
        </w:r>
        <w:proofErr w:type="spellEnd"/>
        <w:r>
          <w:rPr>
            <w:rFonts w:ascii="Arial" w:hAnsi="Arial" w:cs="Arial"/>
            <w:color w:val="000000"/>
            <w:sz w:val="20"/>
            <w:szCs w:val="20"/>
          </w:rPr>
          <w:t>/</w:t>
        </w:r>
        <w:proofErr w:type="spellStart"/>
        <w:r>
          <w:rPr>
            <w:rFonts w:ascii="Arial" w:hAnsi="Arial" w:cs="Arial"/>
            <w:color w:val="000000"/>
            <w:sz w:val="20"/>
            <w:szCs w:val="20"/>
          </w:rPr>
          <w:t>regex</w:t>
        </w:r>
        <w:proofErr w:type="spellEnd"/>
        <w:r>
          <w:rPr>
            <w:rFonts w:ascii="Arial" w:hAnsi="Arial" w:cs="Arial"/>
            <w:color w:val="000000"/>
            <w:sz w:val="20"/>
            <w:szCs w:val="20"/>
          </w:rPr>
          <w:t>/</w:t>
        </w:r>
        <w:proofErr w:type="spellStart"/>
        <w:r>
          <w:rPr>
            <w:rFonts w:ascii="Arial" w:hAnsi="Arial" w:cs="Arial"/>
            <w:color w:val="000000"/>
            <w:sz w:val="20"/>
            <w:szCs w:val="20"/>
          </w:rPr>
          <w:t>regexec.c</w:t>
        </w:r>
        <w:proofErr w:type="spellEnd"/>
        <w:r>
          <w:rPr>
            <w:rFonts w:ascii="Arial" w:hAnsi="Arial" w:cs="Arial"/>
            <w:color w:val="000000"/>
            <w:sz w:val="20"/>
            <w:szCs w:val="20"/>
          </w:rPr>
          <w:t>)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04" w:author="Thomas Kee" w:date="2011-03-31T18:18:00Z"/>
          <w:rFonts w:ascii="Arial" w:hAnsi="Arial" w:cs="Arial"/>
          <w:color w:val="000000"/>
          <w:sz w:val="20"/>
          <w:szCs w:val="20"/>
        </w:rPr>
      </w:pPr>
      <w:ins w:id="405" w:author="Thomas Kee" w:date="2011-03-31T18:18:00Z">
        <w:r>
          <w:rPr>
            <w:rFonts w:ascii="Arial" w:hAnsi="Arial" w:cs="Arial"/>
            <w:color w:val="000000"/>
            <w:sz w:val="20"/>
            <w:szCs w:val="20"/>
          </w:rPr>
          <w:t xml:space="preserve">Issue 430 (size of panes not preserved in </w:t>
        </w:r>
        <w:proofErr w:type="spellStart"/>
        <w:r>
          <w:rPr>
            <w:rFonts w:ascii="Arial" w:hAnsi="Arial" w:cs="Arial"/>
            <w:color w:val="000000"/>
            <w:sz w:val="20"/>
            <w:szCs w:val="20"/>
          </w:rPr>
          <w:t>git-gui</w:t>
        </w:r>
        <w:proofErr w:type="spellEnd"/>
        <w:r>
          <w:rPr>
            <w:rFonts w:ascii="Arial" w:hAnsi="Arial" w:cs="Arial"/>
            <w:color w:val="000000"/>
            <w:sz w:val="20"/>
            <w:szCs w:val="20"/>
          </w:rPr>
          <w:t>)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06" w:author="Thomas Kee" w:date="2011-03-31T18:18:00Z"/>
          <w:rFonts w:ascii="Arial" w:hAnsi="Arial" w:cs="Arial"/>
          <w:color w:val="000000"/>
          <w:sz w:val="20"/>
          <w:szCs w:val="20"/>
        </w:rPr>
      </w:pPr>
      <w:ins w:id="407" w:author="Thomas Kee" w:date="2011-03-31T18:18:00Z">
        <w:r>
          <w:rPr>
            <w:rFonts w:ascii="Arial" w:hAnsi="Arial" w:cs="Arial"/>
            <w:color w:val="000000"/>
            <w:sz w:val="20"/>
            <w:szCs w:val="20"/>
          </w:rPr>
          <w:t>Issue 411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init failing to work with CIFS paths)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08" w:author="Thomas Kee" w:date="2011-03-31T18:18:00Z"/>
          <w:rFonts w:ascii="Arial" w:hAnsi="Arial" w:cs="Arial"/>
          <w:color w:val="000000"/>
          <w:sz w:val="20"/>
          <w:szCs w:val="20"/>
        </w:rPr>
      </w:pPr>
      <w:ins w:id="409" w:author="Thomas Kee" w:date="2011-03-31T18:18:00Z">
        <w:r>
          <w:rPr>
            <w:rFonts w:ascii="Arial" w:hAnsi="Arial" w:cs="Arial"/>
            <w:color w:val="000000"/>
            <w:sz w:val="20"/>
            <w:szCs w:val="20"/>
          </w:rPr>
          <w:t>Issue 501 (failing to clone repo from root dir using relative path) was fixed</w:t>
        </w:r>
      </w:ins>
    </w:p>
    <w:p w:rsidR="00D538AD" w:rsidRDefault="00D538AD">
      <w:pPr>
        <w:widowControl w:val="0"/>
        <w:autoSpaceDE w:val="0"/>
        <w:autoSpaceDN w:val="0"/>
        <w:adjustRightInd w:val="0"/>
        <w:spacing w:after="0" w:line="240" w:lineRule="auto"/>
        <w:rPr>
          <w:ins w:id="410"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411" w:author="Thomas Kee" w:date="2011-03-31T18:18:00Z"/>
          <w:rFonts w:ascii="Arial" w:hAnsi="Arial" w:cs="Arial"/>
          <w:b/>
          <w:bCs/>
          <w:color w:val="000000"/>
          <w:sz w:val="24"/>
          <w:szCs w:val="24"/>
        </w:rPr>
      </w:pPr>
      <w:ins w:id="412" w:author="Thomas Kee" w:date="2011-03-31T18:18:00Z">
        <w:r>
          <w:rPr>
            <w:rFonts w:ascii="Arial" w:hAnsi="Arial" w:cs="Arial"/>
            <w:b/>
            <w:bCs/>
            <w:color w:val="000000"/>
            <w:sz w:val="24"/>
            <w:szCs w:val="24"/>
          </w:rPr>
          <w:t>Changes since Git-1.7.0.2-preview20100309</w:t>
        </w:r>
      </w:ins>
    </w:p>
    <w:p w:rsidR="00D538AD" w:rsidRDefault="00D538AD">
      <w:pPr>
        <w:widowControl w:val="0"/>
        <w:autoSpaceDE w:val="0"/>
        <w:autoSpaceDN w:val="0"/>
        <w:adjustRightInd w:val="0"/>
        <w:spacing w:after="0" w:line="240" w:lineRule="auto"/>
        <w:rPr>
          <w:ins w:id="413"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414" w:author="Thomas Kee" w:date="2011-03-31T18:18:00Z"/>
          <w:rFonts w:ascii="Arial" w:hAnsi="Arial" w:cs="Arial"/>
          <w:b/>
          <w:bCs/>
          <w:i/>
          <w:iCs/>
          <w:color w:val="000000"/>
          <w:sz w:val="20"/>
          <w:szCs w:val="20"/>
        </w:rPr>
      </w:pPr>
      <w:ins w:id="415"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416" w:author="Thomas Kee" w:date="2011-03-31T18:18:00Z"/>
          <w:rFonts w:ascii="Arial" w:hAnsi="Arial" w:cs="Arial"/>
          <w:color w:val="000000"/>
          <w:sz w:val="20"/>
          <w:szCs w:val="20"/>
        </w:rPr>
      </w:pPr>
      <w:ins w:id="417"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1.7.1 plus patches.</w:t>
        </w:r>
      </w:ins>
    </w:p>
    <w:p w:rsidR="00D538AD" w:rsidRDefault="00D538AD">
      <w:pPr>
        <w:widowControl w:val="0"/>
        <w:autoSpaceDE w:val="0"/>
        <w:autoSpaceDN w:val="0"/>
        <w:adjustRightInd w:val="0"/>
        <w:spacing w:after="0" w:line="240" w:lineRule="auto"/>
        <w:ind w:left="144"/>
        <w:rPr>
          <w:ins w:id="418"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419" w:author="Thomas Kee" w:date="2011-03-31T18:18:00Z"/>
          <w:rFonts w:ascii="Arial" w:hAnsi="Arial" w:cs="Arial"/>
          <w:color w:val="000000"/>
          <w:sz w:val="20"/>
          <w:szCs w:val="20"/>
        </w:rPr>
      </w:pPr>
      <w:proofErr w:type="spellStart"/>
      <w:ins w:id="420"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421" w:author="Thomas Kee" w:date="2011-03-31T18:18:00Z"/>
          <w:rFonts w:ascii="Arial" w:hAnsi="Arial" w:cs="Arial"/>
          <w:color w:val="000000"/>
          <w:sz w:val="20"/>
          <w:szCs w:val="20"/>
        </w:rPr>
      </w:pPr>
      <w:ins w:id="422" w:author="Thomas Kee" w:date="2011-03-31T18:18:00Z">
        <w:r>
          <w:rPr>
            <w:rFonts w:ascii="Arial" w:hAnsi="Arial" w:cs="Arial"/>
            <w:color w:val="000000"/>
            <w:sz w:val="20"/>
            <w:szCs w:val="20"/>
          </w:rPr>
          <w:t>Issue 27 (</w:t>
        </w:r>
        <w:proofErr w:type="spellStart"/>
        <w:r>
          <w:rPr>
            <w:rFonts w:ascii="Arial" w:hAnsi="Arial" w:cs="Arial"/>
            <w:color w:val="000000"/>
            <w:sz w:val="20"/>
            <w:szCs w:val="20"/>
          </w:rPr>
          <w:t>git</w:t>
        </w:r>
        <w:proofErr w:type="spellEnd"/>
        <w:r>
          <w:rPr>
            <w:rFonts w:ascii="Arial" w:hAnsi="Arial" w:cs="Arial"/>
            <w:color w:val="000000"/>
            <w:sz w:val="20"/>
            <w:szCs w:val="20"/>
          </w:rPr>
          <w:t>-send-mail not working properly) was fixed again</w:t>
        </w:r>
      </w:ins>
    </w:p>
    <w:p w:rsidR="00D538AD" w:rsidRDefault="00D538AD" w:rsidP="00FB4BFD">
      <w:pPr>
        <w:widowControl w:val="0"/>
        <w:numPr>
          <w:ilvl w:val="0"/>
          <w:numId w:val="14"/>
        </w:numPr>
        <w:autoSpaceDE w:val="0"/>
        <w:autoSpaceDN w:val="0"/>
        <w:adjustRightInd w:val="0"/>
        <w:spacing w:after="0" w:line="240" w:lineRule="auto"/>
        <w:ind w:left="432" w:hanging="288"/>
        <w:rPr>
          <w:ins w:id="423" w:author="Thomas Kee" w:date="2011-03-31T18:18:00Z"/>
          <w:rFonts w:ascii="Arial" w:hAnsi="Arial" w:cs="Arial"/>
          <w:color w:val="000000"/>
          <w:sz w:val="20"/>
          <w:szCs w:val="20"/>
        </w:rPr>
      </w:pPr>
      <w:ins w:id="424" w:author="Thomas Kee" w:date="2011-03-31T18:18:00Z">
        <w:r>
          <w:rPr>
            <w:rFonts w:ascii="Arial" w:hAnsi="Arial" w:cs="Arial"/>
            <w:color w:val="000000"/>
            <w:sz w:val="20"/>
            <w:szCs w:val="20"/>
          </w:rPr>
          <w:t xml:space="preserve">Issue 433 (error while running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svn</w:t>
        </w:r>
        <w:proofErr w:type="spellEnd"/>
        <w:r>
          <w:rPr>
            <w:rFonts w:ascii="Arial" w:hAnsi="Arial" w:cs="Arial"/>
            <w:color w:val="000000"/>
            <w:sz w:val="20"/>
            <w:szCs w:val="20"/>
          </w:rPr>
          <w:t xml:space="preserve"> fetch)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25" w:author="Thomas Kee" w:date="2011-03-31T18:18:00Z"/>
          <w:rFonts w:ascii="Arial" w:hAnsi="Arial" w:cs="Arial"/>
          <w:color w:val="000000"/>
          <w:sz w:val="20"/>
          <w:szCs w:val="20"/>
        </w:rPr>
      </w:pPr>
      <w:ins w:id="426" w:author="Thomas Kee" w:date="2011-03-31T18:18:00Z">
        <w:r>
          <w:rPr>
            <w:rFonts w:ascii="Arial" w:hAnsi="Arial" w:cs="Arial"/>
            <w:color w:val="000000"/>
            <w:sz w:val="20"/>
            <w:szCs w:val="20"/>
          </w:rPr>
          <w:t>Issue 427 (</w:t>
        </w:r>
        <w:proofErr w:type="spellStart"/>
        <w:r>
          <w:rPr>
            <w:rFonts w:ascii="Arial" w:hAnsi="Arial" w:cs="Arial"/>
            <w:color w:val="000000"/>
            <w:sz w:val="20"/>
            <w:szCs w:val="20"/>
          </w:rPr>
          <w:t>Gitk</w:t>
        </w:r>
        <w:proofErr w:type="spellEnd"/>
        <w:r>
          <w:rPr>
            <w:rFonts w:ascii="Arial" w:hAnsi="Arial" w:cs="Arial"/>
            <w:color w:val="000000"/>
            <w:sz w:val="20"/>
            <w:szCs w:val="20"/>
          </w:rPr>
          <w:t xml:space="preserve"> reports error: "couldn't compile regular expression pattern: invalid repetition count(s)")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27" w:author="Thomas Kee" w:date="2011-03-31T18:18:00Z"/>
          <w:rFonts w:ascii="Arial" w:hAnsi="Arial" w:cs="Arial"/>
          <w:color w:val="000000"/>
          <w:sz w:val="20"/>
          <w:szCs w:val="20"/>
        </w:rPr>
      </w:pPr>
      <w:ins w:id="428" w:author="Thomas Kee" w:date="2011-03-31T18:18:00Z">
        <w:r>
          <w:rPr>
            <w:rFonts w:ascii="Arial" w:hAnsi="Arial" w:cs="Arial"/>
            <w:color w:val="000000"/>
            <w:sz w:val="20"/>
            <w:szCs w:val="20"/>
          </w:rPr>
          <w:t>Issue 192 (output truncated) was fixed again</w:t>
        </w:r>
      </w:ins>
    </w:p>
    <w:p w:rsidR="00D538AD" w:rsidRDefault="00D538AD" w:rsidP="00FB4BFD">
      <w:pPr>
        <w:widowControl w:val="0"/>
        <w:numPr>
          <w:ilvl w:val="0"/>
          <w:numId w:val="14"/>
        </w:numPr>
        <w:autoSpaceDE w:val="0"/>
        <w:autoSpaceDN w:val="0"/>
        <w:adjustRightInd w:val="0"/>
        <w:spacing w:after="0" w:line="240" w:lineRule="auto"/>
        <w:ind w:left="432" w:hanging="288"/>
        <w:rPr>
          <w:ins w:id="429" w:author="Thomas Kee" w:date="2011-03-31T18:18:00Z"/>
          <w:rFonts w:ascii="Arial" w:hAnsi="Arial" w:cs="Arial"/>
          <w:color w:val="000000"/>
          <w:sz w:val="20"/>
          <w:szCs w:val="20"/>
        </w:rPr>
      </w:pPr>
      <w:ins w:id="430" w:author="Thomas Kee" w:date="2011-03-31T18:18:00Z">
        <w:r>
          <w:rPr>
            <w:rFonts w:ascii="Arial" w:hAnsi="Arial" w:cs="Arial"/>
            <w:color w:val="000000"/>
            <w:sz w:val="20"/>
            <w:szCs w:val="20"/>
          </w:rPr>
          <w:t xml:space="preserve">Issue 365 (Out of memory? </w:t>
        </w:r>
        <w:proofErr w:type="spellStart"/>
        <w:r>
          <w:rPr>
            <w:rFonts w:ascii="Arial" w:hAnsi="Arial" w:cs="Arial"/>
            <w:color w:val="000000"/>
            <w:sz w:val="20"/>
            <w:szCs w:val="20"/>
          </w:rPr>
          <w:t>mmap</w:t>
        </w:r>
        <w:proofErr w:type="spellEnd"/>
        <w:r>
          <w:rPr>
            <w:rFonts w:ascii="Arial" w:hAnsi="Arial" w:cs="Arial"/>
            <w:color w:val="000000"/>
            <w:sz w:val="20"/>
            <w:szCs w:val="20"/>
          </w:rPr>
          <w:t xml:space="preserve"> failed)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31" w:author="Thomas Kee" w:date="2011-03-31T18:18:00Z"/>
          <w:rFonts w:ascii="Arial" w:hAnsi="Arial" w:cs="Arial"/>
          <w:color w:val="000000"/>
          <w:sz w:val="20"/>
          <w:szCs w:val="20"/>
        </w:rPr>
      </w:pPr>
      <w:ins w:id="432" w:author="Thomas Kee" w:date="2011-03-31T18:18:00Z">
        <w:r>
          <w:rPr>
            <w:rFonts w:ascii="Arial" w:hAnsi="Arial" w:cs="Arial"/>
            <w:color w:val="000000"/>
            <w:sz w:val="20"/>
            <w:szCs w:val="20"/>
          </w:rPr>
          <w:t>Issue 387 (</w:t>
        </w:r>
        <w:proofErr w:type="spellStart"/>
        <w:r>
          <w:rPr>
            <w:rFonts w:ascii="Arial" w:hAnsi="Arial" w:cs="Arial"/>
            <w:color w:val="000000"/>
            <w:sz w:val="20"/>
            <w:szCs w:val="20"/>
          </w:rPr>
          <w:t>gitk</w:t>
        </w:r>
        <w:proofErr w:type="spellEnd"/>
        <w:r>
          <w:rPr>
            <w:rFonts w:ascii="Arial" w:hAnsi="Arial" w:cs="Arial"/>
            <w:color w:val="000000"/>
            <w:sz w:val="20"/>
            <w:szCs w:val="20"/>
          </w:rPr>
          <w:t xml:space="preserve"> reports "error: couldn't execute "</w:t>
        </w:r>
        <w:proofErr w:type="spellStart"/>
        <w:r>
          <w:rPr>
            <w:rFonts w:ascii="Arial" w:hAnsi="Arial" w:cs="Arial"/>
            <w:color w:val="000000"/>
            <w:sz w:val="20"/>
            <w:szCs w:val="20"/>
          </w:rPr>
          <w:t>git</w:t>
        </w:r>
        <w:proofErr w:type="spellEnd"/>
        <w:r>
          <w:rPr>
            <w:rFonts w:ascii="Arial" w:hAnsi="Arial" w:cs="Arial"/>
            <w:color w:val="000000"/>
            <w:sz w:val="20"/>
            <w:szCs w:val="20"/>
          </w:rPr>
          <w:t>:" file name too long")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33" w:author="Thomas Kee" w:date="2011-03-31T18:18:00Z"/>
          <w:rFonts w:ascii="Arial" w:hAnsi="Arial" w:cs="Arial"/>
          <w:color w:val="000000"/>
          <w:sz w:val="20"/>
          <w:szCs w:val="20"/>
        </w:rPr>
      </w:pPr>
      <w:ins w:id="434" w:author="Thomas Kee" w:date="2011-03-31T18:18:00Z">
        <w:r>
          <w:rPr>
            <w:rFonts w:ascii="Arial" w:hAnsi="Arial" w:cs="Arial"/>
            <w:color w:val="000000"/>
            <w:sz w:val="20"/>
            <w:szCs w:val="20"/>
          </w:rPr>
          <w:t>Issue 409 (checkout of large files to network drive fails on XP)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35" w:author="Thomas Kee" w:date="2011-03-31T18:18:00Z"/>
          <w:rFonts w:ascii="Arial" w:hAnsi="Arial" w:cs="Arial"/>
          <w:color w:val="000000"/>
          <w:sz w:val="20"/>
          <w:szCs w:val="20"/>
        </w:rPr>
      </w:pPr>
      <w:ins w:id="436" w:author="Thomas Kee" w:date="2011-03-31T18:18:00Z">
        <w:r>
          <w:rPr>
            <w:rFonts w:ascii="Arial" w:hAnsi="Arial" w:cs="Arial"/>
            <w:color w:val="000000"/>
            <w:sz w:val="20"/>
            <w:szCs w:val="20"/>
          </w:rPr>
          <w:t>Issue 428 (The return value of git.cmd is not the same as git.exe)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37" w:author="Thomas Kee" w:date="2011-03-31T18:18:00Z"/>
          <w:rFonts w:ascii="Arial" w:hAnsi="Arial" w:cs="Arial"/>
          <w:color w:val="000000"/>
          <w:sz w:val="20"/>
          <w:szCs w:val="20"/>
        </w:rPr>
      </w:pPr>
      <w:ins w:id="438" w:author="Thomas Kee" w:date="2011-03-31T18:18:00Z">
        <w:r>
          <w:rPr>
            <w:rFonts w:ascii="Arial" w:hAnsi="Arial" w:cs="Arial"/>
            <w:color w:val="000000"/>
            <w:sz w:val="20"/>
            <w:szCs w:val="20"/>
          </w:rPr>
          <w:t>Issue 444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Bash Here returns a "File not found error" in Windows 7 Professional - 64 bits)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39" w:author="Thomas Kee" w:date="2011-03-31T18:18:00Z"/>
          <w:rFonts w:ascii="Arial" w:hAnsi="Arial" w:cs="Arial"/>
          <w:color w:val="000000"/>
          <w:sz w:val="20"/>
          <w:szCs w:val="20"/>
        </w:rPr>
      </w:pPr>
      <w:ins w:id="440" w:author="Thomas Kee" w:date="2011-03-31T18:18:00Z">
        <w:r>
          <w:rPr>
            <w:rFonts w:ascii="Arial" w:hAnsi="Arial" w:cs="Arial"/>
            <w:color w:val="000000"/>
            <w:sz w:val="20"/>
            <w:szCs w:val="20"/>
          </w:rPr>
          <w:t>Issue 445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help does nothing)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41" w:author="Thomas Kee" w:date="2011-03-31T18:18:00Z"/>
          <w:rFonts w:ascii="Arial" w:hAnsi="Arial" w:cs="Arial"/>
          <w:color w:val="000000"/>
          <w:sz w:val="20"/>
          <w:szCs w:val="20"/>
        </w:rPr>
      </w:pPr>
      <w:ins w:id="442" w:author="Thomas Kee" w:date="2011-03-31T18:18:00Z">
        <w:r>
          <w:rPr>
            <w:rFonts w:ascii="Arial" w:hAnsi="Arial" w:cs="Arial"/>
            <w:color w:val="000000"/>
            <w:sz w:val="20"/>
            <w:szCs w:val="20"/>
          </w:rPr>
          <w:t>Issue 450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--bare init" shouldn't set the directory to hidden.)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43" w:author="Thomas Kee" w:date="2011-03-31T18:18:00Z"/>
          <w:rFonts w:ascii="Arial" w:hAnsi="Arial" w:cs="Arial"/>
          <w:color w:val="000000"/>
          <w:sz w:val="20"/>
          <w:szCs w:val="20"/>
        </w:rPr>
      </w:pPr>
      <w:ins w:id="444" w:author="Thomas Kee" w:date="2011-03-31T18:18:00Z">
        <w:r>
          <w:rPr>
            <w:rFonts w:ascii="Arial" w:hAnsi="Arial" w:cs="Arial"/>
            <w:color w:val="000000"/>
            <w:sz w:val="20"/>
            <w:szCs w:val="20"/>
          </w:rPr>
          <w:t>Issue 456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script fails with error code 1)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45" w:author="Thomas Kee" w:date="2011-03-31T18:18:00Z"/>
          <w:rFonts w:ascii="Arial" w:hAnsi="Arial" w:cs="Arial"/>
          <w:color w:val="000000"/>
          <w:sz w:val="20"/>
          <w:szCs w:val="20"/>
        </w:rPr>
      </w:pPr>
      <w:ins w:id="446" w:author="Thomas Kee" w:date="2011-03-31T18:18:00Z">
        <w:r>
          <w:rPr>
            <w:rFonts w:ascii="Arial" w:hAnsi="Arial" w:cs="Arial"/>
            <w:color w:val="000000"/>
            <w:sz w:val="20"/>
            <w:szCs w:val="20"/>
          </w:rPr>
          <w:t xml:space="preserve">Issue 469 (error launch </w:t>
        </w:r>
        <w:proofErr w:type="spellStart"/>
        <w:r>
          <w:rPr>
            <w:rFonts w:ascii="Arial" w:hAnsi="Arial" w:cs="Arial"/>
            <w:color w:val="000000"/>
            <w:sz w:val="20"/>
            <w:szCs w:val="20"/>
          </w:rPr>
          <w:t>wordpad</w:t>
        </w:r>
        <w:proofErr w:type="spellEnd"/>
        <w:r>
          <w:rPr>
            <w:rFonts w:ascii="Arial" w:hAnsi="Arial" w:cs="Arial"/>
            <w:color w:val="000000"/>
            <w:sz w:val="20"/>
            <w:szCs w:val="20"/>
          </w:rPr>
          <w:t xml:space="preserve"> in last </w:t>
        </w:r>
        <w:proofErr w:type="spellStart"/>
        <w:r>
          <w:rPr>
            <w:rFonts w:ascii="Arial" w:hAnsi="Arial" w:cs="Arial"/>
            <w:color w:val="000000"/>
            <w:sz w:val="20"/>
            <w:szCs w:val="20"/>
          </w:rPr>
          <w:t>netinstall</w:t>
        </w:r>
        <w:proofErr w:type="spellEnd"/>
        <w:r>
          <w:rPr>
            <w:rFonts w:ascii="Arial" w:hAnsi="Arial" w:cs="Arial"/>
            <w:color w:val="000000"/>
            <w:sz w:val="20"/>
            <w:szCs w:val="20"/>
          </w:rPr>
          <w:t>)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47" w:author="Thomas Kee" w:date="2011-03-31T18:18:00Z"/>
          <w:rFonts w:ascii="Arial" w:hAnsi="Arial" w:cs="Arial"/>
          <w:color w:val="000000"/>
          <w:sz w:val="20"/>
          <w:szCs w:val="20"/>
        </w:rPr>
      </w:pPr>
      <w:ins w:id="448" w:author="Thomas Kee" w:date="2011-03-31T18:18:00Z">
        <w:r>
          <w:rPr>
            <w:rFonts w:ascii="Arial" w:hAnsi="Arial" w:cs="Arial"/>
            <w:color w:val="000000"/>
            <w:sz w:val="20"/>
            <w:szCs w:val="20"/>
          </w:rPr>
          <w:t>Issue 474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update-index --index-info silently does nothing)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49" w:author="Thomas Kee" w:date="2011-03-31T18:18:00Z"/>
          <w:rFonts w:ascii="Arial" w:hAnsi="Arial" w:cs="Arial"/>
          <w:color w:val="000000"/>
          <w:sz w:val="20"/>
          <w:szCs w:val="20"/>
        </w:rPr>
      </w:pPr>
      <w:ins w:id="450" w:author="Thomas Kee" w:date="2011-03-31T18:18:00Z">
        <w:r>
          <w:rPr>
            <w:rFonts w:ascii="Arial" w:hAnsi="Arial" w:cs="Arial"/>
            <w:color w:val="000000"/>
            <w:sz w:val="20"/>
            <w:szCs w:val="20"/>
          </w:rPr>
          <w:t>Issue 482 (Add documentation to avoid "fatal: $HOME not set" error)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51" w:author="Thomas Kee" w:date="2011-03-31T18:18:00Z"/>
          <w:rFonts w:ascii="Arial" w:hAnsi="Arial" w:cs="Arial"/>
          <w:color w:val="000000"/>
          <w:sz w:val="20"/>
          <w:szCs w:val="20"/>
        </w:rPr>
      </w:pPr>
      <w:ins w:id="452" w:author="Thomas Kee" w:date="2011-03-31T18:18:00Z">
        <w:r>
          <w:rPr>
            <w:rFonts w:ascii="Arial" w:hAnsi="Arial" w:cs="Arial"/>
            <w:color w:val="000000"/>
            <w:sz w:val="20"/>
            <w:szCs w:val="20"/>
          </w:rPr>
          <w:t>Issue 489 (git.cmd issues warning if %COMSPEC% has spaces in it)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53" w:author="Thomas Kee" w:date="2011-03-31T18:18:00Z"/>
          <w:rFonts w:ascii="Arial" w:hAnsi="Arial" w:cs="Arial"/>
          <w:color w:val="000000"/>
          <w:sz w:val="20"/>
          <w:szCs w:val="20"/>
        </w:rPr>
      </w:pPr>
      <w:ins w:id="454" w:author="Thomas Kee" w:date="2011-03-31T18:18:00Z">
        <w:r>
          <w:rPr>
            <w:rFonts w:ascii="Arial" w:hAnsi="Arial" w:cs="Arial"/>
            <w:color w:val="000000"/>
            <w:sz w:val="20"/>
            <w:szCs w:val="20"/>
          </w:rPr>
          <w:t>Issue 436 ("</w:t>
        </w:r>
        <w:proofErr w:type="spellStart"/>
        <w:r>
          <w:rPr>
            <w:rFonts w:ascii="Arial" w:hAnsi="Arial" w:cs="Arial"/>
            <w:color w:val="000000"/>
            <w:sz w:val="20"/>
            <w:szCs w:val="20"/>
          </w:rPr>
          <w:t>mkdir</w:t>
        </w:r>
        <w:proofErr w:type="spellEnd"/>
        <w:r>
          <w:rPr>
            <w:rFonts w:ascii="Arial" w:hAnsi="Arial" w:cs="Arial"/>
            <w:color w:val="000000"/>
            <w:sz w:val="20"/>
            <w:szCs w:val="20"/>
          </w:rPr>
          <w:t xml:space="preserve"> : No such file or directory" error while using </w:t>
        </w:r>
        <w:proofErr w:type="spellStart"/>
        <w:r>
          <w:rPr>
            <w:rFonts w:ascii="Arial" w:hAnsi="Arial" w:cs="Arial"/>
            <w:color w:val="000000"/>
            <w:sz w:val="20"/>
            <w:szCs w:val="20"/>
          </w:rPr>
          <w:t>git-svn</w:t>
        </w:r>
        <w:proofErr w:type="spellEnd"/>
        <w:r>
          <w:rPr>
            <w:rFonts w:ascii="Arial" w:hAnsi="Arial" w:cs="Arial"/>
            <w:color w:val="000000"/>
            <w:sz w:val="20"/>
            <w:szCs w:val="20"/>
          </w:rPr>
          <w:t xml:space="preserve"> to fetch or rebase)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55" w:author="Thomas Kee" w:date="2011-03-31T18:18:00Z"/>
          <w:rFonts w:ascii="Arial" w:hAnsi="Arial" w:cs="Arial"/>
          <w:color w:val="000000"/>
          <w:sz w:val="20"/>
          <w:szCs w:val="20"/>
        </w:rPr>
      </w:pPr>
      <w:ins w:id="456" w:author="Thomas Kee" w:date="2011-03-31T18:18:00Z">
        <w:r>
          <w:rPr>
            <w:rFonts w:ascii="Arial" w:hAnsi="Arial" w:cs="Arial"/>
            <w:color w:val="000000"/>
            <w:sz w:val="20"/>
            <w:szCs w:val="20"/>
          </w:rPr>
          <w:t>Issue 440 (Uninstall does not remove cheetah.) was fixed</w:t>
        </w:r>
      </w:ins>
    </w:p>
    <w:p w:rsidR="00D538AD" w:rsidRDefault="00D538AD" w:rsidP="00FB4BFD">
      <w:pPr>
        <w:widowControl w:val="0"/>
        <w:numPr>
          <w:ilvl w:val="0"/>
          <w:numId w:val="14"/>
        </w:numPr>
        <w:autoSpaceDE w:val="0"/>
        <w:autoSpaceDN w:val="0"/>
        <w:adjustRightInd w:val="0"/>
        <w:spacing w:after="0" w:line="240" w:lineRule="auto"/>
        <w:ind w:left="432" w:hanging="288"/>
        <w:rPr>
          <w:ins w:id="457" w:author="Thomas Kee" w:date="2011-03-31T18:18:00Z"/>
          <w:rFonts w:ascii="Arial" w:hAnsi="Arial" w:cs="Arial"/>
          <w:color w:val="000000"/>
          <w:sz w:val="20"/>
          <w:szCs w:val="20"/>
        </w:rPr>
      </w:pPr>
      <w:ins w:id="458" w:author="Thomas Kee" w:date="2011-03-31T18:18:00Z">
        <w:r>
          <w:rPr>
            <w:rFonts w:ascii="Arial" w:hAnsi="Arial" w:cs="Arial"/>
            <w:color w:val="000000"/>
            <w:sz w:val="20"/>
            <w:szCs w:val="20"/>
          </w:rPr>
          <w:t xml:space="preserve">Issue 441 (Git-1.7.0.2-preview20100309.exe installer fails with </w:t>
        </w:r>
        <w:proofErr w:type="spellStart"/>
        <w:r>
          <w:rPr>
            <w:rFonts w:ascii="Arial" w:hAnsi="Arial" w:cs="Arial"/>
            <w:color w:val="000000"/>
            <w:sz w:val="20"/>
            <w:szCs w:val="20"/>
          </w:rPr>
          <w:t>unwritable</w:t>
        </w:r>
        <w:proofErr w:type="spellEnd"/>
        <w:r>
          <w:rPr>
            <w:rFonts w:ascii="Arial" w:hAnsi="Arial" w:cs="Arial"/>
            <w:color w:val="000000"/>
            <w:sz w:val="20"/>
            <w:szCs w:val="20"/>
          </w:rPr>
          <w:t xml:space="preserve"> msys-1.0.dll when </w:t>
        </w:r>
        <w:proofErr w:type="spellStart"/>
        <w:r>
          <w:rPr>
            <w:rFonts w:ascii="Arial" w:hAnsi="Arial" w:cs="Arial"/>
            <w:color w:val="000000"/>
            <w:sz w:val="20"/>
            <w:szCs w:val="20"/>
          </w:rPr>
          <w:t>ssh</w:t>
        </w:r>
        <w:proofErr w:type="spellEnd"/>
        <w:r>
          <w:rPr>
            <w:rFonts w:ascii="Arial" w:hAnsi="Arial" w:cs="Arial"/>
            <w:color w:val="000000"/>
            <w:sz w:val="20"/>
            <w:szCs w:val="20"/>
          </w:rPr>
          <w:t>-agent is running) was fixed</w:t>
        </w:r>
      </w:ins>
    </w:p>
    <w:p w:rsidR="00D538AD" w:rsidRDefault="00D538AD">
      <w:pPr>
        <w:widowControl w:val="0"/>
        <w:autoSpaceDE w:val="0"/>
        <w:autoSpaceDN w:val="0"/>
        <w:adjustRightInd w:val="0"/>
        <w:spacing w:after="0" w:line="240" w:lineRule="auto"/>
        <w:rPr>
          <w:ins w:id="459"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460" w:author="Thomas Kee" w:date="2011-03-31T18:18:00Z"/>
          <w:rFonts w:ascii="Arial" w:hAnsi="Arial" w:cs="Arial"/>
          <w:b/>
          <w:bCs/>
          <w:color w:val="000000"/>
          <w:sz w:val="24"/>
          <w:szCs w:val="24"/>
        </w:rPr>
      </w:pPr>
      <w:ins w:id="461" w:author="Thomas Kee" w:date="2011-03-31T18:18:00Z">
        <w:r>
          <w:rPr>
            <w:rFonts w:ascii="Arial" w:hAnsi="Arial" w:cs="Arial"/>
            <w:b/>
            <w:bCs/>
            <w:color w:val="000000"/>
            <w:sz w:val="24"/>
            <w:szCs w:val="24"/>
          </w:rPr>
          <w:t>Changes since Git-1.6.5.1-preview20091022</w:t>
        </w:r>
      </w:ins>
    </w:p>
    <w:p w:rsidR="00D538AD" w:rsidRDefault="00D538AD">
      <w:pPr>
        <w:widowControl w:val="0"/>
        <w:autoSpaceDE w:val="0"/>
        <w:autoSpaceDN w:val="0"/>
        <w:adjustRightInd w:val="0"/>
        <w:spacing w:after="0" w:line="240" w:lineRule="auto"/>
        <w:rPr>
          <w:ins w:id="462"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463" w:author="Thomas Kee" w:date="2011-03-31T18:18:00Z"/>
          <w:rFonts w:ascii="Arial" w:hAnsi="Arial" w:cs="Arial"/>
          <w:b/>
          <w:bCs/>
          <w:i/>
          <w:iCs/>
          <w:color w:val="000000"/>
          <w:sz w:val="20"/>
          <w:szCs w:val="20"/>
        </w:rPr>
      </w:pPr>
      <w:ins w:id="464"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465" w:author="Thomas Kee" w:date="2011-03-31T18:18:00Z"/>
          <w:rFonts w:ascii="Arial" w:hAnsi="Arial" w:cs="Arial"/>
          <w:color w:val="000000"/>
          <w:sz w:val="20"/>
          <w:szCs w:val="20"/>
        </w:rPr>
      </w:pPr>
      <w:ins w:id="466"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1.7.0.2.</w:t>
        </w:r>
      </w:ins>
    </w:p>
    <w:p w:rsidR="00D538AD" w:rsidRDefault="00D538AD" w:rsidP="00FB4BFD">
      <w:pPr>
        <w:widowControl w:val="0"/>
        <w:numPr>
          <w:ilvl w:val="0"/>
          <w:numId w:val="14"/>
        </w:numPr>
        <w:autoSpaceDE w:val="0"/>
        <w:autoSpaceDN w:val="0"/>
        <w:adjustRightInd w:val="0"/>
        <w:spacing w:after="0" w:line="240" w:lineRule="auto"/>
        <w:ind w:left="432" w:hanging="288"/>
        <w:rPr>
          <w:ins w:id="467" w:author="Thomas Kee" w:date="2011-03-31T18:18:00Z"/>
          <w:rFonts w:ascii="Arial" w:hAnsi="Arial" w:cs="Arial"/>
          <w:color w:val="000000"/>
          <w:sz w:val="20"/>
          <w:szCs w:val="20"/>
        </w:rPr>
      </w:pPr>
      <w:ins w:id="468"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Git</w:t>
        </w:r>
        <w:proofErr w:type="spellEnd"/>
        <w:r>
          <w:rPr>
            <w:rFonts w:ascii="Arial" w:hAnsi="Arial" w:cs="Arial"/>
            <w:color w:val="000000"/>
            <w:sz w:val="20"/>
            <w:szCs w:val="20"/>
          </w:rPr>
          <w:t>-Cheetah (on 32-bit Windows only, for now).</w:t>
        </w:r>
      </w:ins>
    </w:p>
    <w:p w:rsidR="00D538AD" w:rsidRDefault="00D538AD" w:rsidP="00FB4BFD">
      <w:pPr>
        <w:widowControl w:val="0"/>
        <w:numPr>
          <w:ilvl w:val="0"/>
          <w:numId w:val="14"/>
        </w:numPr>
        <w:autoSpaceDE w:val="0"/>
        <w:autoSpaceDN w:val="0"/>
        <w:adjustRightInd w:val="0"/>
        <w:spacing w:after="0" w:line="240" w:lineRule="auto"/>
        <w:ind w:left="432" w:hanging="288"/>
        <w:rPr>
          <w:ins w:id="469" w:author="Thomas Kee" w:date="2011-03-31T18:18:00Z"/>
          <w:rFonts w:ascii="Arial" w:hAnsi="Arial" w:cs="Arial"/>
          <w:color w:val="000000"/>
          <w:sz w:val="20"/>
          <w:szCs w:val="20"/>
        </w:rPr>
      </w:pPr>
      <w:ins w:id="470" w:author="Thomas Kee" w:date="2011-03-31T18:18:00Z">
        <w:r>
          <w:rPr>
            <w:rFonts w:ascii="Arial" w:hAnsi="Arial" w:cs="Arial"/>
            <w:color w:val="000000"/>
            <w:sz w:val="20"/>
            <w:szCs w:val="20"/>
          </w:rPr>
          <w:t>Comes with connect.exe, a SOCKS proxy.</w:t>
        </w:r>
      </w:ins>
    </w:p>
    <w:p w:rsidR="00D538AD" w:rsidRDefault="00D538AD" w:rsidP="00FB4BFD">
      <w:pPr>
        <w:widowControl w:val="0"/>
        <w:numPr>
          <w:ilvl w:val="0"/>
          <w:numId w:val="14"/>
        </w:numPr>
        <w:autoSpaceDE w:val="0"/>
        <w:autoSpaceDN w:val="0"/>
        <w:adjustRightInd w:val="0"/>
        <w:spacing w:after="0" w:line="240" w:lineRule="auto"/>
        <w:ind w:left="432" w:hanging="288"/>
        <w:rPr>
          <w:ins w:id="471" w:author="Thomas Kee" w:date="2011-03-31T18:18:00Z"/>
          <w:rFonts w:ascii="Arial" w:hAnsi="Arial" w:cs="Arial"/>
          <w:color w:val="000000"/>
          <w:sz w:val="20"/>
          <w:szCs w:val="20"/>
        </w:rPr>
      </w:pPr>
      <w:ins w:id="472" w:author="Thomas Kee" w:date="2011-03-31T18:18:00Z">
        <w:r>
          <w:rPr>
            <w:rFonts w:ascii="Arial" w:hAnsi="Arial" w:cs="Arial"/>
            <w:color w:val="000000"/>
            <w:sz w:val="20"/>
            <w:szCs w:val="20"/>
          </w:rPr>
          <w:t xml:space="preserve">Tons of improvements in the installer, thanks to Sebastian </w:t>
        </w:r>
        <w:proofErr w:type="spellStart"/>
        <w:r>
          <w:rPr>
            <w:rFonts w:ascii="Arial" w:hAnsi="Arial" w:cs="Arial"/>
            <w:color w:val="000000"/>
            <w:sz w:val="20"/>
            <w:szCs w:val="20"/>
          </w:rPr>
          <w:t>Schuberth</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473" w:author="Thomas Kee" w:date="2011-03-31T18:18:00Z"/>
          <w:rFonts w:ascii="Arial" w:hAnsi="Arial" w:cs="Arial"/>
          <w:color w:val="000000"/>
          <w:sz w:val="20"/>
          <w:szCs w:val="20"/>
        </w:rPr>
      </w:pPr>
      <w:ins w:id="474" w:author="Thomas Kee" w:date="2011-03-31T18:18:00Z">
        <w:r>
          <w:rPr>
            <w:rFonts w:ascii="Arial" w:hAnsi="Arial" w:cs="Arial"/>
            <w:color w:val="000000"/>
            <w:sz w:val="20"/>
            <w:szCs w:val="20"/>
          </w:rPr>
          <w:t xml:space="preserve">On Vista, if possible, </w:t>
        </w:r>
        <w:proofErr w:type="spellStart"/>
        <w:r>
          <w:rPr>
            <w:rFonts w:ascii="Arial" w:hAnsi="Arial" w:cs="Arial"/>
            <w:color w:val="000000"/>
            <w:sz w:val="20"/>
            <w:szCs w:val="20"/>
          </w:rPr>
          <w:t>symlinks</w:t>
        </w:r>
        <w:proofErr w:type="spellEnd"/>
        <w:r>
          <w:rPr>
            <w:rFonts w:ascii="Arial" w:hAnsi="Arial" w:cs="Arial"/>
            <w:color w:val="000000"/>
            <w:sz w:val="20"/>
            <w:szCs w:val="20"/>
          </w:rPr>
          <w:t xml:space="preserve"> are used for the built-ins.</w:t>
        </w:r>
      </w:ins>
    </w:p>
    <w:p w:rsidR="00D538AD" w:rsidRDefault="00D538AD" w:rsidP="00FB4BFD">
      <w:pPr>
        <w:widowControl w:val="0"/>
        <w:numPr>
          <w:ilvl w:val="0"/>
          <w:numId w:val="14"/>
        </w:numPr>
        <w:autoSpaceDE w:val="0"/>
        <w:autoSpaceDN w:val="0"/>
        <w:adjustRightInd w:val="0"/>
        <w:spacing w:after="0" w:line="240" w:lineRule="auto"/>
        <w:ind w:left="432" w:hanging="288"/>
        <w:rPr>
          <w:ins w:id="475" w:author="Thomas Kee" w:date="2011-03-31T18:18:00Z"/>
          <w:rFonts w:ascii="Arial" w:hAnsi="Arial" w:cs="Arial"/>
          <w:color w:val="000000"/>
          <w:sz w:val="20"/>
          <w:szCs w:val="20"/>
        </w:rPr>
      </w:pPr>
      <w:ins w:id="476" w:author="Thomas Kee" w:date="2011-03-31T18:18:00Z">
        <w:r>
          <w:rPr>
            <w:rFonts w:ascii="Arial" w:hAnsi="Arial" w:cs="Arial"/>
            <w:color w:val="000000"/>
            <w:sz w:val="20"/>
            <w:szCs w:val="20"/>
          </w:rPr>
          <w:t xml:space="preserve">Features </w:t>
        </w:r>
        <w:proofErr w:type="spellStart"/>
        <w:r>
          <w:rPr>
            <w:rFonts w:ascii="Arial" w:hAnsi="Arial" w:cs="Arial"/>
            <w:color w:val="000000"/>
            <w:sz w:val="20"/>
            <w:szCs w:val="20"/>
          </w:rPr>
          <w:t>Hany's</w:t>
        </w:r>
        <w:proofErr w:type="spellEnd"/>
        <w:r>
          <w:rPr>
            <w:rFonts w:ascii="Arial" w:hAnsi="Arial" w:cs="Arial"/>
            <w:color w:val="000000"/>
            <w:sz w:val="20"/>
            <w:szCs w:val="20"/>
          </w:rPr>
          <w:t xml:space="preserve"> dos2unix tool, thanks to Sebastian </w:t>
        </w:r>
        <w:proofErr w:type="spellStart"/>
        <w:r>
          <w:rPr>
            <w:rFonts w:ascii="Arial" w:hAnsi="Arial" w:cs="Arial"/>
            <w:color w:val="000000"/>
            <w:sz w:val="20"/>
            <w:szCs w:val="20"/>
          </w:rPr>
          <w:t>Schuberth</w:t>
        </w:r>
        <w:proofErr w:type="spellEnd"/>
        <w:r>
          <w:rPr>
            <w:rFonts w:ascii="Arial" w:hAnsi="Arial" w:cs="Arial"/>
            <w:color w:val="000000"/>
            <w:sz w:val="20"/>
            <w:szCs w:val="20"/>
          </w:rPr>
          <w:t>.</w:t>
        </w:r>
      </w:ins>
    </w:p>
    <w:p w:rsidR="00911A0F" w:rsidRDefault="00D538AD" w:rsidP="00911A0F">
      <w:pPr>
        <w:pStyle w:val="NormalWeb"/>
        <w:rPr>
          <w:ins w:id="477" w:author="Thomas Kee" w:date="2011-03-31T10:36:00Z"/>
        </w:rPr>
      </w:pPr>
      <w:ins w:id="478" w:author="Thomas Kee" w:date="2011-03-31T18:18:00Z">
        <w:r>
          <w:rPr>
            <w:rFonts w:ascii="Arial" w:hAnsi="Arial" w:cs="Arial"/>
            <w:color w:val="000000"/>
            <w:sz w:val="20"/>
            <w:szCs w:val="20"/>
          </w:rPr>
          <w:t xml:space="preserve">Updated </w:t>
        </w:r>
        <w:proofErr w:type="spellStart"/>
        <w:r>
          <w:rPr>
            <w:rFonts w:ascii="Arial" w:hAnsi="Arial" w:cs="Arial"/>
            <w:color w:val="000000"/>
            <w:sz w:val="20"/>
            <w:szCs w:val="20"/>
          </w:rPr>
          <w:t>Tcl</w:t>
        </w:r>
        <w:proofErr w:type="spellEnd"/>
        <w:r>
          <w:rPr>
            <w:rFonts w:ascii="Arial" w:hAnsi="Arial" w:cs="Arial"/>
            <w:color w:val="000000"/>
            <w:sz w:val="20"/>
            <w:szCs w:val="20"/>
          </w:rPr>
          <w:t>/</w:t>
        </w:r>
        <w:proofErr w:type="spellStart"/>
        <w:r>
          <w:rPr>
            <w:rFonts w:ascii="Arial" w:hAnsi="Arial" w:cs="Arial"/>
            <w:color w:val="000000"/>
            <w:sz w:val="20"/>
            <w:szCs w:val="20"/>
          </w:rPr>
          <w:t>Tk</w:t>
        </w:r>
        <w:proofErr w:type="spellEnd"/>
        <w:r>
          <w:rPr>
            <w:rFonts w:ascii="Arial" w:hAnsi="Arial" w:cs="Arial"/>
            <w:color w:val="000000"/>
            <w:sz w:val="20"/>
            <w:szCs w:val="20"/>
          </w:rPr>
          <w:t xml:space="preserve"> to version 8.5.8 (thanks Pat </w:t>
        </w:r>
        <w:proofErr w:type="spellStart"/>
        <w:r>
          <w:rPr>
            <w:rFonts w:ascii="Arial" w:hAnsi="Arial" w:cs="Arial"/>
            <w:color w:val="000000"/>
            <w:sz w:val="20"/>
            <w:szCs w:val="20"/>
          </w:rPr>
          <w:t>Thoyts</w:t>
        </w:r>
        <w:proofErr w:type="spellEnd"/>
        <w:r>
          <w:rPr>
            <w:rFonts w:ascii="Arial" w:hAnsi="Arial" w:cs="Arial"/>
            <w:color w:val="000000"/>
            <w:sz w:val="20"/>
            <w:szCs w:val="20"/>
          </w:rPr>
          <w:t>!).</w:t>
        </w:r>
      </w:ins>
      <w:ins w:id="479" w:author="Thomas Kee" w:date="2011-03-31T10:36:00Z">
        <w:r w:rsidR="00911A0F">
          <w:t xml:space="preserve">)), and add it back into the current of the document </w:t>
        </w:r>
        <w:r w:rsidR="00911A0F">
          <w:rPr>
            <w:rStyle w:val="Emphasis"/>
          </w:rPr>
          <w:t>without wrecking the revision history or creating duplicate files “littering” her hard drive</w:t>
        </w:r>
        <w:r w:rsidR="00911A0F">
          <w:t>.</w:t>
        </w:r>
      </w:ins>
    </w:p>
    <w:p w:rsidR="00911A0F" w:rsidRDefault="00911A0F" w:rsidP="00911A0F">
      <w:pPr>
        <w:pStyle w:val="NormalWeb"/>
        <w:rPr>
          <w:ins w:id="480" w:author="Thomas Kee" w:date="2011-03-31T10:36:00Z"/>
        </w:rPr>
      </w:pPr>
      <w:ins w:id="481" w:author="Thomas Kee" w:date="2011-03-31T10:36:00Z">
        <w:r>
          <w:rPr>
            <w:rStyle w:val="Strong"/>
          </w:rPr>
          <w:t>But I’m an academic! I don’t need to document widgets!</w:t>
        </w:r>
        <w:r>
          <w:t xml:space="preserve"> While perhaps true, I’ll bet you’ve revised and/or repurposed a document before. Some of you might do such things on a regular basis, especially if you’re involved in long-term projects involving groups of people and funding—there are activities, results, and plans to document on a regular basis. Perhaps you can keep all these document revisions in your head, and even know what text you’ve added or cut, and when, and know from where you can reclaim that text if something goes horribly wrong (or someone just says “let’s add that back in…”). I can’t.</w:t>
        </w:r>
      </w:ins>
    </w:p>
    <w:p w:rsidR="00911A0F" w:rsidRDefault="00911A0F" w:rsidP="00911A0F">
      <w:pPr>
        <w:pStyle w:val="NormalWeb"/>
        <w:rPr>
          <w:ins w:id="482" w:author="Thomas Kee" w:date="2011-03-31T10:36:00Z"/>
        </w:rPr>
      </w:pPr>
      <w:ins w:id="483" w:author="Thomas Kee" w:date="2011-03-31T10:36:00Z">
        <w:r>
          <w:t xml:space="preserve">With a single document and a version control process in place, you could work continuously/incrementally on, say, “Year 1 Plan” until it has been finalized; the version control software and notes made with each version would provide a snapshot of changes and a quick way to view, verify, and recover content that has been added or modified. If a team member says something like “didn’t we define that task in the plan? I don’t see it” and you have to counter with “yes, but then we took it out after a meeting in April,” the conversation doesn’t have to stop there—and you don’t have to try to recreate that task description from memories of snippets of meetings gone by. Instead, you can simply navigate through your repository, find the version that has with it a note to the effect of “removed task X description”, view it, grab the text, and either insert it back into the document or send it forward for more discussion. </w:t>
        </w:r>
        <w:proofErr w:type="gramStart"/>
        <w:r>
          <w:t>When it’s time to begin work on the “Year 2 Plan” you can just start with the final version of “Year 1 Plan” and start a new branch of the “project”.</w:t>
        </w:r>
        <w:proofErr w:type="gramEnd"/>
      </w:ins>
    </w:p>
    <w:p w:rsidR="00911A0F" w:rsidRDefault="00911A0F" w:rsidP="00911A0F">
      <w:pPr>
        <w:pStyle w:val="NormalWeb"/>
        <w:rPr>
          <w:ins w:id="484" w:author="Thomas Kee" w:date="2011-03-31T10:36:00Z"/>
        </w:rPr>
      </w:pPr>
      <w:ins w:id="485" w:author="Thomas Kee" w:date="2011-03-31T10:36:00Z">
        <w:r>
          <w:t>The point is this: nothing is lost—not a document, not a suggested edit to a document, and not a piece of text once added then removed. You can recover anything in a few clicks because you employed revision control methods from the start. So, when your dissertation advisor says “do you remember that section of Chapter 3 that we talked about three months ago, that we decided to remove entirely? Let’s put that back in and expand the examples,” you don’t have a heart attack and begin the process of recreating from memory something that you stopped thinking about months ago (or, you don’t begin the process of sifting through manually created versions of documents called “diss_ch3_1.doc,” “diss_ch3_5.doc,” “diss_ch3_9.doc,” and so on).</w:t>
        </w:r>
      </w:ins>
    </w:p>
    <w:p w:rsidR="00911A0F" w:rsidRDefault="00911A0F" w:rsidP="00911A0F">
      <w:pPr>
        <w:pStyle w:val="NormalWeb"/>
        <w:rPr>
          <w:ins w:id="486" w:author="Thomas Kee" w:date="2011-03-31T10:36:00Z"/>
          <w:b/>
          <w:bCs/>
          <w:sz w:val="30"/>
          <w:szCs w:val="30"/>
        </w:rPr>
      </w:pPr>
      <w:ins w:id="487" w:author="Thomas Kee" w:date="2011-03-31T10:36:00Z">
        <w:r>
          <w:rPr>
            <w:b/>
            <w:bCs/>
            <w:sz w:val="30"/>
            <w:szCs w:val="30"/>
          </w:rPr>
          <w:t>Create a Personal Repository</w:t>
        </w:r>
      </w:ins>
    </w:p>
    <w:p w:rsidR="00000000" w:rsidRDefault="00911A0F">
      <w:pPr>
        <w:widowControl w:val="0"/>
        <w:numPr>
          <w:ilvl w:val="0"/>
          <w:numId w:val="14"/>
        </w:numPr>
        <w:autoSpaceDE w:val="0"/>
        <w:autoSpaceDN w:val="0"/>
        <w:adjustRightInd w:val="0"/>
        <w:spacing w:after="0" w:line="240" w:lineRule="auto"/>
        <w:ind w:left="432" w:hanging="288"/>
        <w:rPr>
          <w:ins w:id="488" w:author="Thomas Kee" w:date="2011-03-31T18:24:00Z"/>
          <w:rFonts w:ascii="Arial" w:hAnsi="Arial"/>
          <w:color w:val="000000"/>
          <w:sz w:val="20"/>
          <w:rPrChange w:id="489" w:author="Thomas Kee" w:date="2011-03-31T18:18:00Z">
            <w:rPr>
              <w:ins w:id="490" w:author="Thomas Kee" w:date="2011-03-31T18:24:00Z"/>
            </w:rPr>
          </w:rPrChange>
        </w:rPr>
        <w:pPrChange w:id="491" w:author="Thomas Kee" w:date="2011-03-31T18:18:00Z">
          <w:pPr/>
        </w:pPrChange>
      </w:pPr>
      <w:ins w:id="492" w:author="Thomas Kee" w:date="2011-03-31T10:36:00Z">
        <w:r>
          <w:t xml:space="preserve">You can begin the process of creating a personal document repository simply by installing a Subversion client on your own machine—no external server necessary (this also means you’re the only one who can </w:t>
        </w:r>
        <w:proofErr w:type="spellStart"/>
        <w:r>
          <w:t>checkin</w:t>
        </w:r>
        <w:proofErr w:type="spellEnd"/>
        <w:r>
          <w:t xml:space="preserve">/checkout documents, but this post has been about you and your own work anyway, so we’ll save the rest for another day). For Windows users, </w:t>
        </w:r>
      </w:ins>
      <w:moveToRangeStart w:id="493" w:author="Thomas Kee" w:date="2011-03-31T18:18:00Z" w:name="move289358851"/>
    </w:p>
    <w:p w:rsidR="00D538AD" w:rsidRDefault="003D0E39" w:rsidP="00FB4BFD">
      <w:pPr>
        <w:widowControl w:val="0"/>
        <w:numPr>
          <w:ilvl w:val="0"/>
          <w:numId w:val="14"/>
        </w:numPr>
        <w:autoSpaceDE w:val="0"/>
        <w:autoSpaceDN w:val="0"/>
        <w:adjustRightInd w:val="0"/>
        <w:spacing w:after="0" w:line="240" w:lineRule="auto"/>
        <w:ind w:left="432" w:hanging="288"/>
        <w:rPr>
          <w:ins w:id="494" w:author="Thomas Kee" w:date="2011-03-31T18:18:00Z"/>
          <w:rFonts w:ascii="Arial" w:hAnsi="Arial" w:cs="Arial"/>
          <w:color w:val="000000"/>
          <w:sz w:val="20"/>
          <w:szCs w:val="20"/>
        </w:rPr>
      </w:pPr>
      <w:moveTo w:id="495" w:author="Thomas Kee" w:date="2011-03-31T18:18:00Z">
        <w:r w:rsidRPr="003D0E39">
          <w:rPr>
            <w:rFonts w:ascii="Arial" w:hAnsi="Arial"/>
            <w:color w:val="000000"/>
            <w:sz w:val="20"/>
            <w:rPrChange w:id="496" w:author="Thomas Kee" w:date="2011-03-31T18:18:00Z">
              <w:rPr>
                <w:color w:val="0000FF"/>
                <w:u w:val="single"/>
              </w:rPr>
            </w:rPrChange>
          </w:rPr>
          <w:t xml:space="preserve">By </w:t>
        </w:r>
      </w:moveTo>
      <w:moveToRangeEnd w:id="493"/>
      <w:ins w:id="497" w:author="Thomas Kee" w:date="2011-03-31T18:18:00Z">
        <w:r w:rsidR="00D538AD">
          <w:rPr>
            <w:rFonts w:ascii="Arial" w:hAnsi="Arial" w:cs="Arial"/>
            <w:color w:val="000000"/>
            <w:sz w:val="20"/>
            <w:szCs w:val="20"/>
          </w:rPr>
          <w:t>default, only .</w:t>
        </w:r>
        <w:proofErr w:type="spellStart"/>
        <w:r w:rsidR="00D538AD">
          <w:rPr>
            <w:rFonts w:ascii="Arial" w:hAnsi="Arial" w:cs="Arial"/>
            <w:color w:val="000000"/>
            <w:sz w:val="20"/>
            <w:szCs w:val="20"/>
          </w:rPr>
          <w:t>git</w:t>
        </w:r>
        <w:proofErr w:type="spellEnd"/>
        <w:r w:rsidR="00D538AD">
          <w:rPr>
            <w:rFonts w:ascii="Arial" w:hAnsi="Arial" w:cs="Arial"/>
            <w:color w:val="000000"/>
            <w:sz w:val="20"/>
            <w:szCs w:val="20"/>
          </w:rPr>
          <w:t>/ is hidden, to work around a bug in Eclipse (thanks to Erik Faye-Lund).</w:t>
        </w:r>
      </w:ins>
    </w:p>
    <w:p w:rsidR="00D538AD" w:rsidRDefault="00D538AD">
      <w:pPr>
        <w:widowControl w:val="0"/>
        <w:autoSpaceDE w:val="0"/>
        <w:autoSpaceDN w:val="0"/>
        <w:adjustRightInd w:val="0"/>
        <w:spacing w:after="0" w:line="240" w:lineRule="auto"/>
        <w:ind w:left="144"/>
        <w:rPr>
          <w:ins w:id="498"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499" w:author="Thomas Kee" w:date="2011-03-31T18:18:00Z"/>
          <w:rFonts w:ascii="Arial" w:hAnsi="Arial" w:cs="Arial"/>
          <w:color w:val="000000"/>
          <w:sz w:val="20"/>
          <w:szCs w:val="20"/>
        </w:rPr>
      </w:pPr>
      <w:proofErr w:type="spellStart"/>
      <w:ins w:id="500"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501" w:author="Thomas Kee" w:date="2011-03-31T18:18:00Z"/>
          <w:rFonts w:ascii="Arial" w:hAnsi="Arial" w:cs="Arial"/>
          <w:color w:val="000000"/>
          <w:sz w:val="20"/>
          <w:szCs w:val="20"/>
        </w:rPr>
      </w:pPr>
      <w:ins w:id="502" w:author="Thomas Kee" w:date="2011-03-31T18:18:00Z">
        <w:r>
          <w:rPr>
            <w:rFonts w:ascii="Arial" w:hAnsi="Arial" w:cs="Arial"/>
            <w:color w:val="000000"/>
            <w:sz w:val="20"/>
            <w:szCs w:val="20"/>
          </w:rPr>
          <w:t xml:space="preserve">Fixed threaded </w:t>
        </w:r>
        <w:proofErr w:type="spellStart"/>
        <w:r>
          <w:rPr>
            <w:rFonts w:ascii="Arial" w:hAnsi="Arial" w:cs="Arial"/>
            <w:color w:val="000000"/>
            <w:sz w:val="20"/>
            <w:szCs w:val="20"/>
          </w:rPr>
          <w:t>grep</w:t>
        </w:r>
        <w:proofErr w:type="spellEnd"/>
        <w:r>
          <w:rPr>
            <w:rFonts w:ascii="Arial" w:hAnsi="Arial" w:cs="Arial"/>
            <w:color w:val="000000"/>
            <w:sz w:val="20"/>
            <w:szCs w:val="20"/>
          </w:rPr>
          <w:t xml:space="preserve"> (thanks to </w:t>
        </w:r>
        <w:proofErr w:type="spellStart"/>
        <w:r>
          <w:rPr>
            <w:rFonts w:ascii="Arial" w:hAnsi="Arial" w:cs="Arial"/>
            <w:color w:val="000000"/>
            <w:sz w:val="20"/>
            <w:szCs w:val="20"/>
          </w:rPr>
          <w:t>Heiko</w:t>
        </w:r>
        <w:proofErr w:type="spellEnd"/>
        <w:r>
          <w:rPr>
            <w:rFonts w:ascii="Arial" w:hAnsi="Arial" w:cs="Arial"/>
            <w:color w:val="000000"/>
            <w:sz w:val="20"/>
            <w:szCs w:val="20"/>
          </w:rPr>
          <w:t xml:space="preserve"> Voigt).</w:t>
        </w:r>
      </w:ins>
    </w:p>
    <w:p w:rsidR="00D538AD" w:rsidRDefault="00D538AD" w:rsidP="00FB4BFD">
      <w:pPr>
        <w:widowControl w:val="0"/>
        <w:numPr>
          <w:ilvl w:val="0"/>
          <w:numId w:val="14"/>
        </w:numPr>
        <w:autoSpaceDE w:val="0"/>
        <w:autoSpaceDN w:val="0"/>
        <w:adjustRightInd w:val="0"/>
        <w:spacing w:after="0" w:line="240" w:lineRule="auto"/>
        <w:ind w:left="432" w:hanging="288"/>
        <w:rPr>
          <w:ins w:id="503" w:author="Thomas Kee" w:date="2011-03-31T18:18:00Z"/>
          <w:rFonts w:ascii="Arial" w:hAnsi="Arial" w:cs="Arial"/>
          <w:color w:val="000000"/>
          <w:sz w:val="20"/>
          <w:szCs w:val="20"/>
        </w:rPr>
      </w:pPr>
      <w:proofErr w:type="spellStart"/>
      <w:proofErr w:type="gramStart"/>
      <w:ins w:id="504"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gui</w:t>
        </w:r>
        <w:proofErr w:type="spellEnd"/>
        <w:r>
          <w:rPr>
            <w:rFonts w:ascii="Arial" w:hAnsi="Arial" w:cs="Arial"/>
            <w:color w:val="000000"/>
            <w:sz w:val="20"/>
            <w:szCs w:val="20"/>
          </w:rPr>
          <w:t xml:space="preserve"> was fixed for all kinds of </w:t>
        </w:r>
        <w:proofErr w:type="spellStart"/>
        <w:r>
          <w:rPr>
            <w:rFonts w:ascii="Arial" w:hAnsi="Arial" w:cs="Arial"/>
            <w:color w:val="000000"/>
            <w:sz w:val="20"/>
            <w:szCs w:val="20"/>
          </w:rPr>
          <w:t>worktree</w:t>
        </w:r>
        <w:proofErr w:type="spellEnd"/>
        <w:r>
          <w:rPr>
            <w:rFonts w:ascii="Arial" w:hAnsi="Arial" w:cs="Arial"/>
            <w:color w:val="000000"/>
            <w:sz w:val="20"/>
            <w:szCs w:val="20"/>
          </w:rPr>
          <w:t xml:space="preserve">-related failures (thanks Pat </w:t>
        </w:r>
        <w:proofErr w:type="spellStart"/>
        <w:r>
          <w:rPr>
            <w:rFonts w:ascii="Arial" w:hAnsi="Arial" w:cs="Arial"/>
            <w:color w:val="000000"/>
            <w:sz w:val="20"/>
            <w:szCs w:val="20"/>
          </w:rPr>
          <w:t>Thoyts</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05" w:author="Thomas Kee" w:date="2011-03-31T18:18:00Z"/>
          <w:rFonts w:ascii="Arial" w:hAnsi="Arial" w:cs="Arial"/>
          <w:color w:val="000000"/>
          <w:sz w:val="20"/>
          <w:szCs w:val="20"/>
        </w:rPr>
      </w:pPr>
      <w:proofErr w:type="spellStart"/>
      <w:proofErr w:type="gramStart"/>
      <w:ins w:id="506"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gui</w:t>
        </w:r>
        <w:proofErr w:type="spellEnd"/>
        <w:r>
          <w:rPr>
            <w:rFonts w:ascii="Arial" w:hAnsi="Arial" w:cs="Arial"/>
            <w:color w:val="000000"/>
            <w:sz w:val="20"/>
            <w:szCs w:val="20"/>
          </w:rPr>
          <w:t xml:space="preserve"> now fully supports themed widgets (thanks Pat </w:t>
        </w:r>
        <w:proofErr w:type="spellStart"/>
        <w:r>
          <w:rPr>
            <w:rFonts w:ascii="Arial" w:hAnsi="Arial" w:cs="Arial"/>
            <w:color w:val="000000"/>
            <w:sz w:val="20"/>
            <w:szCs w:val="20"/>
          </w:rPr>
          <w:t>Thoyts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Heiko</w:t>
        </w:r>
        <w:proofErr w:type="spellEnd"/>
        <w:r>
          <w:rPr>
            <w:rFonts w:ascii="Arial" w:hAnsi="Arial" w:cs="Arial"/>
            <w:color w:val="000000"/>
            <w:sz w:val="20"/>
            <w:szCs w:val="20"/>
          </w:rPr>
          <w:t xml:space="preserve"> Voigt).</w:t>
        </w:r>
      </w:ins>
    </w:p>
    <w:p w:rsidR="00D538AD" w:rsidRDefault="00D538AD" w:rsidP="00FB4BFD">
      <w:pPr>
        <w:widowControl w:val="0"/>
        <w:numPr>
          <w:ilvl w:val="0"/>
          <w:numId w:val="14"/>
        </w:numPr>
        <w:autoSpaceDE w:val="0"/>
        <w:autoSpaceDN w:val="0"/>
        <w:adjustRightInd w:val="0"/>
        <w:spacing w:after="0" w:line="240" w:lineRule="auto"/>
        <w:ind w:left="432" w:hanging="288"/>
        <w:rPr>
          <w:ins w:id="507" w:author="Thomas Kee" w:date="2011-03-31T18:18:00Z"/>
          <w:rFonts w:ascii="Arial" w:hAnsi="Arial" w:cs="Arial"/>
          <w:color w:val="000000"/>
          <w:sz w:val="20"/>
          <w:szCs w:val="20"/>
        </w:rPr>
      </w:pPr>
      <w:proofErr w:type="spellStart"/>
      <w:ins w:id="508"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no longer complains about an unset RUNTIME_PREFIX (thanks Johannes </w:t>
        </w:r>
        <w:proofErr w:type="spellStart"/>
        <w:r>
          <w:rPr>
            <w:rFonts w:ascii="Arial" w:hAnsi="Arial" w:cs="Arial"/>
            <w:color w:val="000000"/>
            <w:sz w:val="20"/>
            <w:szCs w:val="20"/>
          </w:rPr>
          <w:t>Sixt</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09" w:author="Thomas Kee" w:date="2011-03-31T18:18:00Z"/>
          <w:rFonts w:ascii="Arial" w:hAnsi="Arial" w:cs="Arial"/>
          <w:color w:val="000000"/>
          <w:sz w:val="20"/>
          <w:szCs w:val="20"/>
        </w:rPr>
      </w:pPr>
      <w:proofErr w:type="spellStart"/>
      <w:proofErr w:type="gramStart"/>
      <w:ins w:id="510"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gui</w:t>
        </w:r>
        <w:proofErr w:type="spellEnd"/>
        <w:r>
          <w:rPr>
            <w:rFonts w:ascii="Arial" w:hAnsi="Arial" w:cs="Arial"/>
            <w:color w:val="000000"/>
            <w:sz w:val="20"/>
            <w:szCs w:val="20"/>
          </w:rPr>
          <w:t xml:space="preserve"> can Explore Working Copy on Windows again (thanks Markus Heidelberg).</w:t>
        </w:r>
      </w:ins>
    </w:p>
    <w:p w:rsidR="00D538AD" w:rsidRDefault="00D538AD" w:rsidP="00FB4BFD">
      <w:pPr>
        <w:widowControl w:val="0"/>
        <w:numPr>
          <w:ilvl w:val="0"/>
          <w:numId w:val="14"/>
        </w:numPr>
        <w:autoSpaceDE w:val="0"/>
        <w:autoSpaceDN w:val="0"/>
        <w:adjustRightInd w:val="0"/>
        <w:spacing w:after="0" w:line="240" w:lineRule="auto"/>
        <w:ind w:left="432" w:hanging="288"/>
        <w:rPr>
          <w:ins w:id="511" w:author="Thomas Kee" w:date="2011-03-31T18:18:00Z"/>
          <w:rFonts w:ascii="Arial" w:hAnsi="Arial" w:cs="Arial"/>
          <w:color w:val="000000"/>
          <w:sz w:val="20"/>
          <w:szCs w:val="20"/>
        </w:rPr>
      </w:pPr>
      <w:proofErr w:type="spellStart"/>
      <w:proofErr w:type="gramStart"/>
      <w:ins w:id="512"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gui</w:t>
        </w:r>
        <w:proofErr w:type="spellEnd"/>
        <w:r>
          <w:rPr>
            <w:rFonts w:ascii="Arial" w:hAnsi="Arial" w:cs="Arial"/>
            <w:color w:val="000000"/>
            <w:sz w:val="20"/>
            <w:szCs w:val="20"/>
          </w:rPr>
          <w:t xml:space="preserve"> can create shortcuts again (fixes issue 425, thanks </w:t>
        </w:r>
        <w:proofErr w:type="spellStart"/>
        <w:r>
          <w:rPr>
            <w:rFonts w:ascii="Arial" w:hAnsi="Arial" w:cs="Arial"/>
            <w:color w:val="000000"/>
            <w:sz w:val="20"/>
            <w:szCs w:val="20"/>
          </w:rPr>
          <w:t>Heiko</w:t>
        </w:r>
        <w:proofErr w:type="spellEnd"/>
        <w:r>
          <w:rPr>
            <w:rFonts w:ascii="Arial" w:hAnsi="Arial" w:cs="Arial"/>
            <w:color w:val="000000"/>
            <w:sz w:val="20"/>
            <w:szCs w:val="20"/>
          </w:rPr>
          <w:t xml:space="preserve"> Voigt).</w:t>
        </w:r>
      </w:ins>
    </w:p>
    <w:p w:rsidR="00D538AD" w:rsidRDefault="00D538AD" w:rsidP="00FB4BFD">
      <w:pPr>
        <w:widowControl w:val="0"/>
        <w:numPr>
          <w:ilvl w:val="0"/>
          <w:numId w:val="14"/>
        </w:numPr>
        <w:autoSpaceDE w:val="0"/>
        <w:autoSpaceDN w:val="0"/>
        <w:adjustRightInd w:val="0"/>
        <w:spacing w:after="0" w:line="240" w:lineRule="auto"/>
        <w:ind w:left="432" w:hanging="288"/>
        <w:rPr>
          <w:ins w:id="513" w:author="Thomas Kee" w:date="2011-03-31T18:18:00Z"/>
          <w:rFonts w:ascii="Arial" w:hAnsi="Arial" w:cs="Arial"/>
          <w:color w:val="000000"/>
          <w:sz w:val="20"/>
          <w:szCs w:val="20"/>
        </w:rPr>
      </w:pPr>
      <w:ins w:id="514" w:author="Thomas Kee" w:date="2011-03-31T18:18:00Z">
        <w:r>
          <w:rPr>
            <w:rFonts w:ascii="Arial" w:hAnsi="Arial" w:cs="Arial"/>
            <w:color w:val="000000"/>
            <w:sz w:val="20"/>
            <w:szCs w:val="20"/>
          </w:rPr>
          <w:t>When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checkout" cannot overwrite files because they are in use, it will offer to try again, giving the user a chance to release the file (thanks </w:t>
        </w:r>
        <w:proofErr w:type="spellStart"/>
        <w:r>
          <w:rPr>
            <w:rFonts w:ascii="Arial" w:hAnsi="Arial" w:cs="Arial"/>
            <w:color w:val="000000"/>
            <w:sz w:val="20"/>
            <w:szCs w:val="20"/>
          </w:rPr>
          <w:t>Heiko</w:t>
        </w:r>
        <w:proofErr w:type="spellEnd"/>
        <w:r>
          <w:rPr>
            <w:rFonts w:ascii="Arial" w:hAnsi="Arial" w:cs="Arial"/>
            <w:color w:val="000000"/>
            <w:sz w:val="20"/>
            <w:szCs w:val="20"/>
          </w:rPr>
          <w:t xml:space="preserve"> Voigt).</w:t>
        </w:r>
      </w:ins>
    </w:p>
    <w:p w:rsidR="00D538AD" w:rsidRDefault="00D538AD" w:rsidP="00FB4BFD">
      <w:pPr>
        <w:widowControl w:val="0"/>
        <w:numPr>
          <w:ilvl w:val="0"/>
          <w:numId w:val="14"/>
        </w:numPr>
        <w:autoSpaceDE w:val="0"/>
        <w:autoSpaceDN w:val="0"/>
        <w:adjustRightInd w:val="0"/>
        <w:spacing w:after="0" w:line="240" w:lineRule="auto"/>
        <w:ind w:left="432" w:hanging="288"/>
        <w:rPr>
          <w:ins w:id="515" w:author="Thomas Kee" w:date="2011-03-31T18:18:00Z"/>
          <w:rFonts w:ascii="Arial" w:hAnsi="Arial" w:cs="Arial"/>
          <w:color w:val="000000"/>
          <w:sz w:val="20"/>
          <w:szCs w:val="20"/>
        </w:rPr>
      </w:pPr>
      <w:proofErr w:type="spellStart"/>
      <w:ins w:id="516" w:author="Thomas Kee" w:date="2011-03-31T18:18:00Z">
        <w:r>
          <w:rPr>
            <w:rFonts w:ascii="Arial" w:hAnsi="Arial" w:cs="Arial"/>
            <w:color w:val="000000"/>
            <w:sz w:val="20"/>
            <w:szCs w:val="20"/>
          </w:rPr>
          <w:t>Ctrl+W</w:t>
        </w:r>
        <w:proofErr w:type="spellEnd"/>
        <w:r>
          <w:rPr>
            <w:rFonts w:ascii="Arial" w:hAnsi="Arial" w:cs="Arial"/>
            <w:color w:val="000000"/>
            <w:sz w:val="20"/>
            <w:szCs w:val="20"/>
          </w:rPr>
          <w:t xml:space="preserve"> will close </w:t>
        </w:r>
        <w:proofErr w:type="spellStart"/>
        <w:r>
          <w:rPr>
            <w:rFonts w:ascii="Arial" w:hAnsi="Arial" w:cs="Arial"/>
            <w:color w:val="000000"/>
            <w:sz w:val="20"/>
            <w:szCs w:val="20"/>
          </w:rPr>
          <w:t>gitk</w:t>
        </w:r>
        <w:proofErr w:type="spellEnd"/>
        <w:r>
          <w:rPr>
            <w:rFonts w:ascii="Arial" w:hAnsi="Arial" w:cs="Arial"/>
            <w:color w:val="000000"/>
            <w:sz w:val="20"/>
            <w:szCs w:val="20"/>
          </w:rPr>
          <w:t xml:space="preserve"> (thanks Jens Lehmann).</w:t>
        </w:r>
      </w:ins>
    </w:p>
    <w:p w:rsidR="00D538AD" w:rsidRDefault="00D538AD" w:rsidP="00FB4BFD">
      <w:pPr>
        <w:widowControl w:val="0"/>
        <w:numPr>
          <w:ilvl w:val="0"/>
          <w:numId w:val="14"/>
        </w:numPr>
        <w:autoSpaceDE w:val="0"/>
        <w:autoSpaceDN w:val="0"/>
        <w:adjustRightInd w:val="0"/>
        <w:spacing w:after="0" w:line="240" w:lineRule="auto"/>
        <w:ind w:left="432" w:hanging="288"/>
        <w:rPr>
          <w:ins w:id="517" w:author="Thomas Kee" w:date="2011-03-31T18:18:00Z"/>
          <w:rFonts w:ascii="Arial" w:hAnsi="Arial" w:cs="Arial"/>
          <w:color w:val="000000"/>
          <w:sz w:val="20"/>
          <w:szCs w:val="20"/>
        </w:rPr>
      </w:pPr>
      <w:proofErr w:type="spellStart"/>
      <w:ins w:id="518"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gui</w:t>
        </w:r>
        <w:proofErr w:type="spellEnd"/>
        <w:r>
          <w:rPr>
            <w:rFonts w:ascii="Arial" w:hAnsi="Arial" w:cs="Arial"/>
            <w:color w:val="000000"/>
            <w:sz w:val="20"/>
            <w:szCs w:val="20"/>
          </w:rPr>
          <w:t xml:space="preserve"> no longer binds </w:t>
        </w:r>
        <w:proofErr w:type="spellStart"/>
        <w:r>
          <w:rPr>
            <w:rFonts w:ascii="Arial" w:hAnsi="Arial" w:cs="Arial"/>
            <w:color w:val="000000"/>
            <w:sz w:val="20"/>
            <w:szCs w:val="20"/>
          </w:rPr>
          <w:t>Ctrl+C</w:t>
        </w:r>
        <w:proofErr w:type="spellEnd"/>
        <w:r>
          <w:rPr>
            <w:rFonts w:ascii="Arial" w:hAnsi="Arial" w:cs="Arial"/>
            <w:color w:val="000000"/>
            <w:sz w:val="20"/>
            <w:szCs w:val="20"/>
          </w:rPr>
          <w:t xml:space="preserve">, which caused problems when trying to use said shortcut for the clipboard operation "Copy" (fixes issue 423, thanks Pat </w:t>
        </w:r>
        <w:proofErr w:type="spellStart"/>
        <w:r>
          <w:rPr>
            <w:rFonts w:ascii="Arial" w:hAnsi="Arial" w:cs="Arial"/>
            <w:color w:val="000000"/>
            <w:sz w:val="20"/>
            <w:szCs w:val="20"/>
          </w:rPr>
          <w:t>Thoyts</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19" w:author="Thomas Kee" w:date="2011-03-31T18:18:00Z"/>
          <w:rFonts w:ascii="Arial" w:hAnsi="Arial" w:cs="Arial"/>
          <w:color w:val="000000"/>
          <w:sz w:val="20"/>
          <w:szCs w:val="20"/>
        </w:rPr>
      </w:pPr>
      <w:proofErr w:type="spellStart"/>
      <w:proofErr w:type="gramStart"/>
      <w:ins w:id="520" w:author="Thomas Kee" w:date="2011-03-31T18:18:00Z">
        <w:r>
          <w:rPr>
            <w:rFonts w:ascii="Arial" w:hAnsi="Arial" w:cs="Arial"/>
            <w:color w:val="000000"/>
            <w:sz w:val="20"/>
            <w:szCs w:val="20"/>
          </w:rPr>
          <w:t>gitk</w:t>
        </w:r>
        <w:proofErr w:type="spellEnd"/>
        <w:proofErr w:type="gramEnd"/>
        <w:r>
          <w:rPr>
            <w:rFonts w:ascii="Arial" w:hAnsi="Arial" w:cs="Arial"/>
            <w:color w:val="000000"/>
            <w:sz w:val="20"/>
            <w:szCs w:val="20"/>
          </w:rPr>
          <w:t xml:space="preserve"> does not give up when the command line length limit is reached (issue 387).</w:t>
        </w:r>
      </w:ins>
    </w:p>
    <w:p w:rsidR="00D538AD" w:rsidRDefault="00D538AD" w:rsidP="00FB4BFD">
      <w:pPr>
        <w:widowControl w:val="0"/>
        <w:numPr>
          <w:ilvl w:val="0"/>
          <w:numId w:val="14"/>
        </w:numPr>
        <w:autoSpaceDE w:val="0"/>
        <w:autoSpaceDN w:val="0"/>
        <w:adjustRightInd w:val="0"/>
        <w:spacing w:after="0" w:line="240" w:lineRule="auto"/>
        <w:ind w:left="432" w:hanging="288"/>
        <w:rPr>
          <w:ins w:id="521" w:author="Thomas Kee" w:date="2011-03-31T18:18:00Z"/>
          <w:rFonts w:ascii="Arial" w:hAnsi="Arial" w:cs="Arial"/>
          <w:color w:val="000000"/>
          <w:sz w:val="20"/>
          <w:szCs w:val="20"/>
        </w:rPr>
      </w:pPr>
      <w:ins w:id="522" w:author="Thomas Kee" w:date="2011-03-31T18:18:00Z">
        <w:r>
          <w:rPr>
            <w:rFonts w:ascii="Arial" w:hAnsi="Arial" w:cs="Arial"/>
            <w:color w:val="000000"/>
            <w:sz w:val="20"/>
            <w:szCs w:val="20"/>
          </w:rPr>
          <w:t xml:space="preserve">The exit code is fixed when Git.cmd is called from cmd.exe (thanks </w:t>
        </w:r>
        <w:proofErr w:type="spellStart"/>
        <w:r>
          <w:rPr>
            <w:rFonts w:ascii="Arial" w:hAnsi="Arial" w:cs="Arial"/>
            <w:color w:val="000000"/>
            <w:sz w:val="20"/>
            <w:szCs w:val="20"/>
          </w:rPr>
          <w:t>Alexey</w:t>
        </w:r>
        <w:proofErr w:type="spellEnd"/>
        <w:r>
          <w:rPr>
            <w:rFonts w:ascii="Arial" w:hAnsi="Arial" w:cs="Arial"/>
            <w:color w:val="000000"/>
            <w:sz w:val="20"/>
            <w:szCs w:val="20"/>
          </w:rPr>
          <w:t xml:space="preserve"> </w:t>
        </w:r>
        <w:proofErr w:type="spellStart"/>
        <w:r>
          <w:rPr>
            <w:rFonts w:ascii="Arial" w:hAnsi="Arial" w:cs="Arial"/>
            <w:color w:val="000000"/>
            <w:sz w:val="20"/>
            <w:szCs w:val="20"/>
          </w:rPr>
          <w:t>Borzenkov</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23" w:author="Thomas Kee" w:date="2011-03-31T18:18:00Z"/>
          <w:rFonts w:ascii="Arial" w:hAnsi="Arial" w:cs="Arial"/>
          <w:color w:val="000000"/>
          <w:sz w:val="20"/>
          <w:szCs w:val="20"/>
        </w:rPr>
      </w:pPr>
      <w:ins w:id="524" w:author="Thomas Kee" w:date="2011-03-31T18:18:00Z">
        <w:r>
          <w:rPr>
            <w:rFonts w:ascii="Arial" w:hAnsi="Arial" w:cs="Arial"/>
            <w:color w:val="000000"/>
            <w:sz w:val="20"/>
            <w:szCs w:val="20"/>
          </w:rPr>
          <w:t xml:space="preserve">When launched via the (non-Cheetah) shell extension, the window icon is now correct (thanks Sebastian </w:t>
        </w:r>
        <w:proofErr w:type="spellStart"/>
        <w:r>
          <w:rPr>
            <w:rFonts w:ascii="Arial" w:hAnsi="Arial" w:cs="Arial"/>
            <w:color w:val="000000"/>
            <w:sz w:val="20"/>
            <w:szCs w:val="20"/>
          </w:rPr>
          <w:t>Schuberth</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25" w:author="Thomas Kee" w:date="2011-03-31T18:18:00Z"/>
          <w:rFonts w:ascii="Arial" w:hAnsi="Arial" w:cs="Arial"/>
          <w:color w:val="000000"/>
          <w:sz w:val="20"/>
          <w:szCs w:val="20"/>
        </w:rPr>
      </w:pPr>
      <w:ins w:id="526" w:author="Thomas Kee" w:date="2011-03-31T18:18:00Z">
        <w:r>
          <w:rPr>
            <w:rFonts w:ascii="Arial" w:hAnsi="Arial" w:cs="Arial"/>
            <w:color w:val="000000"/>
            <w:sz w:val="20"/>
            <w:szCs w:val="20"/>
          </w:rPr>
          <w:t>Uses a TrueType font for the console, to be able to render UTF-8 correctly.</w:t>
        </w:r>
      </w:ins>
    </w:p>
    <w:p w:rsidR="00D538AD" w:rsidRDefault="00D538AD" w:rsidP="00FB4BFD">
      <w:pPr>
        <w:widowControl w:val="0"/>
        <w:numPr>
          <w:ilvl w:val="0"/>
          <w:numId w:val="14"/>
        </w:numPr>
        <w:autoSpaceDE w:val="0"/>
        <w:autoSpaceDN w:val="0"/>
        <w:adjustRightInd w:val="0"/>
        <w:spacing w:after="0" w:line="240" w:lineRule="auto"/>
        <w:ind w:left="432" w:hanging="288"/>
        <w:rPr>
          <w:ins w:id="527" w:author="Thomas Kee" w:date="2011-03-31T18:18:00Z"/>
          <w:rFonts w:ascii="Arial" w:hAnsi="Arial" w:cs="Arial"/>
          <w:color w:val="000000"/>
          <w:sz w:val="20"/>
          <w:szCs w:val="20"/>
        </w:rPr>
      </w:pPr>
      <w:ins w:id="528" w:author="Thomas Kee" w:date="2011-03-31T18:18:00Z">
        <w:r>
          <w:rPr>
            <w:rFonts w:ascii="Arial" w:hAnsi="Arial" w:cs="Arial"/>
            <w:color w:val="000000"/>
            <w:sz w:val="20"/>
            <w:szCs w:val="20"/>
          </w:rPr>
          <w:t>Clarified the installer's line ending options (issue 370).</w:t>
        </w:r>
      </w:ins>
    </w:p>
    <w:p w:rsidR="00D538AD" w:rsidRDefault="00D538AD" w:rsidP="00FB4BFD">
      <w:pPr>
        <w:widowControl w:val="0"/>
        <w:numPr>
          <w:ilvl w:val="0"/>
          <w:numId w:val="14"/>
        </w:numPr>
        <w:autoSpaceDE w:val="0"/>
        <w:autoSpaceDN w:val="0"/>
        <w:adjustRightInd w:val="0"/>
        <w:spacing w:after="0" w:line="240" w:lineRule="auto"/>
        <w:ind w:left="432" w:hanging="288"/>
        <w:rPr>
          <w:ins w:id="529" w:author="Thomas Kee" w:date="2011-03-31T18:18:00Z"/>
          <w:rFonts w:ascii="Arial" w:hAnsi="Arial" w:cs="Arial"/>
          <w:color w:val="000000"/>
          <w:sz w:val="20"/>
          <w:szCs w:val="20"/>
        </w:rPr>
      </w:pPr>
      <w:ins w:id="530" w:author="Thomas Kee" w:date="2011-03-31T18:18:00Z">
        <w:r>
          <w:rPr>
            <w:rFonts w:ascii="Arial" w:hAnsi="Arial" w:cs="Arial"/>
            <w:color w:val="000000"/>
            <w:sz w:val="20"/>
            <w:szCs w:val="20"/>
          </w:rPr>
          <w:t xml:space="preserve">Substantially speeded up startup time from </w:t>
        </w:r>
        <w:proofErr w:type="spellStart"/>
        <w:r>
          <w:rPr>
            <w:rFonts w:ascii="Arial" w:hAnsi="Arial" w:cs="Arial"/>
            <w:color w:val="000000"/>
            <w:sz w:val="20"/>
            <w:szCs w:val="20"/>
          </w:rPr>
          <w:t>cmd</w:t>
        </w:r>
        <w:proofErr w:type="spellEnd"/>
        <w:r>
          <w:rPr>
            <w:rFonts w:ascii="Arial" w:hAnsi="Arial" w:cs="Arial"/>
            <w:color w:val="000000"/>
            <w:sz w:val="20"/>
            <w:szCs w:val="20"/>
          </w:rPr>
          <w:t xml:space="preserve"> unless NO_FSTAB_THREAD is set (thanks Johannes </w:t>
        </w:r>
        <w:proofErr w:type="spellStart"/>
        <w:r>
          <w:rPr>
            <w:rFonts w:ascii="Arial" w:hAnsi="Arial" w:cs="Arial"/>
            <w:color w:val="000000"/>
            <w:sz w:val="20"/>
            <w:szCs w:val="20"/>
          </w:rPr>
          <w:t>Sixt</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31" w:author="Thomas Kee" w:date="2011-03-31T18:18:00Z"/>
          <w:rFonts w:ascii="Arial" w:hAnsi="Arial" w:cs="Arial"/>
          <w:color w:val="000000"/>
          <w:sz w:val="20"/>
          <w:szCs w:val="20"/>
        </w:rPr>
      </w:pPr>
      <w:ins w:id="532" w:author="Thomas Kee" w:date="2011-03-31T18:18:00Z">
        <w:r>
          <w:rPr>
            <w:rFonts w:ascii="Arial" w:hAnsi="Arial" w:cs="Arial"/>
            <w:color w:val="000000"/>
            <w:sz w:val="20"/>
            <w:szCs w:val="20"/>
          </w:rPr>
          <w:t xml:space="preserve">Update msys-1.0.dll yet again, to handle quoted parameters better (thanks </w:t>
        </w:r>
        <w:proofErr w:type="spellStart"/>
        <w:r>
          <w:rPr>
            <w:rFonts w:ascii="Arial" w:hAnsi="Arial" w:cs="Arial"/>
            <w:color w:val="000000"/>
            <w:sz w:val="20"/>
            <w:szCs w:val="20"/>
          </w:rPr>
          <w:t>Heiko</w:t>
        </w:r>
        <w:proofErr w:type="spellEnd"/>
        <w:r>
          <w:rPr>
            <w:rFonts w:ascii="Arial" w:hAnsi="Arial" w:cs="Arial"/>
            <w:color w:val="000000"/>
            <w:sz w:val="20"/>
            <w:szCs w:val="20"/>
          </w:rPr>
          <w:t xml:space="preserve"> Voigt).</w:t>
        </w:r>
      </w:ins>
    </w:p>
    <w:p w:rsidR="00D538AD" w:rsidRDefault="00D538AD" w:rsidP="00FB4BFD">
      <w:pPr>
        <w:widowControl w:val="0"/>
        <w:numPr>
          <w:ilvl w:val="0"/>
          <w:numId w:val="14"/>
        </w:numPr>
        <w:autoSpaceDE w:val="0"/>
        <w:autoSpaceDN w:val="0"/>
        <w:adjustRightInd w:val="0"/>
        <w:spacing w:after="0" w:line="240" w:lineRule="auto"/>
        <w:ind w:left="432" w:hanging="288"/>
        <w:rPr>
          <w:ins w:id="533" w:author="Thomas Kee" w:date="2011-03-31T18:18:00Z"/>
          <w:rFonts w:ascii="Arial" w:hAnsi="Arial" w:cs="Arial"/>
          <w:color w:val="000000"/>
          <w:sz w:val="20"/>
          <w:szCs w:val="20"/>
        </w:rPr>
      </w:pPr>
      <w:ins w:id="534" w:author="Thomas Kee" w:date="2011-03-31T18:18:00Z">
        <w:r>
          <w:rPr>
            <w:rFonts w:ascii="Arial" w:hAnsi="Arial" w:cs="Arial"/>
            <w:color w:val="000000"/>
            <w:sz w:val="20"/>
            <w:szCs w:val="20"/>
          </w:rPr>
          <w:t xml:space="preserve">Updated </w:t>
        </w:r>
        <w:proofErr w:type="spellStart"/>
        <w:r>
          <w:rPr>
            <w:rFonts w:ascii="Arial" w:hAnsi="Arial" w:cs="Arial"/>
            <w:color w:val="000000"/>
            <w:sz w:val="20"/>
            <w:szCs w:val="20"/>
          </w:rPr>
          <w:t>cURL</w:t>
        </w:r>
        <w:proofErr w:type="spellEnd"/>
        <w:r>
          <w:rPr>
            <w:rFonts w:ascii="Arial" w:hAnsi="Arial" w:cs="Arial"/>
            <w:color w:val="000000"/>
            <w:sz w:val="20"/>
            <w:szCs w:val="20"/>
          </w:rPr>
          <w:t xml:space="preserve"> to a version that supports SSPI.</w:t>
        </w:r>
      </w:ins>
    </w:p>
    <w:p w:rsidR="00D538AD" w:rsidRDefault="00D538AD" w:rsidP="00FB4BFD">
      <w:pPr>
        <w:widowControl w:val="0"/>
        <w:numPr>
          <w:ilvl w:val="0"/>
          <w:numId w:val="14"/>
        </w:numPr>
        <w:autoSpaceDE w:val="0"/>
        <w:autoSpaceDN w:val="0"/>
        <w:adjustRightInd w:val="0"/>
        <w:spacing w:after="0" w:line="240" w:lineRule="auto"/>
        <w:ind w:left="432" w:hanging="288"/>
        <w:rPr>
          <w:ins w:id="535" w:author="Thomas Kee" w:date="2011-03-31T18:18:00Z"/>
          <w:rFonts w:ascii="Arial" w:hAnsi="Arial" w:cs="Arial"/>
          <w:color w:val="000000"/>
          <w:sz w:val="20"/>
          <w:szCs w:val="20"/>
        </w:rPr>
      </w:pPr>
      <w:ins w:id="536" w:author="Thomas Kee" w:date="2011-03-31T18:18:00Z">
        <w:r>
          <w:rPr>
            <w:rFonts w:ascii="Arial" w:hAnsi="Arial" w:cs="Arial"/>
            <w:color w:val="000000"/>
            <w:sz w:val="20"/>
            <w:szCs w:val="20"/>
          </w:rPr>
          <w:t xml:space="preserve">Updated tar to handle the </w:t>
        </w:r>
        <w:proofErr w:type="spellStart"/>
        <w:r>
          <w:rPr>
            <w:rFonts w:ascii="Arial" w:hAnsi="Arial" w:cs="Arial"/>
            <w:color w:val="000000"/>
            <w:sz w:val="20"/>
            <w:szCs w:val="20"/>
          </w:rPr>
          <w:t>pax</w:t>
        </w:r>
        <w:proofErr w:type="spellEnd"/>
        <w:r>
          <w:rPr>
            <w:rFonts w:ascii="Arial" w:hAnsi="Arial" w:cs="Arial"/>
            <w:color w:val="000000"/>
            <w:sz w:val="20"/>
            <w:szCs w:val="20"/>
          </w:rPr>
          <w:t xml:space="preserve"> headers generated by </w:t>
        </w:r>
        <w:proofErr w:type="spellStart"/>
        <w:r>
          <w:rPr>
            <w:rFonts w:ascii="Arial" w:hAnsi="Arial" w:cs="Arial"/>
            <w:i/>
            <w:iCs/>
            <w:color w:val="000000"/>
            <w:sz w:val="20"/>
            <w:szCs w:val="20"/>
          </w:rPr>
          <w:t>git</w:t>
        </w:r>
        <w:proofErr w:type="spellEnd"/>
        <w:r>
          <w:rPr>
            <w:rFonts w:ascii="Arial" w:hAnsi="Arial" w:cs="Arial"/>
            <w:i/>
            <w:iCs/>
            <w:color w:val="000000"/>
            <w:sz w:val="20"/>
            <w:szCs w:val="20"/>
          </w:rPr>
          <w:t xml:space="preserve"> archive</w:t>
        </w:r>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537" w:author="Thomas Kee" w:date="2011-03-31T18:18:00Z"/>
          <w:rFonts w:ascii="Arial" w:hAnsi="Arial" w:cs="Arial"/>
          <w:color w:val="000000"/>
          <w:sz w:val="20"/>
          <w:szCs w:val="20"/>
        </w:rPr>
      </w:pPr>
      <w:ins w:id="538" w:author="Thomas Kee" w:date="2011-03-31T18:18:00Z">
        <w:r>
          <w:rPr>
            <w:rFonts w:ascii="Arial" w:hAnsi="Arial" w:cs="Arial"/>
            <w:color w:val="000000"/>
            <w:sz w:val="20"/>
            <w:szCs w:val="20"/>
          </w:rPr>
          <w:t xml:space="preserve">Updated </w:t>
        </w:r>
        <w:proofErr w:type="spellStart"/>
        <w:r>
          <w:rPr>
            <w:rFonts w:ascii="Arial" w:hAnsi="Arial" w:cs="Arial"/>
            <w:color w:val="000000"/>
            <w:sz w:val="20"/>
            <w:szCs w:val="20"/>
          </w:rPr>
          <w:t>sed</w:t>
        </w:r>
        <w:proofErr w:type="spellEnd"/>
        <w:r>
          <w:rPr>
            <w:rFonts w:ascii="Arial" w:hAnsi="Arial" w:cs="Arial"/>
            <w:color w:val="000000"/>
            <w:sz w:val="20"/>
            <w:szCs w:val="20"/>
          </w:rPr>
          <w:t xml:space="preserve"> to a version that can handle the filter-branch examples.</w:t>
        </w:r>
      </w:ins>
    </w:p>
    <w:p w:rsidR="00D538AD" w:rsidRDefault="00D538AD" w:rsidP="00FB4BFD">
      <w:pPr>
        <w:widowControl w:val="0"/>
        <w:numPr>
          <w:ilvl w:val="0"/>
          <w:numId w:val="14"/>
        </w:numPr>
        <w:autoSpaceDE w:val="0"/>
        <w:autoSpaceDN w:val="0"/>
        <w:adjustRightInd w:val="0"/>
        <w:spacing w:after="0" w:line="240" w:lineRule="auto"/>
        <w:ind w:left="432" w:hanging="288"/>
        <w:rPr>
          <w:ins w:id="539" w:author="Thomas Kee" w:date="2011-03-31T18:18:00Z"/>
          <w:rFonts w:ascii="Arial" w:hAnsi="Arial" w:cs="Arial"/>
          <w:color w:val="000000"/>
          <w:sz w:val="20"/>
          <w:szCs w:val="20"/>
        </w:rPr>
      </w:pPr>
      <w:ins w:id="540" w:author="Thomas Kee" w:date="2011-03-31T18:18:00Z">
        <w:r>
          <w:rPr>
            <w:rFonts w:ascii="Arial" w:hAnsi="Arial" w:cs="Arial"/>
            <w:color w:val="000000"/>
            <w:sz w:val="20"/>
            <w:szCs w:val="20"/>
          </w:rPr>
          <w:t>.</w:t>
        </w:r>
        <w:proofErr w:type="spellStart"/>
        <w:r>
          <w:rPr>
            <w:rFonts w:ascii="Arial" w:hAnsi="Arial" w:cs="Arial"/>
            <w:color w:val="000000"/>
            <w:sz w:val="20"/>
            <w:szCs w:val="20"/>
          </w:rPr>
          <w:t>git</w:t>
        </w:r>
        <w:proofErr w:type="spellEnd"/>
        <w:r>
          <w:rPr>
            <w:rFonts w:ascii="Arial" w:hAnsi="Arial" w:cs="Arial"/>
            <w:color w:val="000000"/>
            <w:sz w:val="20"/>
            <w:szCs w:val="20"/>
          </w:rPr>
          <w:t>* files can be associated with the default text editor (issue 397).</w:t>
        </w:r>
      </w:ins>
    </w:p>
    <w:p w:rsidR="00D538AD" w:rsidRDefault="00D538AD">
      <w:pPr>
        <w:widowControl w:val="0"/>
        <w:autoSpaceDE w:val="0"/>
        <w:autoSpaceDN w:val="0"/>
        <w:adjustRightInd w:val="0"/>
        <w:spacing w:after="0" w:line="240" w:lineRule="auto"/>
        <w:rPr>
          <w:ins w:id="54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542" w:author="Thomas Kee" w:date="2011-03-31T18:18:00Z"/>
          <w:rFonts w:ascii="Arial" w:hAnsi="Arial" w:cs="Arial"/>
          <w:b/>
          <w:bCs/>
          <w:color w:val="000000"/>
          <w:sz w:val="24"/>
          <w:szCs w:val="24"/>
        </w:rPr>
      </w:pPr>
      <w:ins w:id="543" w:author="Thomas Kee" w:date="2011-03-31T18:18:00Z">
        <w:r>
          <w:rPr>
            <w:rFonts w:ascii="Arial" w:hAnsi="Arial" w:cs="Arial"/>
            <w:b/>
            <w:bCs/>
            <w:color w:val="000000"/>
            <w:sz w:val="24"/>
            <w:szCs w:val="24"/>
          </w:rPr>
          <w:t>Changes since Git-1.6.4-preview20090729</w:t>
        </w:r>
      </w:ins>
    </w:p>
    <w:p w:rsidR="00D538AD" w:rsidRDefault="00D538AD">
      <w:pPr>
        <w:widowControl w:val="0"/>
        <w:autoSpaceDE w:val="0"/>
        <w:autoSpaceDN w:val="0"/>
        <w:adjustRightInd w:val="0"/>
        <w:spacing w:after="0" w:line="240" w:lineRule="auto"/>
        <w:rPr>
          <w:ins w:id="54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545" w:author="Thomas Kee" w:date="2011-03-31T18:18:00Z"/>
          <w:rFonts w:ascii="Arial" w:hAnsi="Arial" w:cs="Arial"/>
          <w:b/>
          <w:bCs/>
          <w:i/>
          <w:iCs/>
          <w:color w:val="000000"/>
          <w:sz w:val="20"/>
          <w:szCs w:val="20"/>
        </w:rPr>
      </w:pPr>
      <w:ins w:id="546"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547" w:author="Thomas Kee" w:date="2011-03-31T18:18:00Z"/>
          <w:rFonts w:ascii="Arial" w:hAnsi="Arial" w:cs="Arial"/>
          <w:color w:val="000000"/>
          <w:sz w:val="20"/>
          <w:szCs w:val="20"/>
        </w:rPr>
      </w:pPr>
      <w:ins w:id="548"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1.6.5.1.</w:t>
        </w:r>
      </w:ins>
    </w:p>
    <w:p w:rsidR="00D538AD" w:rsidRDefault="00D538AD" w:rsidP="00FB4BFD">
      <w:pPr>
        <w:widowControl w:val="0"/>
        <w:numPr>
          <w:ilvl w:val="0"/>
          <w:numId w:val="14"/>
        </w:numPr>
        <w:autoSpaceDE w:val="0"/>
        <w:autoSpaceDN w:val="0"/>
        <w:adjustRightInd w:val="0"/>
        <w:spacing w:after="0" w:line="240" w:lineRule="auto"/>
        <w:ind w:left="432" w:hanging="288"/>
        <w:rPr>
          <w:ins w:id="549" w:author="Thomas Kee" w:date="2011-03-31T18:18:00Z"/>
          <w:rFonts w:ascii="Arial" w:hAnsi="Arial" w:cs="Arial"/>
          <w:color w:val="000000"/>
          <w:sz w:val="20"/>
          <w:szCs w:val="20"/>
        </w:rPr>
      </w:pPr>
      <w:ins w:id="550" w:author="Thomas Kee" w:date="2011-03-31T18:18:00Z">
        <w:r>
          <w:rPr>
            <w:rFonts w:ascii="Arial" w:hAnsi="Arial" w:cs="Arial"/>
            <w:color w:val="000000"/>
            <w:sz w:val="20"/>
            <w:szCs w:val="20"/>
          </w:rPr>
          <w:t xml:space="preserve">Thanks to </w:t>
        </w:r>
        <w:proofErr w:type="gramStart"/>
        <w:r>
          <w:rPr>
            <w:rFonts w:ascii="Arial" w:hAnsi="Arial" w:cs="Arial"/>
            <w:color w:val="000000"/>
            <w:sz w:val="20"/>
            <w:szCs w:val="20"/>
          </w:rPr>
          <w:t>Johan 't</w:t>
        </w:r>
        <w:proofErr w:type="gramEnd"/>
        <w:r>
          <w:rPr>
            <w:rFonts w:ascii="Arial" w:hAnsi="Arial" w:cs="Arial"/>
            <w:color w:val="000000"/>
            <w:sz w:val="20"/>
            <w:szCs w:val="20"/>
          </w:rPr>
          <w:t xml:space="preserve"> Hart, files and directories starting with a single dot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will now be marked hidden (you can disable this setting with </w:t>
        </w:r>
        <w:proofErr w:type="spellStart"/>
        <w:r>
          <w:rPr>
            <w:rFonts w:ascii="Arial" w:hAnsi="Arial" w:cs="Arial"/>
            <w:color w:val="000000"/>
            <w:sz w:val="20"/>
            <w:szCs w:val="20"/>
          </w:rPr>
          <w:t>core.hideDotFiles</w:t>
        </w:r>
        <w:proofErr w:type="spellEnd"/>
        <w:r>
          <w:rPr>
            <w:rFonts w:ascii="Arial" w:hAnsi="Arial" w:cs="Arial"/>
            <w:color w:val="000000"/>
            <w:sz w:val="20"/>
            <w:szCs w:val="20"/>
          </w:rPr>
          <w:t xml:space="preserve">=false in your </w:t>
        </w:r>
        <w:proofErr w:type="spellStart"/>
        <w:r>
          <w:rPr>
            <w:rFonts w:ascii="Arial" w:hAnsi="Arial" w:cs="Arial"/>
            <w:color w:val="000000"/>
            <w:sz w:val="20"/>
            <w:szCs w:val="20"/>
          </w:rPr>
          <w:t>config</w:t>
        </w:r>
        <w:proofErr w:type="spellEnd"/>
        <w:r>
          <w:rPr>
            <w:rFonts w:ascii="Arial" w:hAnsi="Arial" w:cs="Arial"/>
            <w:color w:val="000000"/>
            <w:sz w:val="20"/>
            <w:szCs w:val="20"/>
          </w:rPr>
          <w:t>) (Issue 288).</w:t>
        </w:r>
      </w:ins>
    </w:p>
    <w:p w:rsidR="00D538AD" w:rsidRDefault="00D538AD" w:rsidP="00FB4BFD">
      <w:pPr>
        <w:widowControl w:val="0"/>
        <w:numPr>
          <w:ilvl w:val="0"/>
          <w:numId w:val="14"/>
        </w:numPr>
        <w:autoSpaceDE w:val="0"/>
        <w:autoSpaceDN w:val="0"/>
        <w:adjustRightInd w:val="0"/>
        <w:spacing w:after="0" w:line="240" w:lineRule="auto"/>
        <w:ind w:left="432" w:hanging="288"/>
        <w:rPr>
          <w:ins w:id="551" w:author="Thomas Kee" w:date="2011-03-31T18:18:00Z"/>
          <w:rFonts w:ascii="Arial" w:hAnsi="Arial" w:cs="Arial"/>
          <w:color w:val="000000"/>
          <w:sz w:val="20"/>
          <w:szCs w:val="20"/>
        </w:rPr>
      </w:pPr>
      <w:ins w:id="552" w:author="Thomas Kee" w:date="2011-03-31T18:18:00Z">
        <w:r>
          <w:rPr>
            <w:rFonts w:ascii="Arial" w:hAnsi="Arial" w:cs="Arial"/>
            <w:color w:val="000000"/>
            <w:sz w:val="20"/>
            <w:szCs w:val="20"/>
          </w:rPr>
          <w:t xml:space="preserve">Thanks to </w:t>
        </w:r>
        <w:proofErr w:type="spellStart"/>
        <w:r>
          <w:rPr>
            <w:rFonts w:ascii="Arial" w:hAnsi="Arial" w:cs="Arial"/>
            <w:color w:val="000000"/>
            <w:sz w:val="20"/>
            <w:szCs w:val="20"/>
          </w:rPr>
          <w:t>Thorvald</w:t>
        </w:r>
        <w:proofErr w:type="spellEnd"/>
        <w:r>
          <w:rPr>
            <w:rFonts w:ascii="Arial" w:hAnsi="Arial" w:cs="Arial"/>
            <w:color w:val="000000"/>
            <w:sz w:val="20"/>
            <w:szCs w:val="20"/>
          </w:rPr>
          <w:t xml:space="preserve"> </w:t>
        </w:r>
        <w:proofErr w:type="spellStart"/>
        <w:r>
          <w:rPr>
            <w:rFonts w:ascii="Arial" w:hAnsi="Arial" w:cs="Arial"/>
            <w:color w:val="000000"/>
            <w:sz w:val="20"/>
            <w:szCs w:val="20"/>
          </w:rPr>
          <w:t>Natvig</w:t>
        </w:r>
        <w:proofErr w:type="spellEnd"/>
        <w:r>
          <w:rPr>
            <w:rFonts w:ascii="Arial" w:hAnsi="Arial" w:cs="Arial"/>
            <w:color w:val="000000"/>
            <w:sz w:val="20"/>
            <w:szCs w:val="20"/>
          </w:rPr>
          <w:t xml:space="preserv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on Windows can simulate symbolic links by using reparse points when available.  For technical reasons, this only works for symbolic links pointing to files, not directories.</w:t>
        </w:r>
      </w:ins>
    </w:p>
    <w:p w:rsidR="00D538AD" w:rsidRDefault="00D538AD" w:rsidP="00FB4BFD">
      <w:pPr>
        <w:widowControl w:val="0"/>
        <w:numPr>
          <w:ilvl w:val="0"/>
          <w:numId w:val="14"/>
        </w:numPr>
        <w:autoSpaceDE w:val="0"/>
        <w:autoSpaceDN w:val="0"/>
        <w:adjustRightInd w:val="0"/>
        <w:spacing w:after="0" w:line="240" w:lineRule="auto"/>
        <w:ind w:left="432" w:hanging="288"/>
        <w:rPr>
          <w:ins w:id="553" w:author="Thomas Kee" w:date="2011-03-31T18:18:00Z"/>
          <w:rFonts w:ascii="Arial" w:hAnsi="Arial" w:cs="Arial"/>
          <w:color w:val="000000"/>
          <w:sz w:val="20"/>
          <w:szCs w:val="20"/>
        </w:rPr>
      </w:pPr>
      <w:ins w:id="554" w:author="Thomas Kee" w:date="2011-03-31T18:18:00Z">
        <w:r>
          <w:rPr>
            <w:rFonts w:ascii="Arial" w:hAnsi="Arial" w:cs="Arial"/>
            <w:color w:val="000000"/>
            <w:sz w:val="20"/>
            <w:szCs w:val="20"/>
          </w:rPr>
          <w:t xml:space="preserve">A lot of work has been put into making it possible to compile </w:t>
        </w:r>
        <w:proofErr w:type="spellStart"/>
        <w:r>
          <w:rPr>
            <w:rFonts w:ascii="Arial" w:hAnsi="Arial" w:cs="Arial"/>
            <w:color w:val="000000"/>
            <w:sz w:val="20"/>
            <w:szCs w:val="20"/>
          </w:rPr>
          <w:t>Git's</w:t>
        </w:r>
        <w:proofErr w:type="spellEnd"/>
        <w:r>
          <w:rPr>
            <w:rFonts w:ascii="Arial" w:hAnsi="Arial" w:cs="Arial"/>
            <w:color w:val="000000"/>
            <w:sz w:val="20"/>
            <w:szCs w:val="20"/>
          </w:rPr>
          <w:t xml:space="preserve"> source code (the part written in C, of course, not the scripts) with Microsoft Visual Studio.  This work is ongoing.</w:t>
        </w:r>
      </w:ins>
    </w:p>
    <w:p w:rsidR="00D538AD" w:rsidRDefault="00D538AD" w:rsidP="00FB4BFD">
      <w:pPr>
        <w:widowControl w:val="0"/>
        <w:numPr>
          <w:ilvl w:val="0"/>
          <w:numId w:val="14"/>
        </w:numPr>
        <w:autoSpaceDE w:val="0"/>
        <w:autoSpaceDN w:val="0"/>
        <w:adjustRightInd w:val="0"/>
        <w:spacing w:after="0" w:line="240" w:lineRule="auto"/>
        <w:ind w:left="432" w:hanging="288"/>
        <w:rPr>
          <w:ins w:id="555" w:author="Thomas Kee" w:date="2011-03-31T18:18:00Z"/>
          <w:rFonts w:ascii="Arial" w:hAnsi="Arial" w:cs="Arial"/>
          <w:color w:val="000000"/>
          <w:sz w:val="20"/>
          <w:szCs w:val="20"/>
        </w:rPr>
      </w:pPr>
      <w:ins w:id="556" w:author="Thomas Kee" w:date="2011-03-31T18:18:00Z">
        <w:r>
          <w:rPr>
            <w:rFonts w:ascii="Arial" w:hAnsi="Arial" w:cs="Arial"/>
            <w:color w:val="000000"/>
            <w:sz w:val="20"/>
            <w:szCs w:val="20"/>
          </w:rPr>
          <w:t xml:space="preserve">Thanks to Sebastian </w:t>
        </w:r>
        <w:proofErr w:type="spellStart"/>
        <w:r>
          <w:rPr>
            <w:rFonts w:ascii="Arial" w:hAnsi="Arial" w:cs="Arial"/>
            <w:color w:val="000000"/>
            <w:sz w:val="20"/>
            <w:szCs w:val="20"/>
          </w:rPr>
          <w:t>Schuberth</w:t>
        </w:r>
        <w:proofErr w:type="spellEnd"/>
        <w:r>
          <w:rPr>
            <w:rFonts w:ascii="Arial" w:hAnsi="Arial" w:cs="Arial"/>
            <w:color w:val="000000"/>
            <w:sz w:val="20"/>
            <w:szCs w:val="20"/>
          </w:rPr>
          <w:t>, we only offer the (Tortoise</w:t>
        </w:r>
        <w:proofErr w:type="gramStart"/>
        <w:r>
          <w:rPr>
            <w:rFonts w:ascii="Arial" w:hAnsi="Arial" w:cs="Arial"/>
            <w:color w:val="000000"/>
            <w:sz w:val="20"/>
            <w:szCs w:val="20"/>
          </w:rPr>
          <w:t>)Plink</w:t>
        </w:r>
        <w:proofErr w:type="gramEnd"/>
        <w:r>
          <w:rPr>
            <w:rFonts w:ascii="Arial" w:hAnsi="Arial" w:cs="Arial"/>
            <w:color w:val="000000"/>
            <w:sz w:val="20"/>
            <w:szCs w:val="20"/>
          </w:rPr>
          <w:t xml:space="preserve"> option in the installer if the presence of Plink was detected </w:t>
        </w:r>
        <w:r>
          <w:rPr>
            <w:rFonts w:ascii="Arial" w:hAnsi="Arial" w:cs="Arial"/>
            <w:color w:val="000000"/>
            <w:sz w:val="20"/>
            <w:szCs w:val="20"/>
            <w:u w:val="single"/>
          </w:rPr>
          <w:t>and</w:t>
        </w:r>
        <w:r>
          <w:rPr>
            <w:rFonts w:ascii="Arial" w:hAnsi="Arial" w:cs="Arial"/>
            <w:color w:val="000000"/>
            <w:sz w:val="20"/>
            <w:szCs w:val="20"/>
          </w:rPr>
          <w:t xml:space="preserve"> at least one Putty session was found..</w:t>
        </w:r>
      </w:ins>
    </w:p>
    <w:p w:rsidR="00D538AD" w:rsidRDefault="00D538AD" w:rsidP="00FB4BFD">
      <w:pPr>
        <w:widowControl w:val="0"/>
        <w:numPr>
          <w:ilvl w:val="0"/>
          <w:numId w:val="14"/>
        </w:numPr>
        <w:autoSpaceDE w:val="0"/>
        <w:autoSpaceDN w:val="0"/>
        <w:adjustRightInd w:val="0"/>
        <w:spacing w:after="0" w:line="240" w:lineRule="auto"/>
        <w:ind w:left="432" w:hanging="288"/>
        <w:rPr>
          <w:ins w:id="557" w:author="Thomas Kee" w:date="2011-03-31T18:18:00Z"/>
          <w:rFonts w:ascii="Arial" w:hAnsi="Arial" w:cs="Arial"/>
          <w:color w:val="000000"/>
          <w:sz w:val="20"/>
          <w:szCs w:val="20"/>
        </w:rPr>
      </w:pPr>
      <w:ins w:id="558" w:author="Thomas Kee" w:date="2011-03-31T18:18:00Z">
        <w:r>
          <w:rPr>
            <w:rFonts w:ascii="Arial" w:hAnsi="Arial" w:cs="Arial"/>
            <w:color w:val="000000"/>
            <w:sz w:val="20"/>
            <w:szCs w:val="20"/>
          </w:rPr>
          <w:t xml:space="preserve">Thanks to Sebastian </w:t>
        </w:r>
        <w:proofErr w:type="spellStart"/>
        <w:r>
          <w:rPr>
            <w:rFonts w:ascii="Arial" w:hAnsi="Arial" w:cs="Arial"/>
            <w:color w:val="000000"/>
            <w:sz w:val="20"/>
            <w:szCs w:val="20"/>
          </w:rPr>
          <w:t>Schuberth</w:t>
        </w:r>
        <w:proofErr w:type="spellEnd"/>
        <w:r>
          <w:rPr>
            <w:rFonts w:ascii="Arial" w:hAnsi="Arial" w:cs="Arial"/>
            <w:color w:val="000000"/>
            <w:sz w:val="20"/>
            <w:szCs w:val="20"/>
          </w:rPr>
          <w:t>, the installer has a nicer icon now.</w:t>
        </w:r>
      </w:ins>
    </w:p>
    <w:p w:rsidR="00D538AD" w:rsidRDefault="00D538AD" w:rsidP="00FB4BFD">
      <w:pPr>
        <w:widowControl w:val="0"/>
        <w:numPr>
          <w:ilvl w:val="0"/>
          <w:numId w:val="14"/>
        </w:numPr>
        <w:autoSpaceDE w:val="0"/>
        <w:autoSpaceDN w:val="0"/>
        <w:adjustRightInd w:val="0"/>
        <w:spacing w:after="0" w:line="240" w:lineRule="auto"/>
        <w:ind w:left="432" w:hanging="288"/>
        <w:rPr>
          <w:ins w:id="559" w:author="Thomas Kee" w:date="2011-03-31T18:18:00Z"/>
          <w:rFonts w:ascii="Arial" w:hAnsi="Arial" w:cs="Arial"/>
          <w:color w:val="000000"/>
          <w:sz w:val="20"/>
          <w:szCs w:val="20"/>
        </w:rPr>
      </w:pPr>
      <w:ins w:id="560" w:author="Thomas Kee" w:date="2011-03-31T18:18:00Z">
        <w:r>
          <w:rPr>
            <w:rFonts w:ascii="Arial" w:hAnsi="Arial" w:cs="Arial"/>
            <w:color w:val="000000"/>
            <w:sz w:val="20"/>
            <w:szCs w:val="20"/>
          </w:rPr>
          <w:t xml:space="preserve">Some more work by Sebastian </w:t>
        </w:r>
        <w:proofErr w:type="spellStart"/>
        <w:r>
          <w:rPr>
            <w:rFonts w:ascii="Arial" w:hAnsi="Arial" w:cs="Arial"/>
            <w:color w:val="000000"/>
            <w:sz w:val="20"/>
            <w:szCs w:val="20"/>
          </w:rPr>
          <w:t>Schuberth</w:t>
        </w:r>
        <w:proofErr w:type="spellEnd"/>
        <w:r>
          <w:rPr>
            <w:rFonts w:ascii="Arial" w:hAnsi="Arial" w:cs="Arial"/>
            <w:color w:val="000000"/>
            <w:sz w:val="20"/>
            <w:szCs w:val="20"/>
          </w:rPr>
          <w:t xml:space="preserve"> was done on better integration of Plink (Issues 305 &amp; 319).</w:t>
        </w:r>
      </w:ins>
    </w:p>
    <w:p w:rsidR="00D538AD" w:rsidRDefault="00D538AD">
      <w:pPr>
        <w:widowControl w:val="0"/>
        <w:autoSpaceDE w:val="0"/>
        <w:autoSpaceDN w:val="0"/>
        <w:adjustRightInd w:val="0"/>
        <w:spacing w:after="0" w:line="240" w:lineRule="auto"/>
        <w:ind w:left="144"/>
        <w:rPr>
          <w:ins w:id="561"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562" w:author="Thomas Kee" w:date="2011-03-31T18:18:00Z"/>
          <w:rFonts w:ascii="Arial" w:hAnsi="Arial" w:cs="Arial"/>
          <w:color w:val="000000"/>
          <w:sz w:val="20"/>
          <w:szCs w:val="20"/>
        </w:rPr>
      </w:pPr>
      <w:proofErr w:type="spellStart"/>
      <w:ins w:id="563"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564" w:author="Thomas Kee" w:date="2011-03-31T18:18:00Z"/>
          <w:rFonts w:ascii="Arial" w:hAnsi="Arial" w:cs="Arial"/>
          <w:color w:val="000000"/>
          <w:sz w:val="20"/>
          <w:szCs w:val="20"/>
        </w:rPr>
      </w:pPr>
      <w:ins w:id="565" w:author="Thomas Kee" w:date="2011-03-31T18:18:00Z">
        <w:r>
          <w:rPr>
            <w:rFonts w:ascii="Arial" w:hAnsi="Arial" w:cs="Arial"/>
            <w:color w:val="000000"/>
            <w:sz w:val="20"/>
            <w:szCs w:val="20"/>
          </w:rPr>
          <w:t xml:space="preserve"> Thanks to Sebastian </w:t>
        </w:r>
        <w:proofErr w:type="spellStart"/>
        <w:r>
          <w:rPr>
            <w:rFonts w:ascii="Arial" w:hAnsi="Arial" w:cs="Arial"/>
            <w:color w:val="000000"/>
            <w:sz w:val="20"/>
            <w:szCs w:val="20"/>
          </w:rPr>
          <w:t>Schuberth</w:t>
        </w:r>
        <w:proofErr w:type="spellEnd"/>
        <w:r>
          <w:rPr>
            <w:rFonts w:ascii="Arial" w:hAnsi="Arial" w:cs="Arial"/>
            <w:color w:val="000000"/>
            <w:sz w:val="20"/>
            <w:szCs w:val="20"/>
          </w:rPr>
          <w:t xml:space="preserve">, </w:t>
        </w:r>
        <w:proofErr w:type="spellStart"/>
        <w:r>
          <w:rPr>
            <w:rFonts w:ascii="Arial" w:hAnsi="Arial" w:cs="Arial"/>
            <w:i/>
            <w:iCs/>
            <w:color w:val="000000"/>
            <w:sz w:val="20"/>
            <w:szCs w:val="20"/>
          </w:rPr>
          <w:t>git</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svn</w:t>
        </w:r>
        <w:proofErr w:type="spellEnd"/>
        <w:r>
          <w:rPr>
            <w:rFonts w:ascii="Arial" w:hAnsi="Arial" w:cs="Arial"/>
            <w:color w:val="000000"/>
            <w:sz w:val="20"/>
            <w:szCs w:val="20"/>
          </w:rPr>
          <w:t xml:space="preserve"> picks up the SSH setting specified with the installer (Issue 305).</w:t>
        </w:r>
      </w:ins>
    </w:p>
    <w:p w:rsidR="00D538AD" w:rsidRDefault="00D538AD">
      <w:pPr>
        <w:widowControl w:val="0"/>
        <w:autoSpaceDE w:val="0"/>
        <w:autoSpaceDN w:val="0"/>
        <w:adjustRightInd w:val="0"/>
        <w:spacing w:after="0" w:line="240" w:lineRule="auto"/>
        <w:rPr>
          <w:ins w:id="56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567" w:author="Thomas Kee" w:date="2011-03-31T18:18:00Z"/>
          <w:rFonts w:ascii="Arial" w:hAnsi="Arial" w:cs="Arial"/>
          <w:b/>
          <w:bCs/>
          <w:color w:val="000000"/>
          <w:sz w:val="24"/>
          <w:szCs w:val="24"/>
        </w:rPr>
      </w:pPr>
      <w:ins w:id="568" w:author="Thomas Kee" w:date="2011-03-31T18:18:00Z">
        <w:r>
          <w:rPr>
            <w:rFonts w:ascii="Arial" w:hAnsi="Arial" w:cs="Arial"/>
            <w:b/>
            <w:bCs/>
            <w:color w:val="000000"/>
            <w:sz w:val="24"/>
            <w:szCs w:val="24"/>
          </w:rPr>
          <w:t>Changes since Git-1.6.3.2-preview20090608</w:t>
        </w:r>
      </w:ins>
    </w:p>
    <w:p w:rsidR="00D538AD" w:rsidRDefault="00D538AD">
      <w:pPr>
        <w:widowControl w:val="0"/>
        <w:autoSpaceDE w:val="0"/>
        <w:autoSpaceDN w:val="0"/>
        <w:adjustRightInd w:val="0"/>
        <w:spacing w:after="0" w:line="240" w:lineRule="auto"/>
        <w:rPr>
          <w:ins w:id="569"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570" w:author="Thomas Kee" w:date="2011-03-31T18:18:00Z"/>
          <w:rFonts w:ascii="Arial" w:hAnsi="Arial" w:cs="Arial"/>
          <w:b/>
          <w:bCs/>
          <w:i/>
          <w:iCs/>
          <w:color w:val="000000"/>
          <w:sz w:val="20"/>
          <w:szCs w:val="20"/>
        </w:rPr>
      </w:pPr>
      <w:ins w:id="571"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572" w:author="Thomas Kee" w:date="2011-03-31T18:18:00Z"/>
          <w:rFonts w:ascii="Arial" w:hAnsi="Arial" w:cs="Arial"/>
          <w:color w:val="000000"/>
          <w:sz w:val="20"/>
          <w:szCs w:val="20"/>
        </w:rPr>
      </w:pPr>
      <w:ins w:id="573"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1.6.4.</w:t>
        </w:r>
      </w:ins>
    </w:p>
    <w:p w:rsidR="00D538AD" w:rsidRDefault="00D538AD" w:rsidP="00FB4BFD">
      <w:pPr>
        <w:widowControl w:val="0"/>
        <w:numPr>
          <w:ilvl w:val="0"/>
          <w:numId w:val="14"/>
        </w:numPr>
        <w:autoSpaceDE w:val="0"/>
        <w:autoSpaceDN w:val="0"/>
        <w:adjustRightInd w:val="0"/>
        <w:spacing w:after="0" w:line="240" w:lineRule="auto"/>
        <w:ind w:left="432" w:hanging="288"/>
        <w:rPr>
          <w:ins w:id="574" w:author="Thomas Kee" w:date="2011-03-31T18:18:00Z"/>
          <w:rFonts w:ascii="Arial" w:hAnsi="Arial" w:cs="Arial"/>
          <w:color w:val="000000"/>
          <w:sz w:val="20"/>
          <w:szCs w:val="20"/>
        </w:rPr>
      </w:pPr>
      <w:ins w:id="575" w:author="Thomas Kee" w:date="2011-03-31T18:18:00Z">
        <w:r>
          <w:rPr>
            <w:rFonts w:ascii="Arial" w:hAnsi="Arial" w:cs="Arial"/>
            <w:color w:val="000000"/>
            <w:sz w:val="20"/>
            <w:szCs w:val="20"/>
          </w:rPr>
          <w:t>Supports</w:t>
        </w:r>
        <w:r>
          <w:rPr>
            <w:rFonts w:ascii="Arial" w:hAnsi="Arial"/>
            <w:color w:val="000000"/>
            <w:sz w:val="20"/>
            <w:rPrChange w:id="576" w:author="Thomas Kee" w:date="2011-03-31T18:24:00Z">
              <w:rPr/>
            </w:rPrChange>
          </w:rPr>
          <w:t xml:space="preserve"> </w:t>
        </w:r>
      </w:ins>
      <w:ins w:id="577" w:author="Thomas Kee" w:date="2011-03-31T10:36:00Z">
        <w:r w:rsidR="003D0E39" w:rsidRPr="003D0E39">
          <w:rPr>
            <w:rFonts w:ascii="Arial" w:hAnsi="Arial"/>
            <w:sz w:val="20"/>
            <w:rPrChange w:id="578" w:author="Thomas Kee" w:date="2011-03-31T18:24:00Z">
              <w:rPr/>
            </w:rPrChange>
          </w:rPr>
          <w:fldChar w:fldCharType="begin"/>
        </w:r>
        <w:r w:rsidR="00911A0F">
          <w:instrText xml:space="preserve"> </w:instrText>
        </w:r>
        <w:r w:rsidR="003D0E39" w:rsidRPr="003D0E39">
          <w:rPr>
            <w:rFonts w:ascii="Arial" w:hAnsi="Arial"/>
            <w:sz w:val="20"/>
            <w:rPrChange w:id="579" w:author="Thomas Kee" w:date="2011-03-31T18:24:00Z">
              <w:rPr/>
            </w:rPrChange>
          </w:rPr>
          <w:instrText>HYPERLINK "</w:instrText>
        </w:r>
      </w:ins>
      <w:ins w:id="580" w:author="Thomas Kee" w:date="2011-03-31T18:18:00Z">
        <w:r>
          <w:rPr>
            <w:rFonts w:ascii="Arial" w:hAnsi="Arial" w:cs="Arial"/>
            <w:sz w:val="20"/>
            <w:szCs w:val="20"/>
          </w:rPr>
          <w:instrText>https://"</w:instrText>
        </w:r>
      </w:ins>
      <w:ins w:id="581" w:author="Thomas Kee" w:date="2011-03-31T10:36:00Z">
        <w:r w:rsidR="00911A0F">
          <w:instrText xml:space="preserve">http://tortoisesvn.tigris.org/" </w:instrText>
        </w:r>
        <w:r w:rsidR="003D0E39" w:rsidRPr="003D0E39">
          <w:rPr>
            <w:rFonts w:ascii="Arial" w:hAnsi="Arial"/>
            <w:sz w:val="20"/>
            <w:rPrChange w:id="582" w:author="Thomas Kee" w:date="2011-03-31T18:24:00Z">
              <w:rPr/>
            </w:rPrChange>
          </w:rPr>
          <w:fldChar w:fldCharType="separate"/>
        </w:r>
      </w:ins>
      <w:ins w:id="583" w:author="Thomas Kee" w:date="2011-03-31T18:18:00Z">
        <w:r>
          <w:rPr>
            <w:rFonts w:ascii="Arial" w:hAnsi="Arial" w:cs="Arial"/>
            <w:color w:val="0000FF"/>
            <w:sz w:val="20"/>
            <w:szCs w:val="20"/>
            <w:u w:val="single"/>
          </w:rPr>
          <w:t>https://</w:t>
        </w:r>
      </w:ins>
      <w:ins w:id="584" w:author="Thomas Kee" w:date="2011-03-31T10:36:00Z">
        <w:r w:rsidR="00911A0F">
          <w:rPr>
            <w:rStyle w:val="Hyperlink"/>
          </w:rPr>
          <w:t>TortoiseSVN</w:t>
        </w:r>
        <w:r w:rsidR="003D0E39" w:rsidRPr="003D0E39">
          <w:rPr>
            <w:rFonts w:ascii="Arial" w:hAnsi="Arial"/>
            <w:sz w:val="20"/>
            <w:rPrChange w:id="585" w:author="Thomas Kee" w:date="2011-03-31T18:24:00Z">
              <w:rPr/>
            </w:rPrChange>
          </w:rPr>
          <w:fldChar w:fldCharType="end"/>
        </w:r>
      </w:ins>
      <w:ins w:id="586" w:author="Thomas Kee" w:date="2011-03-31T18:18:00Z">
        <w:r>
          <w:rPr>
            <w:rFonts w:ascii="Arial" w:hAnsi="Arial" w:cs="Arial"/>
            <w:color w:val="000000"/>
            <w:sz w:val="20"/>
            <w:szCs w:val="20"/>
          </w:rPr>
          <w:t xml:space="preserve"> URLs, thanks to Erik Faye-Lund.</w:t>
        </w:r>
      </w:ins>
    </w:p>
    <w:p w:rsidR="00D538AD" w:rsidRDefault="00D538AD" w:rsidP="00FB4BFD">
      <w:pPr>
        <w:widowControl w:val="0"/>
        <w:numPr>
          <w:ilvl w:val="0"/>
          <w:numId w:val="14"/>
        </w:numPr>
        <w:autoSpaceDE w:val="0"/>
        <w:autoSpaceDN w:val="0"/>
        <w:adjustRightInd w:val="0"/>
        <w:spacing w:after="0" w:line="240" w:lineRule="auto"/>
        <w:ind w:left="432" w:hanging="288"/>
        <w:rPr>
          <w:ins w:id="587" w:author="Thomas Kee" w:date="2011-03-31T18:18:00Z"/>
          <w:rFonts w:ascii="Arial" w:hAnsi="Arial" w:cs="Arial"/>
          <w:color w:val="000000"/>
          <w:sz w:val="20"/>
          <w:szCs w:val="20"/>
        </w:rPr>
      </w:pPr>
      <w:ins w:id="588" w:author="Thomas Kee" w:date="2011-03-31T18:18:00Z">
        <w:r>
          <w:rPr>
            <w:rFonts w:ascii="Arial" w:hAnsi="Arial" w:cs="Arial"/>
            <w:color w:val="000000"/>
            <w:sz w:val="20"/>
            <w:szCs w:val="20"/>
          </w:rPr>
          <w:t>Supports send-email, thanks to Erik Faye-Lund (Issue 27).</w:t>
        </w:r>
      </w:ins>
    </w:p>
    <w:p w:rsidR="00D538AD" w:rsidRDefault="00D538AD" w:rsidP="00FB4BFD">
      <w:pPr>
        <w:widowControl w:val="0"/>
        <w:numPr>
          <w:ilvl w:val="0"/>
          <w:numId w:val="14"/>
        </w:numPr>
        <w:autoSpaceDE w:val="0"/>
        <w:autoSpaceDN w:val="0"/>
        <w:adjustRightInd w:val="0"/>
        <w:spacing w:after="0" w:line="240" w:lineRule="auto"/>
        <w:ind w:left="432" w:hanging="288"/>
        <w:rPr>
          <w:ins w:id="589" w:author="Thomas Kee" w:date="2011-03-31T18:18:00Z"/>
          <w:rFonts w:ascii="Arial" w:hAnsi="Arial" w:cs="Arial"/>
          <w:color w:val="000000"/>
          <w:sz w:val="20"/>
          <w:szCs w:val="20"/>
        </w:rPr>
      </w:pPr>
      <w:ins w:id="590" w:author="Thomas Kee" w:date="2011-03-31T18:18:00Z">
        <w:r>
          <w:rPr>
            <w:rFonts w:ascii="Arial" w:hAnsi="Arial" w:cs="Arial"/>
            <w:color w:val="000000"/>
            <w:sz w:val="20"/>
            <w:szCs w:val="20"/>
          </w:rPr>
          <w:t xml:space="preserve">Updated </w:t>
        </w:r>
        <w:proofErr w:type="spellStart"/>
        <w:r>
          <w:rPr>
            <w:rFonts w:ascii="Arial" w:hAnsi="Arial" w:cs="Arial"/>
            <w:color w:val="000000"/>
            <w:sz w:val="20"/>
            <w:szCs w:val="20"/>
          </w:rPr>
          <w:t>Tcl</w:t>
        </w:r>
        <w:proofErr w:type="spellEnd"/>
        <w:r>
          <w:rPr>
            <w:rFonts w:ascii="Arial" w:hAnsi="Arial" w:cs="Arial"/>
            <w:color w:val="000000"/>
            <w:sz w:val="20"/>
            <w:szCs w:val="20"/>
          </w:rPr>
          <w:t>/</w:t>
        </w:r>
        <w:proofErr w:type="spellStart"/>
        <w:r>
          <w:rPr>
            <w:rFonts w:ascii="Arial" w:hAnsi="Arial" w:cs="Arial"/>
            <w:color w:val="000000"/>
            <w:sz w:val="20"/>
            <w:szCs w:val="20"/>
          </w:rPr>
          <w:t>Tk</w:t>
        </w:r>
        <w:proofErr w:type="spellEnd"/>
        <w:r>
          <w:rPr>
            <w:rFonts w:ascii="Arial" w:hAnsi="Arial" w:cs="Arial"/>
            <w:color w:val="000000"/>
            <w:sz w:val="20"/>
            <w:szCs w:val="20"/>
          </w:rPr>
          <w:t xml:space="preserve"> to version 8.5.7, thanks to Pat </w:t>
        </w:r>
        <w:proofErr w:type="spellStart"/>
        <w:r>
          <w:rPr>
            <w:rFonts w:ascii="Arial" w:hAnsi="Arial" w:cs="Arial"/>
            <w:color w:val="000000"/>
            <w:sz w:val="20"/>
            <w:szCs w:val="20"/>
          </w:rPr>
          <w:t>Thoyts</w:t>
        </w:r>
        <w:proofErr w:type="spellEnd"/>
        <w:r>
          <w:rPr>
            <w:rFonts w:ascii="Arial" w:hAnsi="Arial" w:cs="Arial"/>
            <w:color w:val="000000"/>
            <w:sz w:val="20"/>
            <w:szCs w:val="20"/>
          </w:rPr>
          <w:t>.</w:t>
        </w:r>
      </w:ins>
    </w:p>
    <w:p w:rsidR="00D538AD" w:rsidRDefault="00D538AD">
      <w:pPr>
        <w:widowControl w:val="0"/>
        <w:autoSpaceDE w:val="0"/>
        <w:autoSpaceDN w:val="0"/>
        <w:adjustRightInd w:val="0"/>
        <w:spacing w:after="0" w:line="240" w:lineRule="auto"/>
        <w:ind w:left="144"/>
        <w:rPr>
          <w:ins w:id="591"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592" w:author="Thomas Kee" w:date="2011-03-31T18:18:00Z"/>
          <w:rFonts w:ascii="Arial" w:hAnsi="Arial" w:cs="Arial"/>
          <w:color w:val="000000"/>
          <w:sz w:val="20"/>
          <w:szCs w:val="20"/>
        </w:rPr>
      </w:pPr>
      <w:proofErr w:type="spellStart"/>
      <w:ins w:id="593" w:author="Thomas Kee" w:date="2011-03-31T18:18:00Z">
        <w:r>
          <w:rPr>
            <w:rFonts w:ascii="Arial" w:hAnsi="Arial" w:cs="Arial"/>
            <w:b/>
            <w:bCs/>
            <w:i/>
            <w:iCs/>
            <w:color w:val="000000"/>
            <w:sz w:val="20"/>
            <w:szCs w:val="20"/>
          </w:rPr>
          <w:t>Bugfixes</w:t>
        </w:r>
        <w:proofErr w:type="spellEnd"/>
      </w:ins>
    </w:p>
    <w:p w:rsidR="00911A0F" w:rsidRDefault="00D538AD" w:rsidP="00911A0F">
      <w:pPr>
        <w:pStyle w:val="NormalWeb"/>
        <w:rPr>
          <w:ins w:id="594" w:author="Thomas Kee" w:date="2011-03-31T10:36:00Z"/>
        </w:rPr>
      </w:pPr>
      <w:ins w:id="595" w:author="Thomas Kee" w:date="2011-03-31T18:18:00Z">
        <w:r>
          <w:rPr>
            <w:rFonts w:ascii="Arial" w:hAnsi="Arial" w:cs="Arial"/>
            <w:color w:val="000000"/>
            <w:sz w:val="20"/>
            <w:szCs w:val="20"/>
          </w:rPr>
          <w:t>The home</w:t>
        </w:r>
      </w:ins>
      <w:ins w:id="596" w:author="Thomas Kee" w:date="2011-03-31T10:36:00Z">
        <w:r w:rsidR="00911A0F">
          <w:t xml:space="preserve"> (free, open source) is very easy to install and use; you can create a repository in just a few minutes. For Mac users (actually, Windows and Linux too), </w:t>
        </w:r>
        <w:r w:rsidR="003D0E39">
          <w:fldChar w:fldCharType="begin"/>
        </w:r>
        <w:r w:rsidR="00911A0F">
          <w:instrText xml:space="preserve"> HYPERLINK "http://www.rapidsvn.org/index.php/Documentation" </w:instrText>
        </w:r>
        <w:r w:rsidR="003D0E39">
          <w:fldChar w:fldCharType="separate"/>
        </w:r>
        <w:proofErr w:type="spellStart"/>
        <w:r w:rsidR="00911A0F">
          <w:rPr>
            <w:rStyle w:val="Hyperlink"/>
          </w:rPr>
          <w:t>RapidSVN</w:t>
        </w:r>
        <w:proofErr w:type="spellEnd"/>
        <w:r w:rsidR="003D0E39">
          <w:fldChar w:fldCharType="end"/>
        </w:r>
        <w:r w:rsidR="00911A0F">
          <w:t xml:space="preserve"> (free, open source) is a good client; like </w:t>
        </w:r>
        <w:proofErr w:type="spellStart"/>
        <w:r w:rsidR="00911A0F">
          <w:t>TortoiseSVN</w:t>
        </w:r>
        <w:proofErr w:type="spellEnd"/>
        <w:r w:rsidR="00911A0F">
          <w:t xml:space="preserve"> it offers a pleasant (read: not a command-line interface which tends to scare people away) graphical user interface to the underlying version control system.</w:t>
        </w:r>
      </w:ins>
    </w:p>
    <w:p w:rsidR="00911A0F" w:rsidRDefault="00911A0F" w:rsidP="00911A0F">
      <w:pPr>
        <w:pStyle w:val="NormalWeb"/>
        <w:rPr>
          <w:ins w:id="597" w:author="Thomas Kee" w:date="2011-03-31T10:39:00Z"/>
        </w:rPr>
      </w:pPr>
      <w:ins w:id="598" w:author="Thomas Kee" w:date="2011-03-31T10:36:00Z">
        <w:r>
          <w:t xml:space="preserve">I will save the “Installing and Using SVN on Your Own Machine” post for another day, as the goal here was to get you thinking about the processes and how revision control might fit into your own writing practices, </w:t>
        </w:r>
        <w:r>
          <w:rPr>
            <w:rStyle w:val="Strong"/>
          </w:rPr>
          <w:t>but</w:t>
        </w:r>
        <w:r>
          <w:t xml:space="preserve"> if you would like to get started and fiddle around creating repositories on your own machine I recommend reading </w:t>
        </w:r>
        <w:r w:rsidR="003D0E39">
          <w:fldChar w:fldCharType="begin"/>
        </w:r>
        <w:r>
          <w:instrText xml:space="preserve"> HYPERLINK "http://strangenoises.org/subversion-for-writers/" </w:instrText>
        </w:r>
        <w:r w:rsidR="003D0E39">
          <w:fldChar w:fldCharType="separate"/>
        </w:r>
        <w:r>
          <w:rPr>
            <w:rStyle w:val="Hyperlink"/>
          </w:rPr>
          <w:t>“Subversion for Writers”</w:t>
        </w:r>
        <w:r w:rsidR="003D0E39">
          <w:fldChar w:fldCharType="end"/>
        </w:r>
        <w:r>
          <w:t xml:space="preserve"> (Mac examples) and </w:t>
        </w:r>
        <w:r w:rsidR="003D0E39">
          <w:fldChar w:fldCharType="begin"/>
        </w:r>
        <w:r>
          <w:instrText xml:space="preserve"> HYPERLINK "http://www.oak-tree.us/blog/index.php/2009/02/13/subversion1" </w:instrText>
        </w:r>
        <w:r w:rsidR="003D0E39">
          <w:fldChar w:fldCharType="separate"/>
        </w:r>
        <w:r>
          <w:rPr>
            <w:rStyle w:val="Hyperlink"/>
          </w:rPr>
          <w:t>” Getting Started With Subversion—Part 1: The Basics”</w:t>
        </w:r>
        <w:r w:rsidR="003D0E39">
          <w:fldChar w:fldCharType="end"/>
        </w:r>
        <w:r>
          <w:t xml:space="preserve"> (Windows examples).</w:t>
        </w:r>
      </w:ins>
    </w:p>
    <w:p w:rsidR="00911A0F" w:rsidRDefault="00911A0F" w:rsidP="00911A0F">
      <w:pPr>
        <w:pStyle w:val="NormalWeb"/>
        <w:rPr>
          <w:ins w:id="599" w:author="Thomas Kee" w:date="2011-03-31T10:36:00Z"/>
        </w:rPr>
      </w:pPr>
    </w:p>
    <w:p w:rsidR="00911A0F" w:rsidRDefault="00911A0F" w:rsidP="00911A0F">
      <w:pPr>
        <w:pStyle w:val="NormalWeb"/>
        <w:rPr>
          <w:ins w:id="600" w:author="Thomas Kee" w:date="2011-03-31T10:36:00Z"/>
          <w:b/>
          <w:bCs/>
          <w:sz w:val="30"/>
          <w:szCs w:val="30"/>
        </w:rPr>
      </w:pPr>
      <w:ins w:id="601" w:author="Thomas Kee" w:date="2011-03-31T10:36:00Z">
        <w:r>
          <w:rPr>
            <w:b/>
            <w:bCs/>
            <w:sz w:val="30"/>
            <w:szCs w:val="30"/>
          </w:rPr>
          <w:t xml:space="preserve">Version Control in </w:t>
        </w:r>
        <w:proofErr w:type="spellStart"/>
        <w:r>
          <w:rPr>
            <w:b/>
            <w:bCs/>
            <w:sz w:val="30"/>
            <w:szCs w:val="30"/>
          </w:rPr>
          <w:t>OpenOffice</w:t>
        </w:r>
        <w:proofErr w:type="spellEnd"/>
      </w:ins>
    </w:p>
    <w:p w:rsidR="00911A0F" w:rsidRDefault="00911A0F" w:rsidP="00911A0F">
      <w:pPr>
        <w:pStyle w:val="NormalWeb"/>
        <w:rPr>
          <w:ins w:id="602" w:author="Thomas Kee" w:date="2011-03-31T10:36:00Z"/>
        </w:rPr>
      </w:pPr>
      <w:ins w:id="603" w:author="Thomas Kee" w:date="2011-03-31T10:36:00Z">
        <w:r>
          <w:t xml:space="preserve">If you use </w:t>
        </w:r>
        <w:r w:rsidR="003D0E39">
          <w:fldChar w:fldCharType="begin"/>
        </w:r>
        <w:r>
          <w:instrText xml:space="preserve"> HYPERLINK "http://chronicle.com/blogPost/Considering-OpenOffice-You/22850/" </w:instrText>
        </w:r>
        <w:r w:rsidR="003D0E39">
          <w:fldChar w:fldCharType="separate"/>
        </w:r>
        <w:proofErr w:type="spellStart"/>
        <w:r>
          <w:rPr>
            <w:rStyle w:val="Hyperlink"/>
          </w:rPr>
          <w:t>OpenOffice</w:t>
        </w:r>
        <w:proofErr w:type="spellEnd"/>
        <w:r w:rsidR="003D0E39">
          <w:fldChar w:fldCharType="end"/>
        </w:r>
        <w:r>
          <w:t xml:space="preserve">, you have quick access to a rudimentary version control system just by accessing “Versions” under the File menu. </w:t>
        </w:r>
      </w:ins>
      <w:proofErr w:type="gramStart"/>
      <w:ins w:id="604" w:author="Thomas Kee" w:date="2011-03-31T18:14:00Z">
        <w:r w:rsidR="00DD049C">
          <w:t>o</w:t>
        </w:r>
      </w:ins>
      <w:ins w:id="605" w:author="Thomas Kee" w:date="2011-03-31T10:36:00Z">
        <w:r>
          <w:t>n</w:t>
        </w:r>
        <w:proofErr w:type="gramEnd"/>
        <w:r>
          <w:t xml:space="preserve"> the dialog box shown below, you can see the notes I have left for myself in the revision history of a particular document. I can perform a diff (compare) between two versions, open a previous version as a read-only document, or open a previous version for writing (and thereby possibly create a fork in my document creation).</w:t>
        </w:r>
      </w:ins>
    </w:p>
    <w:p w:rsidR="00911A0F" w:rsidRDefault="003D0E39" w:rsidP="00911A0F">
      <w:pPr>
        <w:pStyle w:val="NormalWeb"/>
        <w:rPr>
          <w:ins w:id="606" w:author="Thomas Kee" w:date="2011-03-31T10:36:00Z"/>
        </w:rPr>
      </w:pPr>
      <w:ins w:id="607" w:author="Thomas Kee" w:date="2011-03-31T10:36:00Z">
        <w:r>
          <w:fldChar w:fldCharType="begin"/>
        </w:r>
        <w:r w:rsidR="00911A0F">
          <w:instrText xml:space="preserve"> INCLUDEPICTURE "http://sites.google.com/site/profhackerimg/oo-versions.jpg" \* MERGEFORMATINET </w:instrText>
        </w:r>
        <w:r>
          <w:fldChar w:fldCharType="separate"/>
        </w:r>
        <w:r w:rsidR="00911A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OpenOffice versioning" style="width:375pt;height:201.75pt">
              <v:imagedata r:id="rId7" r:href="rId8"/>
            </v:shape>
          </w:pict>
        </w:r>
        <w:r>
          <w:fldChar w:fldCharType="begin"/>
        </w:r>
        <w:r>
          <w:instrText xml:space="preserve"> INCLUDEPICTURE  "http://sites.google.com/site/profhackerimg/oo-versions.jpg" \* MERGEFORMATINET </w:instrText>
        </w:r>
        <w:r>
          <w:fldChar w:fldCharType="separate"/>
        </w:r>
        <w:r w:rsidR="00102D8F">
          <w:pict>
            <v:shape id="_x0000_i1025" type="#_x0000_t75" alt="OpenOffice versioning" style="width:375pt;height:201.75pt">
              <v:imagedata r:id="rId7" r:href="rId9"/>
            </v:shape>
          </w:pict>
        </w:r>
        <w:r>
          <w:fldChar w:fldCharType="end"/>
        </w:r>
        <w:r>
          <w:fldChar w:fldCharType="end"/>
        </w:r>
      </w:ins>
    </w:p>
    <w:p w:rsidR="00911A0F" w:rsidRDefault="00911A0F" w:rsidP="00911A0F">
      <w:pPr>
        <w:pStyle w:val="NormalWeb"/>
        <w:rPr>
          <w:ins w:id="608" w:author="Thomas Kee" w:date="2011-03-31T10:36:00Z"/>
        </w:rPr>
      </w:pPr>
      <w:ins w:id="609" w:author="Thomas Kee" w:date="2011-03-31T10:36:00Z">
        <w:r>
          <w:t xml:space="preserve">Opening and working with revisions in this way in </w:t>
        </w:r>
        <w:proofErr w:type="spellStart"/>
        <w:r>
          <w:t>OpenOffice</w:t>
        </w:r>
        <w:proofErr w:type="spellEnd"/>
        <w:r>
          <w:t xml:space="preserve"> might help the concepts crystallize before moving on to installing additional software or working with a decentralized model used by a team. If you already use </w:t>
        </w:r>
        <w:proofErr w:type="spellStart"/>
        <w:r>
          <w:t>OpenOffice</w:t>
        </w:r>
        <w:proofErr w:type="spellEnd"/>
        <w:r>
          <w:t>, it sure can’t hurt.</w:t>
        </w:r>
      </w:ins>
    </w:p>
    <w:p w:rsidR="00911A0F" w:rsidRDefault="00911A0F" w:rsidP="00911A0F">
      <w:pPr>
        <w:pStyle w:val="NormalWeb"/>
        <w:rPr>
          <w:ins w:id="610" w:author="Thomas Kee" w:date="2011-03-31T10:36:00Z"/>
          <w:b/>
          <w:bCs/>
          <w:sz w:val="30"/>
          <w:szCs w:val="30"/>
        </w:rPr>
      </w:pPr>
      <w:ins w:id="611" w:author="Thomas Kee" w:date="2011-03-31T10:36:00Z">
        <w:r>
          <w:rPr>
            <w:b/>
            <w:bCs/>
            <w:sz w:val="30"/>
            <w:szCs w:val="30"/>
          </w:rPr>
          <w:t xml:space="preserve">Use Revision Control </w:t>
        </w:r>
        <w:proofErr w:type="gramStart"/>
        <w:r>
          <w:rPr>
            <w:b/>
            <w:bCs/>
            <w:sz w:val="30"/>
            <w:szCs w:val="30"/>
          </w:rPr>
          <w:t>For</w:t>
        </w:r>
        <w:proofErr w:type="gramEnd"/>
        <w:r>
          <w:rPr>
            <w:b/>
            <w:bCs/>
            <w:sz w:val="30"/>
            <w:szCs w:val="30"/>
          </w:rPr>
          <w:t xml:space="preserve"> Good</w:t>
        </w:r>
      </w:ins>
    </w:p>
    <w:p w:rsidR="00911A0F" w:rsidRDefault="00911A0F" w:rsidP="00911A0F">
      <w:pPr>
        <w:pStyle w:val="NormalWeb"/>
        <w:rPr>
          <w:ins w:id="612" w:author="Thomas Kee" w:date="2011-03-31T10:36:00Z"/>
        </w:rPr>
      </w:pPr>
      <w:ins w:id="613" w:author="Thomas Kee" w:date="2011-03-31T10:36:00Z">
        <w:r>
          <w:t xml:space="preserve">In this case, I’m using “good” to mean “productive”. I recently had occasion to review some of my own writing, and I </w:t>
        </w:r>
        <w:r>
          <w:rPr>
            <w:rStyle w:val="Emphasis"/>
          </w:rPr>
          <w:t>knew</w:t>
        </w:r>
        <w:r>
          <w:t xml:space="preserve"> in the back of my mind that somewhere along the line I had cut large swaths of text yet couldn’t for the life of me remember (or find) the file called “stuff_i_cut_might_be_important_but_not_now.doc”—if ever I had made one to begin with. Had I used version control, I could simply have gone through my notes and found it in a previous version of the document. The time I wasted first looking for the content and then trying to recreate the content certainly wasn’t productive.</w:t>
        </w:r>
      </w:ins>
    </w:p>
    <w:p w:rsidR="00911A0F" w:rsidRDefault="00911A0F" w:rsidP="00911A0F">
      <w:pPr>
        <w:pStyle w:val="NormalWeb"/>
        <w:rPr>
          <w:ins w:id="614" w:author="Thomas Kee" w:date="2011-03-31T10:36:00Z"/>
        </w:rPr>
      </w:pPr>
      <w:ins w:id="615" w:author="Thomas Kee" w:date="2011-03-31T10:36:00Z">
        <w:r>
          <w:t xml:space="preserve">Before I write the next post related to version control, </w:t>
        </w:r>
        <w:r>
          <w:rPr>
            <w:rStyle w:val="Strong"/>
          </w:rPr>
          <w:t>in which other cases can you imagine document revision control being useful to you? Related to this topic, which programs, services, and processes interest you most?</w:t>
        </w:r>
        <w:r>
          <w:t xml:space="preserve"> Let us know in the comments. Or, just work through your own scenario and get feedback as to whether or not implementing revision control could help you navigate a roadblock or other hurdle.</w:t>
        </w:r>
      </w:ins>
    </w:p>
    <w:p w:rsidR="00BE0FCC" w:rsidRPr="00731FFC" w:rsidRDefault="00BE0FCC" w:rsidP="00BE0FCC">
      <w:pPr>
        <w:rPr>
          <w:del w:id="616" w:author="Thomas Kee" w:date="2011-03-31T18:18:00Z"/>
          <w:rFonts w:ascii="Verdana" w:hAnsi="Verdana"/>
          <w:sz w:val="18"/>
          <w:szCs w:val="18"/>
          <w:rPrChange w:id="617" w:author="Thomas Kee" w:date="2011-03-31T10:31:00Z">
            <w:rPr>
              <w:del w:id="618" w:author="Thomas Kee" w:date="2011-03-31T18:18:00Z"/>
            </w:rPr>
          </w:rPrChange>
        </w:rPr>
      </w:pPr>
    </w:p>
    <w:p w:rsidR="00BE0FCC" w:rsidRPr="00731FFC" w:rsidDel="00F93EA9" w:rsidRDefault="00BE0FCC" w:rsidP="00BE0FCC">
      <w:pPr>
        <w:rPr>
          <w:del w:id="619" w:author="Thomas Kee" w:date="2011-03-31T11:51:00Z"/>
          <w:rFonts w:ascii="Verdana" w:hAnsi="Verdana"/>
          <w:sz w:val="18"/>
          <w:szCs w:val="18"/>
          <w:rPrChange w:id="620" w:author="Thomas Kee" w:date="2011-03-31T10:31:00Z">
            <w:rPr>
              <w:del w:id="621" w:author="Thomas Kee" w:date="2011-03-31T11:51:00Z"/>
            </w:rPr>
          </w:rPrChange>
        </w:rPr>
      </w:pPr>
    </w:p>
    <w:p w:rsidR="00BE0FCC" w:rsidRPr="00911A0F" w:rsidRDefault="003D0E39" w:rsidP="00BE0FCC">
      <w:pPr>
        <w:pStyle w:val="Heading2"/>
        <w:rPr>
          <w:del w:id="622" w:author="Thomas Kee" w:date="2011-03-31T18:18:00Z"/>
          <w:rFonts w:ascii="Verdana" w:hAnsi="Verdana"/>
          <w:sz w:val="28"/>
          <w:szCs w:val="28"/>
          <w:rPrChange w:id="623" w:author="Thomas Kee" w:date="2011-03-31T10:31:00Z">
            <w:rPr>
              <w:del w:id="624" w:author="Thomas Kee" w:date="2011-03-31T18:18:00Z"/>
            </w:rPr>
          </w:rPrChange>
        </w:rPr>
      </w:pPr>
      <w:bookmarkStart w:id="625" w:name="_Toc289357275"/>
      <w:del w:id="626" w:author="Thomas Kee" w:date="2011-03-31T18:18:00Z">
        <w:r w:rsidRPr="003D0E39">
          <w:rPr>
            <w:rFonts w:ascii="Verdana" w:hAnsi="Verdana"/>
            <w:b w:val="0"/>
            <w:sz w:val="28"/>
            <w:rPrChange w:id="627" w:author="Thomas Kee" w:date="2011-03-31T18:24:00Z">
              <w:rPr>
                <w:rFonts w:ascii="Verdana" w:hAnsi="Verdana"/>
                <w:sz w:val="28"/>
              </w:rPr>
            </w:rPrChange>
          </w:rPr>
          <w:delText>Testing Repository At GitHub</w:delText>
        </w:r>
        <w:bookmarkEnd w:id="625"/>
      </w:del>
    </w:p>
    <w:p w:rsidR="007B0FFC" w:rsidRPr="00731FFC" w:rsidRDefault="003D0E39" w:rsidP="00BE0FCC">
      <w:pPr>
        <w:rPr>
          <w:del w:id="628" w:author="Thomas Kee" w:date="2011-03-31T18:18:00Z"/>
          <w:rFonts w:ascii="Verdana" w:hAnsi="Verdana"/>
          <w:sz w:val="18"/>
          <w:szCs w:val="18"/>
          <w:rPrChange w:id="629" w:author="Thomas Kee" w:date="2011-03-31T10:31:00Z">
            <w:rPr>
              <w:del w:id="630" w:author="Thomas Kee" w:date="2011-03-31T18:18:00Z"/>
            </w:rPr>
          </w:rPrChange>
        </w:rPr>
      </w:pPr>
      <w:del w:id="631" w:author="Thomas Kee" w:date="2011-03-31T18:18:00Z">
        <w:r w:rsidRPr="003D0E39">
          <w:rPr>
            <w:rFonts w:ascii="Verdana" w:hAnsi="Verdana"/>
            <w:sz w:val="18"/>
            <w:szCs w:val="18"/>
            <w:rPrChange w:id="632" w:author="Thomas Kee" w:date="2011-03-31T10:31:00Z">
              <w:rPr>
                <w:color w:val="0000FF"/>
                <w:u w:val="single"/>
              </w:rPr>
            </w:rPrChange>
          </w:rPr>
          <w:delText>https://thetc@github.com/thetc/napso.git</w:delText>
        </w:r>
      </w:del>
    </w:p>
    <w:p w:rsidR="007B0FFC" w:rsidRPr="00731FFC" w:rsidRDefault="003D0E39" w:rsidP="00BE0FCC">
      <w:pPr>
        <w:rPr>
          <w:del w:id="633" w:author="Thomas Kee" w:date="2011-03-31T18:18:00Z"/>
          <w:rFonts w:ascii="Verdana" w:hAnsi="Verdana"/>
          <w:sz w:val="18"/>
          <w:szCs w:val="18"/>
          <w:rPrChange w:id="634" w:author="Thomas Kee" w:date="2011-03-31T10:31:00Z">
            <w:rPr>
              <w:del w:id="635" w:author="Thomas Kee" w:date="2011-03-31T18:18:00Z"/>
            </w:rPr>
          </w:rPrChange>
        </w:rPr>
      </w:pPr>
      <w:del w:id="636" w:author="Thomas Kee" w:date="2011-03-31T18:18:00Z">
        <w:r w:rsidRPr="003D0E39">
          <w:rPr>
            <w:rFonts w:ascii="Verdana" w:hAnsi="Verdana"/>
            <w:sz w:val="18"/>
            <w:szCs w:val="18"/>
            <w:rPrChange w:id="637" w:author="Thomas Kee" w:date="2011-03-31T10:31:00Z">
              <w:rPr>
                <w:color w:val="0000FF"/>
                <w:u w:val="single"/>
              </w:rPr>
            </w:rPrChange>
          </w:rPr>
          <w:delText>git@github.com:thetc/napso.git</w:delText>
        </w:r>
      </w:del>
    </w:p>
    <w:p w:rsidR="007B0FFC" w:rsidRPr="00911A0F" w:rsidRDefault="003D0E39" w:rsidP="00BE0FCC">
      <w:pPr>
        <w:pStyle w:val="Heading2"/>
        <w:rPr>
          <w:del w:id="638" w:author="Thomas Kee" w:date="2011-03-31T18:18:00Z"/>
          <w:rFonts w:ascii="Verdana" w:hAnsi="Verdana"/>
          <w:sz w:val="28"/>
          <w:szCs w:val="28"/>
          <w:rPrChange w:id="639" w:author="Thomas Kee" w:date="2011-03-31T10:33:00Z">
            <w:rPr>
              <w:del w:id="640" w:author="Thomas Kee" w:date="2011-03-31T18:18:00Z"/>
            </w:rPr>
          </w:rPrChange>
        </w:rPr>
      </w:pPr>
      <w:bookmarkStart w:id="641" w:name="_Toc289357276"/>
      <w:del w:id="642" w:author="Thomas Kee" w:date="2011-03-31T18:18:00Z">
        <w:r w:rsidRPr="003D0E39">
          <w:rPr>
            <w:rFonts w:ascii="Verdana" w:hAnsi="Verdana"/>
            <w:b w:val="0"/>
            <w:sz w:val="28"/>
            <w:rPrChange w:id="643" w:author="Thomas Kee" w:date="2011-03-31T18:24:00Z">
              <w:rPr>
                <w:rFonts w:ascii="Verdana" w:hAnsi="Verdana"/>
                <w:sz w:val="28"/>
              </w:rPr>
            </w:rPrChange>
          </w:rPr>
          <w:delText>Global setup:</w:delText>
        </w:r>
        <w:bookmarkEnd w:id="641"/>
      </w:del>
    </w:p>
    <w:p w:rsidR="007B0FFC" w:rsidRPr="00731FFC" w:rsidRDefault="003D0E39" w:rsidP="00BE0FCC">
      <w:pPr>
        <w:rPr>
          <w:del w:id="644" w:author="Thomas Kee" w:date="2011-03-31T18:18:00Z"/>
          <w:rFonts w:ascii="Verdana" w:hAnsi="Verdana"/>
          <w:sz w:val="18"/>
          <w:szCs w:val="18"/>
          <w:rPrChange w:id="645" w:author="Thomas Kee" w:date="2011-03-31T10:31:00Z">
            <w:rPr>
              <w:del w:id="646" w:author="Thomas Kee" w:date="2011-03-31T18:18:00Z"/>
            </w:rPr>
          </w:rPrChange>
        </w:rPr>
      </w:pPr>
      <w:del w:id="647" w:author="Thomas Kee" w:date="2011-03-31T18:18:00Z">
        <w:r w:rsidRPr="003D0E39">
          <w:rPr>
            <w:rFonts w:ascii="Verdana" w:hAnsi="Verdana"/>
            <w:sz w:val="18"/>
            <w:szCs w:val="18"/>
            <w:rPrChange w:id="648" w:author="Thomas Kee" w:date="2011-03-31T10:31:00Z">
              <w:rPr>
                <w:color w:val="0000FF"/>
                <w:u w:val="single"/>
              </w:rPr>
            </w:rPrChange>
          </w:rPr>
          <w:delText xml:space="preserve"> Download and install </w:delText>
        </w:r>
        <w:r w:rsidRPr="003D0E39">
          <w:rPr>
            <w:rFonts w:ascii="Verdana" w:hAnsi="Verdana"/>
            <w:sz w:val="18"/>
            <w:szCs w:val="18"/>
            <w:rPrChange w:id="649" w:author="Thomas Kee" w:date="2011-03-31T10:31:00Z">
              <w:rPr>
                <w:color w:val="0000FF"/>
                <w:u w:val="single"/>
              </w:rPr>
            </w:rPrChange>
          </w:rPr>
          <w:fldChar w:fldCharType="begin"/>
        </w:r>
        <w:r w:rsidRPr="003D0E39">
          <w:rPr>
            <w:rFonts w:ascii="Verdana" w:hAnsi="Verdana"/>
            <w:sz w:val="18"/>
            <w:szCs w:val="18"/>
            <w:rPrChange w:id="650" w:author="Thomas Kee" w:date="2011-03-31T10:31:00Z">
              <w:rPr>
                <w:color w:val="0000FF"/>
                <w:u w:val="single"/>
              </w:rPr>
            </w:rPrChange>
          </w:rPr>
          <w:delInstrText xml:space="preserve"> HYPERLINK "http://git-scm.com/download" \t "_blank" </w:delInstrText>
        </w:r>
        <w:r w:rsidRPr="003D0E39">
          <w:rPr>
            <w:rFonts w:ascii="Verdana" w:hAnsi="Verdana"/>
            <w:sz w:val="18"/>
            <w:szCs w:val="18"/>
            <w:rPrChange w:id="651" w:author="Thomas Kee" w:date="2011-03-31T10:31:00Z">
              <w:rPr>
                <w:color w:val="0000FF"/>
                <w:u w:val="single"/>
              </w:rPr>
            </w:rPrChange>
          </w:rPr>
          <w:fldChar w:fldCharType="separate"/>
        </w:r>
        <w:r w:rsidRPr="003D0E39">
          <w:rPr>
            <w:rStyle w:val="Hyperlink"/>
            <w:rFonts w:ascii="Verdana" w:hAnsi="Verdana"/>
            <w:sz w:val="18"/>
            <w:szCs w:val="18"/>
            <w:rPrChange w:id="652" w:author="Thomas Kee" w:date="2011-03-31T10:31:00Z">
              <w:rPr>
                <w:rStyle w:val="Hyperlink"/>
              </w:rPr>
            </w:rPrChange>
          </w:rPr>
          <w:delText>Git</w:delText>
        </w:r>
        <w:r w:rsidRPr="003D0E39">
          <w:rPr>
            <w:rFonts w:ascii="Verdana" w:hAnsi="Verdana"/>
            <w:sz w:val="18"/>
            <w:szCs w:val="18"/>
            <w:rPrChange w:id="653" w:author="Thomas Kee" w:date="2011-03-31T10:31:00Z">
              <w:rPr>
                <w:color w:val="0000FF"/>
                <w:u w:val="single"/>
              </w:rPr>
            </w:rPrChange>
          </w:rPr>
          <w:fldChar w:fldCharType="end"/>
        </w:r>
      </w:del>
    </w:p>
    <w:p w:rsidR="007B0FFC" w:rsidRPr="00731FFC" w:rsidRDefault="003D0E39" w:rsidP="00BE0FCC">
      <w:pPr>
        <w:pStyle w:val="NoSpacing"/>
        <w:rPr>
          <w:del w:id="654" w:author="Thomas Kee" w:date="2011-03-31T18:18:00Z"/>
          <w:rFonts w:ascii="Verdana" w:hAnsi="Verdana"/>
          <w:sz w:val="18"/>
          <w:szCs w:val="18"/>
          <w:rPrChange w:id="655" w:author="Thomas Kee" w:date="2011-03-31T10:31:00Z">
            <w:rPr>
              <w:del w:id="656" w:author="Thomas Kee" w:date="2011-03-31T18:18:00Z"/>
            </w:rPr>
          </w:rPrChange>
        </w:rPr>
      </w:pPr>
      <w:del w:id="657" w:author="Thomas Kee" w:date="2011-03-31T18:18:00Z">
        <w:r w:rsidRPr="003D0E39">
          <w:rPr>
            <w:rFonts w:ascii="Verdana" w:hAnsi="Verdana"/>
            <w:sz w:val="18"/>
            <w:szCs w:val="18"/>
            <w:rPrChange w:id="658" w:author="Thomas Kee" w:date="2011-03-31T10:31:00Z">
              <w:rPr>
                <w:color w:val="0000FF"/>
                <w:u w:val="single"/>
              </w:rPr>
            </w:rPrChange>
          </w:rPr>
          <w:delText xml:space="preserve">  git config --global user.name "Your Name"</w:delText>
        </w:r>
      </w:del>
    </w:p>
    <w:p w:rsidR="007B0FFC" w:rsidRPr="00731FFC" w:rsidRDefault="003D0E39" w:rsidP="00BE0FCC">
      <w:pPr>
        <w:pStyle w:val="NoSpacing"/>
        <w:rPr>
          <w:del w:id="659" w:author="Thomas Kee" w:date="2011-03-31T18:18:00Z"/>
          <w:rFonts w:ascii="Verdana" w:hAnsi="Verdana"/>
          <w:sz w:val="18"/>
          <w:szCs w:val="18"/>
          <w:rPrChange w:id="660" w:author="Thomas Kee" w:date="2011-03-31T10:31:00Z">
            <w:rPr>
              <w:del w:id="661" w:author="Thomas Kee" w:date="2011-03-31T18:18:00Z"/>
            </w:rPr>
          </w:rPrChange>
        </w:rPr>
      </w:pPr>
      <w:del w:id="662" w:author="Thomas Kee" w:date="2011-03-31T18:18:00Z">
        <w:r w:rsidRPr="003D0E39">
          <w:rPr>
            <w:rFonts w:ascii="Verdana" w:hAnsi="Verdana"/>
            <w:sz w:val="18"/>
            <w:szCs w:val="18"/>
            <w:rPrChange w:id="663" w:author="Thomas Kee" w:date="2011-03-31T10:31:00Z">
              <w:rPr>
                <w:color w:val="0000FF"/>
                <w:u w:val="single"/>
              </w:rPr>
            </w:rPrChange>
          </w:rPr>
          <w:delText xml:space="preserve">  git config --global user.email thomas@thetc.org</w:delText>
        </w:r>
      </w:del>
    </w:p>
    <w:p w:rsidR="007B0FFC" w:rsidRPr="00731FFC" w:rsidRDefault="003D0E39" w:rsidP="00BE0FCC">
      <w:pPr>
        <w:rPr>
          <w:del w:id="664" w:author="Thomas Kee" w:date="2011-03-31T18:18:00Z"/>
          <w:rFonts w:ascii="Verdana" w:hAnsi="Verdana"/>
          <w:sz w:val="18"/>
          <w:szCs w:val="18"/>
          <w:rPrChange w:id="665" w:author="Thomas Kee" w:date="2011-03-31T10:31:00Z">
            <w:rPr>
              <w:del w:id="666" w:author="Thomas Kee" w:date="2011-03-31T18:18:00Z"/>
            </w:rPr>
          </w:rPrChange>
        </w:rPr>
      </w:pPr>
      <w:del w:id="667" w:author="Thomas Kee" w:date="2011-03-31T18:18:00Z">
        <w:r w:rsidRPr="003D0E39">
          <w:rPr>
            <w:rFonts w:ascii="Verdana" w:hAnsi="Verdana"/>
            <w:sz w:val="18"/>
            <w:szCs w:val="18"/>
            <w:rPrChange w:id="668" w:author="Thomas Kee" w:date="2011-03-31T10:31:00Z">
              <w:rPr>
                <w:color w:val="0000FF"/>
                <w:u w:val="single"/>
              </w:rPr>
            </w:rPrChange>
          </w:rPr>
          <w:delText xml:space="preserve">  </w:delText>
        </w:r>
        <w:r w:rsidRPr="003D0E39">
          <w:rPr>
            <w:rFonts w:ascii="Verdana" w:hAnsi="Verdana"/>
            <w:sz w:val="18"/>
            <w:szCs w:val="18"/>
            <w:rPrChange w:id="669" w:author="Thomas Kee" w:date="2011-03-31T10:31:00Z">
              <w:rPr>
                <w:color w:val="0000FF"/>
                <w:u w:val="single"/>
              </w:rPr>
            </w:rPrChange>
          </w:rPr>
          <w:fldChar w:fldCharType="begin"/>
        </w:r>
        <w:r w:rsidRPr="003D0E39">
          <w:rPr>
            <w:rFonts w:ascii="Verdana" w:hAnsi="Verdana"/>
            <w:sz w:val="18"/>
            <w:szCs w:val="18"/>
            <w:rPrChange w:id="670" w:author="Thomas Kee" w:date="2011-03-31T10:31:00Z">
              <w:rPr>
                <w:color w:val="0000FF"/>
                <w:u w:val="single"/>
              </w:rPr>
            </w:rPrChange>
          </w:rPr>
          <w:delInstrText xml:space="preserve"> HYPERLINK "https://github.com/account" \l "ssh_bucket" </w:delInstrText>
        </w:r>
        <w:r w:rsidRPr="003D0E39">
          <w:rPr>
            <w:rFonts w:ascii="Verdana" w:hAnsi="Verdana"/>
            <w:sz w:val="18"/>
            <w:szCs w:val="18"/>
            <w:rPrChange w:id="671" w:author="Thomas Kee" w:date="2011-03-31T10:31:00Z">
              <w:rPr>
                <w:color w:val="0000FF"/>
                <w:u w:val="single"/>
              </w:rPr>
            </w:rPrChange>
          </w:rPr>
          <w:fldChar w:fldCharType="separate"/>
        </w:r>
        <w:r w:rsidRPr="003D0E39">
          <w:rPr>
            <w:rStyle w:val="Hyperlink"/>
            <w:rFonts w:ascii="Verdana" w:hAnsi="Verdana"/>
            <w:sz w:val="18"/>
            <w:szCs w:val="18"/>
            <w:rPrChange w:id="672" w:author="Thomas Kee" w:date="2011-03-31T10:31:00Z">
              <w:rPr>
                <w:rStyle w:val="Hyperlink"/>
              </w:rPr>
            </w:rPrChange>
          </w:rPr>
          <w:delText>Add your public key</w:delText>
        </w:r>
        <w:r w:rsidRPr="003D0E39">
          <w:rPr>
            <w:rFonts w:ascii="Verdana" w:hAnsi="Verdana"/>
            <w:sz w:val="18"/>
            <w:szCs w:val="18"/>
            <w:rPrChange w:id="673" w:author="Thomas Kee" w:date="2011-03-31T10:31:00Z">
              <w:rPr>
                <w:color w:val="0000FF"/>
                <w:u w:val="single"/>
              </w:rPr>
            </w:rPrChange>
          </w:rPr>
          <w:fldChar w:fldCharType="end"/>
        </w:r>
      </w:del>
    </w:p>
    <w:p w:rsidR="007B0FFC" w:rsidRPr="00911A0F" w:rsidRDefault="003D0E39" w:rsidP="00BE0FCC">
      <w:pPr>
        <w:pStyle w:val="Heading2"/>
        <w:rPr>
          <w:del w:id="674" w:author="Thomas Kee" w:date="2011-03-31T18:18:00Z"/>
          <w:rFonts w:ascii="Verdana" w:hAnsi="Verdana"/>
          <w:sz w:val="28"/>
          <w:szCs w:val="28"/>
          <w:rPrChange w:id="675" w:author="Thomas Kee" w:date="2011-03-31T10:33:00Z">
            <w:rPr>
              <w:del w:id="676" w:author="Thomas Kee" w:date="2011-03-31T18:18:00Z"/>
            </w:rPr>
          </w:rPrChange>
        </w:rPr>
      </w:pPr>
      <w:bookmarkStart w:id="677" w:name="_Toc289357277"/>
      <w:del w:id="678" w:author="Thomas Kee" w:date="2011-03-31T18:18:00Z">
        <w:r w:rsidRPr="003D0E39">
          <w:rPr>
            <w:rFonts w:ascii="Verdana" w:hAnsi="Verdana"/>
            <w:b w:val="0"/>
            <w:sz w:val="28"/>
            <w:rPrChange w:id="679" w:author="Thomas Kee" w:date="2011-03-31T18:24:00Z">
              <w:rPr>
                <w:rFonts w:ascii="Verdana" w:hAnsi="Verdana"/>
                <w:sz w:val="28"/>
              </w:rPr>
            </w:rPrChange>
          </w:rPr>
          <w:delText>Next steps:</w:delText>
        </w:r>
        <w:bookmarkEnd w:id="677"/>
      </w:del>
    </w:p>
    <w:p w:rsidR="007B0FFC" w:rsidRPr="00731FFC" w:rsidRDefault="003D0E39" w:rsidP="00BE0FCC">
      <w:pPr>
        <w:pStyle w:val="NoSpacing"/>
        <w:rPr>
          <w:del w:id="680" w:author="Thomas Kee" w:date="2011-03-31T18:18:00Z"/>
          <w:rFonts w:ascii="Verdana" w:hAnsi="Verdana"/>
          <w:sz w:val="18"/>
          <w:szCs w:val="18"/>
          <w:rPrChange w:id="681" w:author="Thomas Kee" w:date="2011-03-31T10:31:00Z">
            <w:rPr>
              <w:del w:id="682" w:author="Thomas Kee" w:date="2011-03-31T18:18:00Z"/>
            </w:rPr>
          </w:rPrChange>
        </w:rPr>
      </w:pPr>
      <w:del w:id="683" w:author="Thomas Kee" w:date="2011-03-31T18:18:00Z">
        <w:r w:rsidRPr="003D0E39">
          <w:rPr>
            <w:rFonts w:ascii="Verdana" w:hAnsi="Verdana"/>
            <w:sz w:val="18"/>
            <w:szCs w:val="18"/>
            <w:rPrChange w:id="684" w:author="Thomas Kee" w:date="2011-03-31T10:31:00Z">
              <w:rPr>
                <w:color w:val="0000FF"/>
                <w:u w:val="single"/>
              </w:rPr>
            </w:rPrChange>
          </w:rPr>
          <w:delText xml:space="preserve">  mkdir napso</w:delText>
        </w:r>
      </w:del>
    </w:p>
    <w:p w:rsidR="007B0FFC" w:rsidRPr="00731FFC" w:rsidRDefault="003D0E39" w:rsidP="00BE0FCC">
      <w:pPr>
        <w:pStyle w:val="NoSpacing"/>
        <w:rPr>
          <w:del w:id="685" w:author="Thomas Kee" w:date="2011-03-31T18:18:00Z"/>
          <w:rFonts w:ascii="Verdana" w:hAnsi="Verdana"/>
          <w:sz w:val="18"/>
          <w:szCs w:val="18"/>
          <w:rPrChange w:id="686" w:author="Thomas Kee" w:date="2011-03-31T10:31:00Z">
            <w:rPr>
              <w:del w:id="687" w:author="Thomas Kee" w:date="2011-03-31T18:18:00Z"/>
            </w:rPr>
          </w:rPrChange>
        </w:rPr>
      </w:pPr>
      <w:del w:id="688" w:author="Thomas Kee" w:date="2011-03-31T18:18:00Z">
        <w:r w:rsidRPr="003D0E39">
          <w:rPr>
            <w:rFonts w:ascii="Verdana" w:hAnsi="Verdana"/>
            <w:sz w:val="18"/>
            <w:szCs w:val="18"/>
            <w:rPrChange w:id="689" w:author="Thomas Kee" w:date="2011-03-31T10:31:00Z">
              <w:rPr>
                <w:color w:val="0000FF"/>
                <w:u w:val="single"/>
              </w:rPr>
            </w:rPrChange>
          </w:rPr>
          <w:delText xml:space="preserve">  cd napso</w:delText>
        </w:r>
      </w:del>
    </w:p>
    <w:p w:rsidR="007B0FFC" w:rsidRPr="00731FFC" w:rsidRDefault="003D0E39" w:rsidP="00BE0FCC">
      <w:pPr>
        <w:pStyle w:val="NoSpacing"/>
        <w:rPr>
          <w:del w:id="690" w:author="Thomas Kee" w:date="2011-03-31T18:18:00Z"/>
          <w:rFonts w:ascii="Verdana" w:hAnsi="Verdana"/>
          <w:sz w:val="18"/>
          <w:szCs w:val="18"/>
          <w:rPrChange w:id="691" w:author="Thomas Kee" w:date="2011-03-31T10:31:00Z">
            <w:rPr>
              <w:del w:id="692" w:author="Thomas Kee" w:date="2011-03-31T18:18:00Z"/>
            </w:rPr>
          </w:rPrChange>
        </w:rPr>
      </w:pPr>
      <w:del w:id="693" w:author="Thomas Kee" w:date="2011-03-31T18:18:00Z">
        <w:r w:rsidRPr="003D0E39">
          <w:rPr>
            <w:rFonts w:ascii="Verdana" w:hAnsi="Verdana"/>
            <w:sz w:val="18"/>
            <w:szCs w:val="18"/>
            <w:rPrChange w:id="694" w:author="Thomas Kee" w:date="2011-03-31T10:31:00Z">
              <w:rPr>
                <w:color w:val="0000FF"/>
                <w:u w:val="single"/>
              </w:rPr>
            </w:rPrChange>
          </w:rPr>
          <w:delText xml:space="preserve">  git init</w:delText>
        </w:r>
      </w:del>
    </w:p>
    <w:p w:rsidR="007B0FFC" w:rsidRPr="00731FFC" w:rsidRDefault="003D0E39" w:rsidP="00BE0FCC">
      <w:pPr>
        <w:pStyle w:val="NoSpacing"/>
        <w:rPr>
          <w:del w:id="695" w:author="Thomas Kee" w:date="2011-03-31T18:18:00Z"/>
          <w:rFonts w:ascii="Verdana" w:hAnsi="Verdana"/>
          <w:sz w:val="18"/>
          <w:szCs w:val="18"/>
          <w:rPrChange w:id="696" w:author="Thomas Kee" w:date="2011-03-31T10:31:00Z">
            <w:rPr>
              <w:del w:id="697" w:author="Thomas Kee" w:date="2011-03-31T18:18:00Z"/>
            </w:rPr>
          </w:rPrChange>
        </w:rPr>
      </w:pPr>
      <w:del w:id="698" w:author="Thomas Kee" w:date="2011-03-31T18:18:00Z">
        <w:r w:rsidRPr="003D0E39">
          <w:rPr>
            <w:rFonts w:ascii="Verdana" w:hAnsi="Verdana"/>
            <w:sz w:val="18"/>
            <w:szCs w:val="18"/>
            <w:rPrChange w:id="699" w:author="Thomas Kee" w:date="2011-03-31T10:31:00Z">
              <w:rPr>
                <w:color w:val="0000FF"/>
                <w:u w:val="single"/>
              </w:rPr>
            </w:rPrChange>
          </w:rPr>
          <w:delText xml:space="preserve">  touch README</w:delText>
        </w:r>
      </w:del>
    </w:p>
    <w:p w:rsidR="007B0FFC" w:rsidRPr="00731FFC" w:rsidRDefault="003D0E39" w:rsidP="00BE0FCC">
      <w:pPr>
        <w:pStyle w:val="NoSpacing"/>
        <w:rPr>
          <w:del w:id="700" w:author="Thomas Kee" w:date="2011-03-31T18:18:00Z"/>
          <w:rFonts w:ascii="Verdana" w:hAnsi="Verdana"/>
          <w:sz w:val="18"/>
          <w:szCs w:val="18"/>
          <w:rPrChange w:id="701" w:author="Thomas Kee" w:date="2011-03-31T10:31:00Z">
            <w:rPr>
              <w:del w:id="702" w:author="Thomas Kee" w:date="2011-03-31T18:18:00Z"/>
            </w:rPr>
          </w:rPrChange>
        </w:rPr>
      </w:pPr>
      <w:del w:id="703" w:author="Thomas Kee" w:date="2011-03-31T18:18:00Z">
        <w:r w:rsidRPr="003D0E39">
          <w:rPr>
            <w:rFonts w:ascii="Verdana" w:hAnsi="Verdana"/>
            <w:sz w:val="18"/>
            <w:szCs w:val="18"/>
            <w:rPrChange w:id="704" w:author="Thomas Kee" w:date="2011-03-31T10:31:00Z">
              <w:rPr>
                <w:color w:val="0000FF"/>
                <w:u w:val="single"/>
              </w:rPr>
            </w:rPrChange>
          </w:rPr>
          <w:delText xml:space="preserve">  git add README</w:delText>
        </w:r>
      </w:del>
    </w:p>
    <w:p w:rsidR="007B0FFC" w:rsidRPr="00731FFC" w:rsidRDefault="003D0E39" w:rsidP="00BE0FCC">
      <w:pPr>
        <w:pStyle w:val="NoSpacing"/>
        <w:rPr>
          <w:del w:id="705" w:author="Thomas Kee" w:date="2011-03-31T18:18:00Z"/>
          <w:rFonts w:ascii="Verdana" w:hAnsi="Verdana"/>
          <w:sz w:val="18"/>
          <w:szCs w:val="18"/>
          <w:rPrChange w:id="706" w:author="Thomas Kee" w:date="2011-03-31T10:31:00Z">
            <w:rPr>
              <w:del w:id="707" w:author="Thomas Kee" w:date="2011-03-31T18:18:00Z"/>
            </w:rPr>
          </w:rPrChange>
        </w:rPr>
      </w:pPr>
      <w:del w:id="708" w:author="Thomas Kee" w:date="2011-03-31T18:18:00Z">
        <w:r w:rsidRPr="003D0E39">
          <w:rPr>
            <w:rFonts w:ascii="Verdana" w:hAnsi="Verdana"/>
            <w:sz w:val="18"/>
            <w:szCs w:val="18"/>
            <w:rPrChange w:id="709" w:author="Thomas Kee" w:date="2011-03-31T10:31:00Z">
              <w:rPr>
                <w:color w:val="0000FF"/>
                <w:u w:val="single"/>
              </w:rPr>
            </w:rPrChange>
          </w:rPr>
          <w:delText xml:space="preserve">  git commit -m 'first commit'</w:delText>
        </w:r>
      </w:del>
    </w:p>
    <w:p w:rsidR="007B0FFC" w:rsidRPr="00731FFC" w:rsidRDefault="003D0E39" w:rsidP="00BE0FCC">
      <w:pPr>
        <w:pStyle w:val="NoSpacing"/>
        <w:rPr>
          <w:del w:id="710" w:author="Thomas Kee" w:date="2011-03-31T18:18:00Z"/>
          <w:rFonts w:ascii="Verdana" w:hAnsi="Verdana"/>
          <w:sz w:val="18"/>
          <w:szCs w:val="18"/>
          <w:rPrChange w:id="711" w:author="Thomas Kee" w:date="2011-03-31T10:31:00Z">
            <w:rPr>
              <w:del w:id="712" w:author="Thomas Kee" w:date="2011-03-31T18:18:00Z"/>
            </w:rPr>
          </w:rPrChange>
        </w:rPr>
      </w:pPr>
      <w:del w:id="713" w:author="Thomas Kee" w:date="2011-03-31T18:18:00Z">
        <w:r w:rsidRPr="003D0E39">
          <w:rPr>
            <w:rFonts w:ascii="Verdana" w:hAnsi="Verdana"/>
            <w:sz w:val="18"/>
            <w:szCs w:val="18"/>
            <w:rPrChange w:id="714" w:author="Thomas Kee" w:date="2011-03-31T10:31:00Z">
              <w:rPr>
                <w:color w:val="0000FF"/>
                <w:u w:val="single"/>
              </w:rPr>
            </w:rPrChange>
          </w:rPr>
          <w:delText xml:space="preserve">  git remote add origin git@github.com:thetc/napso.git</w:delText>
        </w:r>
      </w:del>
    </w:p>
    <w:p w:rsidR="007B0FFC" w:rsidRPr="00731FFC" w:rsidRDefault="003D0E39" w:rsidP="00BE0FCC">
      <w:pPr>
        <w:pStyle w:val="NoSpacing"/>
        <w:rPr>
          <w:del w:id="715" w:author="Thomas Kee" w:date="2011-03-31T18:18:00Z"/>
          <w:rFonts w:ascii="Verdana" w:hAnsi="Verdana"/>
          <w:sz w:val="18"/>
          <w:szCs w:val="18"/>
          <w:rPrChange w:id="716" w:author="Thomas Kee" w:date="2011-03-31T10:31:00Z">
            <w:rPr>
              <w:del w:id="717" w:author="Thomas Kee" w:date="2011-03-31T18:18:00Z"/>
            </w:rPr>
          </w:rPrChange>
        </w:rPr>
      </w:pPr>
      <w:del w:id="718" w:author="Thomas Kee" w:date="2011-03-31T18:18:00Z">
        <w:r w:rsidRPr="003D0E39">
          <w:rPr>
            <w:rFonts w:ascii="Verdana" w:hAnsi="Verdana"/>
            <w:sz w:val="18"/>
            <w:szCs w:val="18"/>
            <w:rPrChange w:id="719" w:author="Thomas Kee" w:date="2011-03-31T10:31:00Z">
              <w:rPr>
                <w:color w:val="0000FF"/>
                <w:u w:val="single"/>
              </w:rPr>
            </w:rPrChange>
          </w:rPr>
          <w:delText xml:space="preserve">  git push -u origin master</w:delText>
        </w:r>
      </w:del>
    </w:p>
    <w:p w:rsidR="007B0FFC" w:rsidRPr="00731FFC" w:rsidRDefault="003D0E39" w:rsidP="00BE0FCC">
      <w:pPr>
        <w:pStyle w:val="NoSpacing"/>
        <w:rPr>
          <w:del w:id="720" w:author="Thomas Kee" w:date="2011-03-31T18:18:00Z"/>
          <w:rFonts w:ascii="Verdana" w:hAnsi="Verdana"/>
          <w:sz w:val="18"/>
          <w:szCs w:val="18"/>
          <w:rPrChange w:id="721" w:author="Thomas Kee" w:date="2011-03-31T10:31:00Z">
            <w:rPr>
              <w:del w:id="722" w:author="Thomas Kee" w:date="2011-03-31T18:18:00Z"/>
            </w:rPr>
          </w:rPrChange>
        </w:rPr>
      </w:pPr>
      <w:del w:id="723" w:author="Thomas Kee" w:date="2011-03-31T18:18:00Z">
        <w:r w:rsidRPr="003D0E39">
          <w:rPr>
            <w:rFonts w:ascii="Verdana" w:hAnsi="Verdana"/>
            <w:sz w:val="18"/>
            <w:szCs w:val="18"/>
            <w:rPrChange w:id="724" w:author="Thomas Kee" w:date="2011-03-31T10:31:00Z">
              <w:rPr>
                <w:color w:val="0000FF"/>
                <w:u w:val="single"/>
              </w:rPr>
            </w:rPrChange>
          </w:rPr>
          <w:delText xml:space="preserve">      </w:delText>
        </w:r>
      </w:del>
    </w:p>
    <w:p w:rsidR="007B0FFC" w:rsidRPr="00911A0F" w:rsidRDefault="003D0E39" w:rsidP="00BE0FCC">
      <w:pPr>
        <w:pStyle w:val="Heading2"/>
        <w:rPr>
          <w:del w:id="725" w:author="Thomas Kee" w:date="2011-03-31T18:18:00Z"/>
          <w:rFonts w:ascii="Verdana" w:hAnsi="Verdana"/>
          <w:sz w:val="28"/>
          <w:szCs w:val="28"/>
          <w:rPrChange w:id="726" w:author="Thomas Kee" w:date="2011-03-31T10:33:00Z">
            <w:rPr>
              <w:del w:id="727" w:author="Thomas Kee" w:date="2011-03-31T18:18:00Z"/>
            </w:rPr>
          </w:rPrChange>
        </w:rPr>
      </w:pPr>
      <w:bookmarkStart w:id="728" w:name="_Toc289357278"/>
      <w:del w:id="729" w:author="Thomas Kee" w:date="2011-03-31T18:18:00Z">
        <w:r w:rsidRPr="003D0E39">
          <w:rPr>
            <w:rFonts w:ascii="Verdana" w:hAnsi="Verdana"/>
            <w:b w:val="0"/>
            <w:sz w:val="28"/>
            <w:rPrChange w:id="730" w:author="Thomas Kee" w:date="2011-03-31T18:24:00Z">
              <w:rPr>
                <w:rFonts w:ascii="Verdana" w:hAnsi="Verdana"/>
                <w:sz w:val="28"/>
              </w:rPr>
            </w:rPrChange>
          </w:rPr>
          <w:delText>Existing Git Repo</w:delText>
        </w:r>
      </w:del>
      <w:proofErr w:type="spellStart"/>
      <w:proofErr w:type="gramStart"/>
      <w:ins w:id="731" w:author="Thomas Kee" w:date="2011-03-31T18:15:00Z">
        <w:r w:rsidR="00DD049C">
          <w:rPr>
            <w:rFonts w:ascii="Verdana" w:hAnsi="Verdana"/>
            <w:sz w:val="28"/>
            <w:szCs w:val="28"/>
          </w:rPr>
          <w:t>sitory</w:t>
        </w:r>
      </w:ins>
      <w:proofErr w:type="spellEnd"/>
      <w:proofErr w:type="gramEnd"/>
      <w:ins w:id="732" w:author="Thomas Kee" w:date="2011-03-31T18:16:00Z">
        <w:r w:rsidR="00DD049C">
          <w:rPr>
            <w:rFonts w:ascii="Verdana" w:hAnsi="Verdana"/>
            <w:sz w:val="28"/>
            <w:szCs w:val="28"/>
          </w:rPr>
          <w:t xml:space="preserve">              </w:t>
        </w:r>
      </w:ins>
      <w:del w:id="733" w:author="Thomas Kee" w:date="2011-03-31T18:18:00Z">
        <w:r w:rsidRPr="003D0E39">
          <w:rPr>
            <w:rFonts w:ascii="Verdana" w:hAnsi="Verdana"/>
            <w:b w:val="0"/>
            <w:sz w:val="28"/>
            <w:rPrChange w:id="734" w:author="Thomas Kee" w:date="2011-03-31T18:24:00Z">
              <w:rPr>
                <w:rFonts w:ascii="Verdana" w:hAnsi="Verdana"/>
                <w:sz w:val="28"/>
              </w:rPr>
            </w:rPrChange>
          </w:rPr>
          <w:delText>?</w:delText>
        </w:r>
        <w:bookmarkEnd w:id="728"/>
      </w:del>
    </w:p>
    <w:p w:rsidR="007B0FFC" w:rsidRPr="00731FFC" w:rsidRDefault="003D0E39" w:rsidP="00BE0FCC">
      <w:pPr>
        <w:pStyle w:val="NoSpacing"/>
        <w:rPr>
          <w:del w:id="735" w:author="Thomas Kee" w:date="2011-03-31T18:18:00Z"/>
          <w:rFonts w:ascii="Verdana" w:hAnsi="Verdana"/>
          <w:sz w:val="18"/>
          <w:szCs w:val="18"/>
          <w:rPrChange w:id="736" w:author="Thomas Kee" w:date="2011-03-31T10:31:00Z">
            <w:rPr>
              <w:del w:id="737" w:author="Thomas Kee" w:date="2011-03-31T18:18:00Z"/>
            </w:rPr>
          </w:rPrChange>
        </w:rPr>
      </w:pPr>
      <w:del w:id="738" w:author="Thomas Kee" w:date="2011-03-31T18:18:00Z">
        <w:r w:rsidRPr="003D0E39">
          <w:rPr>
            <w:rFonts w:ascii="Verdana" w:hAnsi="Verdana"/>
            <w:sz w:val="18"/>
            <w:szCs w:val="18"/>
            <w:rPrChange w:id="739" w:author="Thomas Kee" w:date="2011-03-31T10:31:00Z">
              <w:rPr>
                <w:color w:val="0000FF"/>
                <w:u w:val="single"/>
              </w:rPr>
            </w:rPrChange>
          </w:rPr>
          <w:delText xml:space="preserve">  cd existing_git_repo</w:delText>
        </w:r>
      </w:del>
    </w:p>
    <w:p w:rsidR="007B0FFC" w:rsidRPr="00731FFC" w:rsidRDefault="003D0E39" w:rsidP="00BE0FCC">
      <w:pPr>
        <w:pStyle w:val="NoSpacing"/>
        <w:rPr>
          <w:del w:id="740" w:author="Thomas Kee" w:date="2011-03-31T18:18:00Z"/>
          <w:rFonts w:ascii="Verdana" w:hAnsi="Verdana"/>
          <w:sz w:val="18"/>
          <w:szCs w:val="18"/>
          <w:rPrChange w:id="741" w:author="Thomas Kee" w:date="2011-03-31T10:31:00Z">
            <w:rPr>
              <w:del w:id="742" w:author="Thomas Kee" w:date="2011-03-31T18:18:00Z"/>
            </w:rPr>
          </w:rPrChange>
        </w:rPr>
      </w:pPr>
      <w:del w:id="743" w:author="Thomas Kee" w:date="2011-03-31T18:18:00Z">
        <w:r w:rsidRPr="003D0E39">
          <w:rPr>
            <w:rFonts w:ascii="Verdana" w:hAnsi="Verdana"/>
            <w:sz w:val="18"/>
            <w:szCs w:val="18"/>
            <w:rPrChange w:id="744" w:author="Thomas Kee" w:date="2011-03-31T10:31:00Z">
              <w:rPr>
                <w:color w:val="0000FF"/>
                <w:u w:val="single"/>
              </w:rPr>
            </w:rPrChange>
          </w:rPr>
          <w:delText xml:space="preserve">  git remote add origin git@github.com:thetc/napso.git</w:delText>
        </w:r>
      </w:del>
    </w:p>
    <w:p w:rsidR="007B0FFC" w:rsidRPr="00731FFC" w:rsidRDefault="003D0E39" w:rsidP="00BE0FCC">
      <w:pPr>
        <w:pStyle w:val="NoSpacing"/>
        <w:rPr>
          <w:del w:id="745" w:author="Thomas Kee" w:date="2011-03-31T18:18:00Z"/>
          <w:rFonts w:ascii="Verdana" w:hAnsi="Verdana"/>
          <w:sz w:val="18"/>
          <w:szCs w:val="18"/>
          <w:rPrChange w:id="746" w:author="Thomas Kee" w:date="2011-03-31T10:31:00Z">
            <w:rPr>
              <w:del w:id="747" w:author="Thomas Kee" w:date="2011-03-31T18:18:00Z"/>
            </w:rPr>
          </w:rPrChange>
        </w:rPr>
      </w:pPr>
      <w:del w:id="748" w:author="Thomas Kee" w:date="2011-03-31T18:18:00Z">
        <w:r w:rsidRPr="003D0E39">
          <w:rPr>
            <w:rFonts w:ascii="Verdana" w:hAnsi="Verdana"/>
            <w:sz w:val="18"/>
            <w:szCs w:val="18"/>
            <w:rPrChange w:id="749" w:author="Thomas Kee" w:date="2011-03-31T10:31:00Z">
              <w:rPr>
                <w:color w:val="0000FF"/>
                <w:u w:val="single"/>
              </w:rPr>
            </w:rPrChange>
          </w:rPr>
          <w:delText xml:space="preserve">  git push -u origin master</w:delText>
        </w:r>
      </w:del>
    </w:p>
    <w:p w:rsidR="007B0FFC" w:rsidRPr="00731FFC" w:rsidRDefault="003D0E39" w:rsidP="00BE0FCC">
      <w:pPr>
        <w:rPr>
          <w:del w:id="750" w:author="Thomas Kee" w:date="2011-03-31T18:18:00Z"/>
          <w:rFonts w:ascii="Verdana" w:hAnsi="Verdana"/>
          <w:sz w:val="18"/>
          <w:szCs w:val="18"/>
          <w:rPrChange w:id="751" w:author="Thomas Kee" w:date="2011-03-31T10:31:00Z">
            <w:rPr>
              <w:del w:id="752" w:author="Thomas Kee" w:date="2011-03-31T18:18:00Z"/>
            </w:rPr>
          </w:rPrChange>
        </w:rPr>
      </w:pPr>
      <w:del w:id="753" w:author="Thomas Kee" w:date="2011-03-31T18:18:00Z">
        <w:r w:rsidRPr="003D0E39">
          <w:rPr>
            <w:rFonts w:ascii="Verdana" w:hAnsi="Verdana"/>
            <w:sz w:val="18"/>
            <w:szCs w:val="18"/>
            <w:rPrChange w:id="754" w:author="Thomas Kee" w:date="2011-03-31T10:31:00Z">
              <w:rPr>
                <w:color w:val="0000FF"/>
                <w:u w:val="single"/>
              </w:rPr>
            </w:rPrChange>
          </w:rPr>
          <w:delText xml:space="preserve">      </w:delText>
        </w:r>
      </w:del>
    </w:p>
    <w:p w:rsidR="007B0FFC" w:rsidRPr="00911A0F" w:rsidRDefault="003D0E39" w:rsidP="00BE0FCC">
      <w:pPr>
        <w:pStyle w:val="Heading2"/>
        <w:rPr>
          <w:del w:id="755" w:author="Thomas Kee" w:date="2011-03-31T18:18:00Z"/>
          <w:rFonts w:ascii="Verdana" w:hAnsi="Verdana"/>
          <w:sz w:val="28"/>
          <w:szCs w:val="28"/>
          <w:rPrChange w:id="756" w:author="Thomas Kee" w:date="2011-03-31T10:33:00Z">
            <w:rPr>
              <w:del w:id="757" w:author="Thomas Kee" w:date="2011-03-31T18:18:00Z"/>
            </w:rPr>
          </w:rPrChange>
        </w:rPr>
      </w:pPr>
      <w:bookmarkStart w:id="758" w:name="_Toc289357279"/>
      <w:del w:id="759" w:author="Thomas Kee" w:date="2011-03-31T18:18:00Z">
        <w:r w:rsidRPr="003D0E39">
          <w:rPr>
            <w:rFonts w:ascii="Verdana" w:hAnsi="Verdana"/>
            <w:b w:val="0"/>
            <w:sz w:val="28"/>
            <w:rPrChange w:id="760" w:author="Thomas Kee" w:date="2011-03-31T18:24:00Z">
              <w:rPr>
                <w:rFonts w:ascii="Verdana" w:hAnsi="Verdana"/>
                <w:sz w:val="28"/>
              </w:rPr>
            </w:rPrChange>
          </w:rPr>
          <w:delText>Importing a Subversion Repo?</w:delText>
        </w:r>
        <w:bookmarkEnd w:id="758"/>
      </w:del>
    </w:p>
    <w:p w:rsidR="007B0FFC" w:rsidRPr="00731FFC" w:rsidRDefault="003D0E39" w:rsidP="00BE0FCC">
      <w:pPr>
        <w:rPr>
          <w:del w:id="761" w:author="Thomas Kee" w:date="2011-03-31T18:18:00Z"/>
          <w:rFonts w:ascii="Verdana" w:hAnsi="Verdana"/>
          <w:sz w:val="18"/>
          <w:szCs w:val="18"/>
          <w:rPrChange w:id="762" w:author="Thomas Kee" w:date="2011-03-31T10:31:00Z">
            <w:rPr>
              <w:del w:id="763" w:author="Thomas Kee" w:date="2011-03-31T18:18:00Z"/>
            </w:rPr>
          </w:rPrChange>
        </w:rPr>
      </w:pPr>
      <w:del w:id="764" w:author="Thomas Kee" w:date="2011-03-31T18:18:00Z">
        <w:r w:rsidRPr="003D0E39">
          <w:rPr>
            <w:rFonts w:ascii="Verdana" w:hAnsi="Verdana"/>
            <w:sz w:val="18"/>
            <w:szCs w:val="18"/>
            <w:rPrChange w:id="765" w:author="Thomas Kee" w:date="2011-03-31T10:31:00Z">
              <w:rPr>
                <w:color w:val="0000FF"/>
                <w:u w:val="single"/>
              </w:rPr>
            </w:rPrChange>
          </w:rPr>
          <w:delText xml:space="preserve">  </w:delText>
        </w:r>
        <w:r w:rsidRPr="003D0E39">
          <w:rPr>
            <w:rFonts w:ascii="Verdana" w:hAnsi="Verdana"/>
            <w:sz w:val="18"/>
            <w:szCs w:val="18"/>
            <w:rPrChange w:id="766" w:author="Thomas Kee" w:date="2011-03-31T10:31:00Z">
              <w:rPr>
                <w:color w:val="0000FF"/>
                <w:u w:val="single"/>
              </w:rPr>
            </w:rPrChange>
          </w:rPr>
          <w:fldChar w:fldCharType="begin"/>
        </w:r>
        <w:r w:rsidRPr="003D0E39">
          <w:rPr>
            <w:rFonts w:ascii="Verdana" w:hAnsi="Verdana"/>
            <w:sz w:val="18"/>
            <w:szCs w:val="18"/>
            <w:rPrChange w:id="767" w:author="Thomas Kee" w:date="2011-03-31T10:31:00Z">
              <w:rPr>
                <w:color w:val="0000FF"/>
                <w:u w:val="single"/>
              </w:rPr>
            </w:rPrChange>
          </w:rPr>
          <w:delInstrText xml:space="preserve"> HYPERLINK "https://github.com/thetc/napso/imports/new" </w:delInstrText>
        </w:r>
        <w:r w:rsidRPr="003D0E39">
          <w:rPr>
            <w:rFonts w:ascii="Verdana" w:hAnsi="Verdana"/>
            <w:sz w:val="18"/>
            <w:szCs w:val="18"/>
            <w:rPrChange w:id="768" w:author="Thomas Kee" w:date="2011-03-31T10:31:00Z">
              <w:rPr>
                <w:color w:val="0000FF"/>
                <w:u w:val="single"/>
              </w:rPr>
            </w:rPrChange>
          </w:rPr>
          <w:fldChar w:fldCharType="separate"/>
        </w:r>
        <w:r w:rsidRPr="003D0E39">
          <w:rPr>
            <w:rStyle w:val="Hyperlink"/>
            <w:rFonts w:ascii="Verdana" w:hAnsi="Verdana"/>
            <w:sz w:val="18"/>
            <w:szCs w:val="18"/>
            <w:rPrChange w:id="769" w:author="Thomas Kee" w:date="2011-03-31T10:31:00Z">
              <w:rPr>
                <w:rStyle w:val="Hyperlink"/>
              </w:rPr>
            </w:rPrChange>
          </w:rPr>
          <w:delText>Click here</w:delText>
        </w:r>
        <w:r w:rsidRPr="003D0E39">
          <w:rPr>
            <w:rFonts w:ascii="Verdana" w:hAnsi="Verdana"/>
            <w:sz w:val="18"/>
            <w:szCs w:val="18"/>
            <w:rPrChange w:id="770" w:author="Thomas Kee" w:date="2011-03-31T10:31:00Z">
              <w:rPr>
                <w:color w:val="0000FF"/>
                <w:u w:val="single"/>
              </w:rPr>
            </w:rPrChange>
          </w:rPr>
          <w:fldChar w:fldCharType="end"/>
        </w:r>
      </w:del>
    </w:p>
    <w:p w:rsidR="007B0FFC" w:rsidRPr="00731FFC" w:rsidRDefault="003D0E39" w:rsidP="00BE0FCC">
      <w:pPr>
        <w:rPr>
          <w:del w:id="771" w:author="Thomas Kee" w:date="2011-03-31T18:18:00Z"/>
          <w:rFonts w:ascii="Verdana" w:hAnsi="Verdana"/>
          <w:sz w:val="18"/>
          <w:szCs w:val="18"/>
          <w:rPrChange w:id="772" w:author="Thomas Kee" w:date="2011-03-31T10:31:00Z">
            <w:rPr>
              <w:del w:id="773" w:author="Thomas Kee" w:date="2011-03-31T18:18:00Z"/>
            </w:rPr>
          </w:rPrChange>
        </w:rPr>
      </w:pPr>
      <w:del w:id="774" w:author="Thomas Kee" w:date="2011-03-31T18:18:00Z">
        <w:r w:rsidRPr="003D0E39">
          <w:rPr>
            <w:rFonts w:ascii="Verdana" w:hAnsi="Verdana"/>
            <w:sz w:val="18"/>
            <w:szCs w:val="18"/>
            <w:rPrChange w:id="775" w:author="Thomas Kee" w:date="2011-03-31T10:31:00Z">
              <w:rPr>
                <w:color w:val="0000FF"/>
                <w:u w:val="single"/>
              </w:rPr>
            </w:rPrChange>
          </w:rPr>
          <w:delText xml:space="preserve">      </w:delText>
        </w:r>
      </w:del>
    </w:p>
    <w:p w:rsidR="00BE0FCC" w:rsidRPr="00911A0F" w:rsidRDefault="003D0E39" w:rsidP="00BE0FCC">
      <w:pPr>
        <w:pStyle w:val="Heading1"/>
        <w:rPr>
          <w:ins w:id="776" w:author="Thomas Kee" w:date="2011-03-31T10:20:00Z"/>
          <w:rFonts w:ascii="Verdana" w:hAnsi="Verdana"/>
          <w:rPrChange w:id="777" w:author="Thomas Kee" w:date="2011-03-31T10:33:00Z">
            <w:rPr>
              <w:ins w:id="778" w:author="Thomas Kee" w:date="2011-03-31T10:20:00Z"/>
            </w:rPr>
          </w:rPrChange>
        </w:rPr>
      </w:pPr>
      <w:bookmarkStart w:id="779" w:name="_Toc289357280"/>
      <w:ins w:id="780" w:author="Thomas Kee" w:date="2011-03-31T10:20:00Z">
        <w:r w:rsidRPr="003D0E39">
          <w:rPr>
            <w:rFonts w:ascii="Verdana" w:hAnsi="Verdana"/>
            <w:rPrChange w:id="781" w:author="Thomas Kee" w:date="2011-03-31T10:33:00Z">
              <w:rPr>
                <w:color w:val="0000FF"/>
                <w:u w:val="single"/>
              </w:rPr>
            </w:rPrChange>
          </w:rPr>
          <w:t xml:space="preserve">Everyday GIT </w:t>
        </w:r>
        <w:proofErr w:type="gramStart"/>
        <w:r w:rsidRPr="003D0E39">
          <w:rPr>
            <w:rFonts w:ascii="Verdana" w:hAnsi="Verdana"/>
            <w:rPrChange w:id="782" w:author="Thomas Kee" w:date="2011-03-31T10:33:00Z">
              <w:rPr>
                <w:color w:val="0000FF"/>
                <w:u w:val="single"/>
              </w:rPr>
            </w:rPrChange>
          </w:rPr>
          <w:t>With</w:t>
        </w:r>
        <w:proofErr w:type="gramEnd"/>
        <w:r w:rsidRPr="003D0E39">
          <w:rPr>
            <w:rFonts w:ascii="Verdana" w:hAnsi="Verdana"/>
            <w:rPrChange w:id="783" w:author="Thomas Kee" w:date="2011-03-31T10:33:00Z">
              <w:rPr>
                <w:color w:val="0000FF"/>
                <w:u w:val="single"/>
              </w:rPr>
            </w:rPrChange>
          </w:rPr>
          <w:t xml:space="preserve"> 20 Commands Or So</w:t>
        </w:r>
        <w:bookmarkEnd w:id="779"/>
      </w:ins>
    </w:p>
    <w:p w:rsidR="00BE0FCC" w:rsidRPr="00731FFC" w:rsidRDefault="003D0E39" w:rsidP="00BE0FCC">
      <w:pPr>
        <w:pStyle w:val="NormalWeb"/>
        <w:rPr>
          <w:ins w:id="784" w:author="Thomas Kee" w:date="2011-03-31T10:20:00Z"/>
          <w:rFonts w:ascii="Verdana" w:hAnsi="Verdana"/>
          <w:sz w:val="18"/>
          <w:szCs w:val="18"/>
          <w:rPrChange w:id="785" w:author="Thomas Kee" w:date="2011-03-31T10:31:00Z">
            <w:rPr>
              <w:ins w:id="786" w:author="Thomas Kee" w:date="2011-03-31T10:20:00Z"/>
            </w:rPr>
          </w:rPrChange>
        </w:rPr>
      </w:pPr>
      <w:ins w:id="787" w:author="Thomas Kee" w:date="2011-03-31T10:20:00Z">
        <w:r w:rsidRPr="003D0E39">
          <w:rPr>
            <w:rFonts w:ascii="Verdana" w:hAnsi="Verdana"/>
            <w:sz w:val="18"/>
            <w:szCs w:val="18"/>
            <w:rPrChange w:id="788" w:author="Thomas Kee" w:date="2011-03-31T10:31:00Z">
              <w:rPr>
                <w:color w:val="0000FF"/>
                <w:u w:val="single"/>
              </w:rPr>
            </w:rPrChange>
          </w:rPr>
          <w:fldChar w:fldCharType="begin"/>
        </w:r>
        <w:r w:rsidRPr="003D0E39">
          <w:rPr>
            <w:rFonts w:ascii="Verdana" w:hAnsi="Verdana"/>
            <w:sz w:val="18"/>
            <w:szCs w:val="18"/>
            <w:rPrChange w:id="789" w:author="Thomas Kee" w:date="2011-03-31T10:31:00Z">
              <w:rPr>
                <w:color w:val="0000FF"/>
                <w:u w:val="single"/>
              </w:rPr>
            </w:rPrChange>
          </w:rPr>
          <w:instrText xml:space="preserve"> HYPERLINK "http://www.kernel.org/pub/software/scm/git/docs/everyday.html" \l "Individual%20Developer%20%28Standalone%29" </w:instrText>
        </w:r>
        <w:r w:rsidRPr="003D0E39">
          <w:rPr>
            <w:rFonts w:ascii="Verdana" w:hAnsi="Verdana"/>
            <w:sz w:val="18"/>
            <w:szCs w:val="18"/>
            <w:rPrChange w:id="790" w:author="Thomas Kee" w:date="2011-03-31T10:31:00Z">
              <w:rPr>
                <w:color w:val="0000FF"/>
                <w:u w:val="single"/>
              </w:rPr>
            </w:rPrChange>
          </w:rPr>
          <w:fldChar w:fldCharType="separate"/>
        </w:r>
        <w:r w:rsidRPr="003D0E39">
          <w:rPr>
            <w:rStyle w:val="Hyperlink"/>
            <w:rFonts w:ascii="Verdana" w:hAnsi="Verdana"/>
            <w:sz w:val="18"/>
            <w:szCs w:val="18"/>
            <w:rPrChange w:id="791" w:author="Thomas Kee" w:date="2011-03-31T10:31:00Z">
              <w:rPr>
                <w:rStyle w:val="Hyperlink"/>
              </w:rPr>
            </w:rPrChange>
          </w:rPr>
          <w:t>[Individual Developer (Standalone)]</w:t>
        </w:r>
        <w:r w:rsidRPr="003D0E39">
          <w:rPr>
            <w:rFonts w:ascii="Verdana" w:hAnsi="Verdana"/>
            <w:sz w:val="18"/>
            <w:szCs w:val="18"/>
            <w:rPrChange w:id="792" w:author="Thomas Kee" w:date="2011-03-31T10:31:00Z">
              <w:rPr>
                <w:color w:val="0000FF"/>
                <w:u w:val="single"/>
              </w:rPr>
            </w:rPrChange>
          </w:rPr>
          <w:fldChar w:fldCharType="end"/>
        </w:r>
        <w:r w:rsidRPr="003D0E39">
          <w:rPr>
            <w:rFonts w:ascii="Verdana" w:hAnsi="Verdana"/>
            <w:sz w:val="18"/>
            <w:szCs w:val="18"/>
            <w:rPrChange w:id="793" w:author="Thomas Kee" w:date="2011-03-31T10:31:00Z">
              <w:rPr>
                <w:color w:val="0000FF"/>
                <w:u w:val="single"/>
              </w:rPr>
            </w:rPrChange>
          </w:rPr>
          <w:t xml:space="preserve"> commands are essential for anybody who makes a commit, even for somebody who works alone.</w:t>
        </w:r>
      </w:ins>
    </w:p>
    <w:p w:rsidR="00BE0FCC" w:rsidRPr="00731FFC" w:rsidRDefault="003D0E39" w:rsidP="00BE0FCC">
      <w:pPr>
        <w:pStyle w:val="NormalWeb"/>
        <w:rPr>
          <w:ins w:id="794" w:author="Thomas Kee" w:date="2011-03-31T10:20:00Z"/>
          <w:rFonts w:ascii="Verdana" w:hAnsi="Verdana"/>
          <w:sz w:val="18"/>
          <w:szCs w:val="18"/>
          <w:rPrChange w:id="795" w:author="Thomas Kee" w:date="2011-03-31T10:31:00Z">
            <w:rPr>
              <w:ins w:id="796" w:author="Thomas Kee" w:date="2011-03-31T10:20:00Z"/>
            </w:rPr>
          </w:rPrChange>
        </w:rPr>
      </w:pPr>
      <w:ins w:id="797" w:author="Thomas Kee" w:date="2011-03-31T10:20:00Z">
        <w:r w:rsidRPr="003D0E39">
          <w:rPr>
            <w:rFonts w:ascii="Verdana" w:hAnsi="Verdana"/>
            <w:sz w:val="18"/>
            <w:szCs w:val="18"/>
            <w:rPrChange w:id="798" w:author="Thomas Kee" w:date="2011-03-31T10:31:00Z">
              <w:rPr>
                <w:color w:val="0000FF"/>
                <w:u w:val="single"/>
              </w:rPr>
            </w:rPrChange>
          </w:rPr>
          <w:t xml:space="preserve">If you work with other people, you will need commands listed in the </w:t>
        </w:r>
        <w:r w:rsidRPr="003D0E39">
          <w:rPr>
            <w:rFonts w:ascii="Verdana" w:hAnsi="Verdana"/>
            <w:sz w:val="18"/>
            <w:szCs w:val="18"/>
            <w:rPrChange w:id="799" w:author="Thomas Kee" w:date="2011-03-31T10:31:00Z">
              <w:rPr>
                <w:color w:val="0000FF"/>
                <w:u w:val="single"/>
              </w:rPr>
            </w:rPrChange>
          </w:rPr>
          <w:fldChar w:fldCharType="begin"/>
        </w:r>
        <w:r w:rsidRPr="003D0E39">
          <w:rPr>
            <w:rFonts w:ascii="Verdana" w:hAnsi="Verdana"/>
            <w:sz w:val="18"/>
            <w:szCs w:val="18"/>
            <w:rPrChange w:id="800" w:author="Thomas Kee" w:date="2011-03-31T10:31:00Z">
              <w:rPr>
                <w:color w:val="0000FF"/>
                <w:u w:val="single"/>
              </w:rPr>
            </w:rPrChange>
          </w:rPr>
          <w:instrText xml:space="preserve"> HYPERLINK "http://www.kernel.org/pub/software/scm/git/docs/everyday.html" \l "Individual%20Developer%20%28Participant%29" </w:instrText>
        </w:r>
        <w:r w:rsidRPr="003D0E39">
          <w:rPr>
            <w:rFonts w:ascii="Verdana" w:hAnsi="Verdana"/>
            <w:sz w:val="18"/>
            <w:szCs w:val="18"/>
            <w:rPrChange w:id="801" w:author="Thomas Kee" w:date="2011-03-31T10:31:00Z">
              <w:rPr>
                <w:color w:val="0000FF"/>
                <w:u w:val="single"/>
              </w:rPr>
            </w:rPrChange>
          </w:rPr>
          <w:fldChar w:fldCharType="separate"/>
        </w:r>
        <w:r w:rsidRPr="003D0E39">
          <w:rPr>
            <w:rStyle w:val="Hyperlink"/>
            <w:rFonts w:ascii="Verdana" w:hAnsi="Verdana"/>
            <w:sz w:val="18"/>
            <w:szCs w:val="18"/>
            <w:rPrChange w:id="802" w:author="Thomas Kee" w:date="2011-03-31T10:31:00Z">
              <w:rPr>
                <w:rStyle w:val="Hyperlink"/>
              </w:rPr>
            </w:rPrChange>
          </w:rPr>
          <w:t>[Individual Developer (Participant)]</w:t>
        </w:r>
        <w:r w:rsidRPr="003D0E39">
          <w:rPr>
            <w:rFonts w:ascii="Verdana" w:hAnsi="Verdana"/>
            <w:sz w:val="18"/>
            <w:szCs w:val="18"/>
            <w:rPrChange w:id="803" w:author="Thomas Kee" w:date="2011-03-31T10:31:00Z">
              <w:rPr>
                <w:color w:val="0000FF"/>
                <w:u w:val="single"/>
              </w:rPr>
            </w:rPrChange>
          </w:rPr>
          <w:fldChar w:fldCharType="end"/>
        </w:r>
        <w:r w:rsidRPr="003D0E39">
          <w:rPr>
            <w:rFonts w:ascii="Verdana" w:hAnsi="Verdana"/>
            <w:sz w:val="18"/>
            <w:szCs w:val="18"/>
            <w:rPrChange w:id="804" w:author="Thomas Kee" w:date="2011-03-31T10:31:00Z">
              <w:rPr>
                <w:color w:val="0000FF"/>
                <w:u w:val="single"/>
              </w:rPr>
            </w:rPrChange>
          </w:rPr>
          <w:t xml:space="preserve"> section as well.</w:t>
        </w:r>
      </w:ins>
    </w:p>
    <w:p w:rsidR="00BE0FCC" w:rsidRPr="00731FFC" w:rsidRDefault="003D0E39" w:rsidP="00BE0FCC">
      <w:pPr>
        <w:pStyle w:val="NormalWeb"/>
        <w:rPr>
          <w:ins w:id="805" w:author="Thomas Kee" w:date="2011-03-31T10:20:00Z"/>
          <w:rFonts w:ascii="Verdana" w:hAnsi="Verdana"/>
          <w:sz w:val="18"/>
          <w:szCs w:val="18"/>
          <w:rPrChange w:id="806" w:author="Thomas Kee" w:date="2011-03-31T10:31:00Z">
            <w:rPr>
              <w:ins w:id="807" w:author="Thomas Kee" w:date="2011-03-31T10:20:00Z"/>
            </w:rPr>
          </w:rPrChange>
        </w:rPr>
      </w:pPr>
      <w:ins w:id="808" w:author="Thomas Kee" w:date="2011-03-31T10:20:00Z">
        <w:r w:rsidRPr="003D0E39">
          <w:rPr>
            <w:rFonts w:ascii="Verdana" w:hAnsi="Verdana"/>
            <w:sz w:val="18"/>
            <w:szCs w:val="18"/>
            <w:rPrChange w:id="809" w:author="Thomas Kee" w:date="2011-03-31T10:31:00Z">
              <w:rPr>
                <w:color w:val="0000FF"/>
                <w:u w:val="single"/>
              </w:rPr>
            </w:rPrChange>
          </w:rPr>
          <w:t xml:space="preserve">People who play the </w:t>
        </w:r>
        <w:r w:rsidRPr="003D0E39">
          <w:rPr>
            <w:rFonts w:ascii="Verdana" w:hAnsi="Verdana"/>
            <w:sz w:val="18"/>
            <w:szCs w:val="18"/>
            <w:rPrChange w:id="810" w:author="Thomas Kee" w:date="2011-03-31T10:31:00Z">
              <w:rPr>
                <w:color w:val="0000FF"/>
                <w:u w:val="single"/>
              </w:rPr>
            </w:rPrChange>
          </w:rPr>
          <w:fldChar w:fldCharType="begin"/>
        </w:r>
        <w:r w:rsidRPr="003D0E39">
          <w:rPr>
            <w:rFonts w:ascii="Verdana" w:hAnsi="Verdana"/>
            <w:sz w:val="18"/>
            <w:szCs w:val="18"/>
            <w:rPrChange w:id="811" w:author="Thomas Kee" w:date="2011-03-31T10:31:00Z">
              <w:rPr>
                <w:color w:val="0000FF"/>
                <w:u w:val="single"/>
              </w:rPr>
            </w:rPrChange>
          </w:rPr>
          <w:instrText xml:space="preserve"> HYPERLINK "http://www.kernel.org/pub/software/scm/git/docs/everyday.html" \l "Integrator" </w:instrText>
        </w:r>
        <w:r w:rsidRPr="003D0E39">
          <w:rPr>
            <w:rFonts w:ascii="Verdana" w:hAnsi="Verdana"/>
            <w:sz w:val="18"/>
            <w:szCs w:val="18"/>
            <w:rPrChange w:id="812" w:author="Thomas Kee" w:date="2011-03-31T10:31:00Z">
              <w:rPr>
                <w:color w:val="0000FF"/>
                <w:u w:val="single"/>
              </w:rPr>
            </w:rPrChange>
          </w:rPr>
          <w:fldChar w:fldCharType="separate"/>
        </w:r>
        <w:r w:rsidRPr="003D0E39">
          <w:rPr>
            <w:rStyle w:val="Hyperlink"/>
            <w:rFonts w:ascii="Verdana" w:hAnsi="Verdana"/>
            <w:sz w:val="18"/>
            <w:szCs w:val="18"/>
            <w:rPrChange w:id="813" w:author="Thomas Kee" w:date="2011-03-31T10:31:00Z">
              <w:rPr>
                <w:rStyle w:val="Hyperlink"/>
              </w:rPr>
            </w:rPrChange>
          </w:rPr>
          <w:t>[Integrator]</w:t>
        </w:r>
        <w:r w:rsidRPr="003D0E39">
          <w:rPr>
            <w:rFonts w:ascii="Verdana" w:hAnsi="Verdana"/>
            <w:sz w:val="18"/>
            <w:szCs w:val="18"/>
            <w:rPrChange w:id="814" w:author="Thomas Kee" w:date="2011-03-31T10:31:00Z">
              <w:rPr>
                <w:color w:val="0000FF"/>
                <w:u w:val="single"/>
              </w:rPr>
            </w:rPrChange>
          </w:rPr>
          <w:fldChar w:fldCharType="end"/>
        </w:r>
        <w:r w:rsidRPr="003D0E39">
          <w:rPr>
            <w:rFonts w:ascii="Verdana" w:hAnsi="Verdana"/>
            <w:sz w:val="18"/>
            <w:szCs w:val="18"/>
            <w:rPrChange w:id="815" w:author="Thomas Kee" w:date="2011-03-31T10:31:00Z">
              <w:rPr>
                <w:color w:val="0000FF"/>
                <w:u w:val="single"/>
              </w:rPr>
            </w:rPrChange>
          </w:rPr>
          <w:t xml:space="preserve"> role need to learn some more commands in addition to the above.</w:t>
        </w:r>
      </w:ins>
    </w:p>
    <w:p w:rsidR="00BE0FCC" w:rsidRPr="00731FFC" w:rsidRDefault="003D0E39" w:rsidP="00BE0FCC">
      <w:pPr>
        <w:pStyle w:val="NormalWeb"/>
        <w:rPr>
          <w:ins w:id="816" w:author="Thomas Kee" w:date="2011-03-31T10:20:00Z"/>
          <w:rFonts w:ascii="Verdana" w:hAnsi="Verdana"/>
          <w:sz w:val="18"/>
          <w:szCs w:val="18"/>
          <w:rPrChange w:id="817" w:author="Thomas Kee" w:date="2011-03-31T10:31:00Z">
            <w:rPr>
              <w:ins w:id="818" w:author="Thomas Kee" w:date="2011-03-31T10:20:00Z"/>
            </w:rPr>
          </w:rPrChange>
        </w:rPr>
      </w:pPr>
      <w:ins w:id="819" w:author="Thomas Kee" w:date="2011-03-31T10:20:00Z">
        <w:r w:rsidRPr="003D0E39">
          <w:rPr>
            <w:rFonts w:ascii="Verdana" w:hAnsi="Verdana"/>
            <w:sz w:val="18"/>
            <w:szCs w:val="18"/>
            <w:rPrChange w:id="820" w:author="Thomas Kee" w:date="2011-03-31T10:31:00Z">
              <w:rPr>
                <w:color w:val="0000FF"/>
                <w:u w:val="single"/>
              </w:rPr>
            </w:rPrChange>
          </w:rPr>
          <w:fldChar w:fldCharType="begin"/>
        </w:r>
        <w:r w:rsidRPr="003D0E39">
          <w:rPr>
            <w:rFonts w:ascii="Verdana" w:hAnsi="Verdana"/>
            <w:sz w:val="18"/>
            <w:szCs w:val="18"/>
            <w:rPrChange w:id="821" w:author="Thomas Kee" w:date="2011-03-31T10:31:00Z">
              <w:rPr>
                <w:color w:val="0000FF"/>
                <w:u w:val="single"/>
              </w:rPr>
            </w:rPrChange>
          </w:rPr>
          <w:instrText xml:space="preserve"> HYPERLINK "http://www.kernel.org/pub/software/scm/git/docs/everyday.html" \l "Repository%20Administration" </w:instrText>
        </w:r>
        <w:r w:rsidRPr="003D0E39">
          <w:rPr>
            <w:rFonts w:ascii="Verdana" w:hAnsi="Verdana"/>
            <w:sz w:val="18"/>
            <w:szCs w:val="18"/>
            <w:rPrChange w:id="822" w:author="Thomas Kee" w:date="2011-03-31T10:31:00Z">
              <w:rPr>
                <w:color w:val="0000FF"/>
                <w:u w:val="single"/>
              </w:rPr>
            </w:rPrChange>
          </w:rPr>
          <w:fldChar w:fldCharType="separate"/>
        </w:r>
        <w:r w:rsidRPr="003D0E39">
          <w:rPr>
            <w:rStyle w:val="Hyperlink"/>
            <w:rFonts w:ascii="Verdana" w:hAnsi="Verdana"/>
            <w:sz w:val="18"/>
            <w:szCs w:val="18"/>
            <w:rPrChange w:id="823" w:author="Thomas Kee" w:date="2011-03-31T10:31:00Z">
              <w:rPr>
                <w:rStyle w:val="Hyperlink"/>
              </w:rPr>
            </w:rPrChange>
          </w:rPr>
          <w:t>[Repository Administration]</w:t>
        </w:r>
        <w:r w:rsidRPr="003D0E39">
          <w:rPr>
            <w:rFonts w:ascii="Verdana" w:hAnsi="Verdana"/>
            <w:sz w:val="18"/>
            <w:szCs w:val="18"/>
            <w:rPrChange w:id="824" w:author="Thomas Kee" w:date="2011-03-31T10:31:00Z">
              <w:rPr>
                <w:color w:val="0000FF"/>
                <w:u w:val="single"/>
              </w:rPr>
            </w:rPrChange>
          </w:rPr>
          <w:fldChar w:fldCharType="end"/>
        </w:r>
        <w:r w:rsidRPr="003D0E39">
          <w:rPr>
            <w:rFonts w:ascii="Verdana" w:hAnsi="Verdana"/>
            <w:sz w:val="18"/>
            <w:szCs w:val="18"/>
            <w:rPrChange w:id="825" w:author="Thomas Kee" w:date="2011-03-31T10:31:00Z">
              <w:rPr>
                <w:color w:val="0000FF"/>
                <w:u w:val="single"/>
              </w:rPr>
            </w:rPrChange>
          </w:rPr>
          <w:t xml:space="preserve"> commands are for system administrators who are responsible for the care and feeding of </w:t>
        </w:r>
        <w:proofErr w:type="spellStart"/>
        <w:r w:rsidRPr="003D0E39">
          <w:rPr>
            <w:rFonts w:ascii="Verdana" w:hAnsi="Verdana"/>
            <w:sz w:val="18"/>
            <w:szCs w:val="18"/>
            <w:rPrChange w:id="826" w:author="Thomas Kee" w:date="2011-03-31T10:31:00Z">
              <w:rPr>
                <w:color w:val="0000FF"/>
                <w:u w:val="single"/>
              </w:rPr>
            </w:rPrChange>
          </w:rPr>
          <w:t>git</w:t>
        </w:r>
        <w:proofErr w:type="spellEnd"/>
        <w:r w:rsidRPr="003D0E39">
          <w:rPr>
            <w:rFonts w:ascii="Verdana" w:hAnsi="Verdana"/>
            <w:sz w:val="18"/>
            <w:szCs w:val="18"/>
            <w:rPrChange w:id="827" w:author="Thomas Kee" w:date="2011-03-31T10:31:00Z">
              <w:rPr>
                <w:color w:val="0000FF"/>
                <w:u w:val="single"/>
              </w:rPr>
            </w:rPrChange>
          </w:rPr>
          <w:t xml:space="preserve"> repositories.</w:t>
        </w:r>
      </w:ins>
    </w:p>
    <w:p w:rsidR="00BE0FCC" w:rsidRPr="00911A0F" w:rsidRDefault="003D0E39" w:rsidP="00BE0FCC">
      <w:pPr>
        <w:pStyle w:val="Heading2"/>
        <w:rPr>
          <w:ins w:id="828" w:author="Thomas Kee" w:date="2011-03-31T10:20:00Z"/>
          <w:rFonts w:ascii="Verdana" w:hAnsi="Verdana"/>
          <w:sz w:val="28"/>
          <w:szCs w:val="28"/>
          <w:rPrChange w:id="829" w:author="Thomas Kee" w:date="2011-03-31T10:33:00Z">
            <w:rPr>
              <w:ins w:id="830" w:author="Thomas Kee" w:date="2011-03-31T10:20:00Z"/>
            </w:rPr>
          </w:rPrChange>
        </w:rPr>
      </w:pPr>
      <w:bookmarkStart w:id="831" w:name="_Toc289357281"/>
      <w:ins w:id="832" w:author="Thomas Kee" w:date="2011-03-31T10:20:00Z">
        <w:r w:rsidRPr="003D0E39">
          <w:rPr>
            <w:rFonts w:ascii="Verdana" w:hAnsi="Verdana"/>
            <w:sz w:val="28"/>
            <w:szCs w:val="28"/>
            <w:rPrChange w:id="833" w:author="Thomas Kee" w:date="2011-03-31T10:33:00Z">
              <w:rPr>
                <w:color w:val="0000FF"/>
                <w:u w:val="single"/>
              </w:rPr>
            </w:rPrChange>
          </w:rPr>
          <w:t>Individual Developer (Standalone)</w:t>
        </w:r>
        <w:bookmarkEnd w:id="831"/>
      </w:ins>
    </w:p>
    <w:p w:rsidR="00BE0FCC" w:rsidRPr="00731FFC" w:rsidRDefault="003D0E39" w:rsidP="00BE0FCC">
      <w:pPr>
        <w:pStyle w:val="NormalWeb"/>
        <w:rPr>
          <w:ins w:id="834" w:author="Thomas Kee" w:date="2011-03-31T10:20:00Z"/>
          <w:rFonts w:ascii="Verdana" w:hAnsi="Verdana"/>
          <w:sz w:val="18"/>
          <w:szCs w:val="18"/>
          <w:rPrChange w:id="835" w:author="Thomas Kee" w:date="2011-03-31T10:31:00Z">
            <w:rPr>
              <w:ins w:id="836" w:author="Thomas Kee" w:date="2011-03-31T10:20:00Z"/>
            </w:rPr>
          </w:rPrChange>
        </w:rPr>
      </w:pPr>
      <w:ins w:id="837" w:author="Thomas Kee" w:date="2011-03-31T10:20:00Z">
        <w:r w:rsidRPr="003D0E39">
          <w:rPr>
            <w:rFonts w:ascii="Verdana" w:hAnsi="Verdana"/>
            <w:sz w:val="18"/>
            <w:szCs w:val="18"/>
            <w:rPrChange w:id="838" w:author="Thomas Kee" w:date="2011-03-31T10:31:00Z">
              <w:rPr>
                <w:color w:val="0000FF"/>
                <w:u w:val="single"/>
              </w:rPr>
            </w:rPrChange>
          </w:rPr>
          <w:t>A standalone individual developer does not exchange patches with other people, and works alone in a single repository, using the following commands.</w:t>
        </w:r>
      </w:ins>
    </w:p>
    <w:p w:rsidR="00BE0FCC" w:rsidRPr="00731FFC" w:rsidRDefault="003D0E39" w:rsidP="00BE0FCC">
      <w:pPr>
        <w:pStyle w:val="NormalWeb"/>
        <w:numPr>
          <w:ilvl w:val="0"/>
          <w:numId w:val="1"/>
        </w:numPr>
        <w:rPr>
          <w:ins w:id="839" w:author="Thomas Kee" w:date="2011-03-31T10:20:00Z"/>
          <w:rFonts w:ascii="Verdana" w:hAnsi="Verdana"/>
          <w:sz w:val="18"/>
          <w:szCs w:val="18"/>
          <w:rPrChange w:id="840" w:author="Thomas Kee" w:date="2011-03-31T10:31:00Z">
            <w:rPr>
              <w:ins w:id="841" w:author="Thomas Kee" w:date="2011-03-31T10:20:00Z"/>
            </w:rPr>
          </w:rPrChange>
        </w:rPr>
      </w:pPr>
      <w:ins w:id="842" w:author="Thomas Kee" w:date="2011-03-31T10:20:00Z">
        <w:r w:rsidRPr="003D0E39">
          <w:rPr>
            <w:rFonts w:ascii="Verdana" w:hAnsi="Verdana"/>
            <w:sz w:val="18"/>
            <w:szCs w:val="18"/>
            <w:rPrChange w:id="843" w:author="Thomas Kee" w:date="2011-03-31T10:31:00Z">
              <w:rPr>
                <w:color w:val="0000FF"/>
                <w:u w:val="single"/>
              </w:rPr>
            </w:rPrChange>
          </w:rPr>
          <w:fldChar w:fldCharType="begin"/>
        </w:r>
        <w:r w:rsidRPr="003D0E39">
          <w:rPr>
            <w:rFonts w:ascii="Verdana" w:hAnsi="Verdana"/>
            <w:sz w:val="18"/>
            <w:szCs w:val="18"/>
            <w:rPrChange w:id="844" w:author="Thomas Kee" w:date="2011-03-31T10:31:00Z">
              <w:rPr>
                <w:color w:val="0000FF"/>
                <w:u w:val="single"/>
              </w:rPr>
            </w:rPrChange>
          </w:rPr>
          <w:instrText xml:space="preserve"> HYPERLINK "http://www.kernel.org/pub/software/scm/git/docs/git-init.html" </w:instrText>
        </w:r>
        <w:r w:rsidRPr="003D0E39">
          <w:rPr>
            <w:rFonts w:ascii="Verdana" w:hAnsi="Verdana"/>
            <w:sz w:val="18"/>
            <w:szCs w:val="18"/>
            <w:rPrChange w:id="845" w:author="Thomas Kee" w:date="2011-03-31T10:31:00Z">
              <w:rPr>
                <w:color w:val="0000FF"/>
                <w:u w:val="single"/>
              </w:rPr>
            </w:rPrChange>
          </w:rPr>
          <w:fldChar w:fldCharType="separate"/>
        </w:r>
        <w:proofErr w:type="spellStart"/>
        <w:r w:rsidRPr="003D0E39">
          <w:rPr>
            <w:rStyle w:val="Hyperlink"/>
            <w:rFonts w:ascii="Verdana" w:hAnsi="Verdana"/>
            <w:sz w:val="18"/>
            <w:szCs w:val="18"/>
            <w:rPrChange w:id="846" w:author="Thomas Kee" w:date="2011-03-31T10:31:00Z">
              <w:rPr>
                <w:rStyle w:val="Hyperlink"/>
              </w:rPr>
            </w:rPrChange>
          </w:rPr>
          <w:t>git</w:t>
        </w:r>
        <w:proofErr w:type="spellEnd"/>
        <w:r w:rsidRPr="003D0E39">
          <w:rPr>
            <w:rStyle w:val="Hyperlink"/>
            <w:rFonts w:ascii="Verdana" w:hAnsi="Verdana"/>
            <w:sz w:val="18"/>
            <w:szCs w:val="18"/>
            <w:rPrChange w:id="847" w:author="Thomas Kee" w:date="2011-03-31T10:31:00Z">
              <w:rPr>
                <w:rStyle w:val="Hyperlink"/>
              </w:rPr>
            </w:rPrChange>
          </w:rPr>
          <w:t>-</w:t>
        </w:r>
        <w:proofErr w:type="gramStart"/>
        <w:r w:rsidRPr="003D0E39">
          <w:rPr>
            <w:rStyle w:val="Hyperlink"/>
            <w:rFonts w:ascii="Verdana" w:hAnsi="Verdana"/>
            <w:sz w:val="18"/>
            <w:szCs w:val="18"/>
            <w:rPrChange w:id="848" w:author="Thomas Kee" w:date="2011-03-31T10:31:00Z">
              <w:rPr>
                <w:rStyle w:val="Hyperlink"/>
              </w:rPr>
            </w:rPrChange>
          </w:rPr>
          <w:t>init(</w:t>
        </w:r>
        <w:proofErr w:type="gramEnd"/>
        <w:r w:rsidRPr="003D0E39">
          <w:rPr>
            <w:rStyle w:val="Hyperlink"/>
            <w:rFonts w:ascii="Verdana" w:hAnsi="Verdana"/>
            <w:sz w:val="18"/>
            <w:szCs w:val="18"/>
            <w:rPrChange w:id="849" w:author="Thomas Kee" w:date="2011-03-31T10:31:00Z">
              <w:rPr>
                <w:rStyle w:val="Hyperlink"/>
              </w:rPr>
            </w:rPrChange>
          </w:rPr>
          <w:t>1)</w:t>
        </w:r>
        <w:r w:rsidRPr="003D0E39">
          <w:rPr>
            <w:rFonts w:ascii="Verdana" w:hAnsi="Verdana"/>
            <w:sz w:val="18"/>
            <w:szCs w:val="18"/>
            <w:rPrChange w:id="850" w:author="Thomas Kee" w:date="2011-03-31T10:31:00Z">
              <w:rPr>
                <w:color w:val="0000FF"/>
                <w:u w:val="single"/>
              </w:rPr>
            </w:rPrChange>
          </w:rPr>
          <w:fldChar w:fldCharType="end"/>
        </w:r>
        <w:r w:rsidRPr="003D0E39">
          <w:rPr>
            <w:rFonts w:ascii="Verdana" w:hAnsi="Verdana"/>
            <w:sz w:val="18"/>
            <w:szCs w:val="18"/>
            <w:rPrChange w:id="851" w:author="Thomas Kee" w:date="2011-03-31T10:31:00Z">
              <w:rPr>
                <w:color w:val="0000FF"/>
                <w:u w:val="single"/>
              </w:rPr>
            </w:rPrChange>
          </w:rPr>
          <w:t xml:space="preserve"> to create a new repository. </w:t>
        </w:r>
      </w:ins>
    </w:p>
    <w:p w:rsidR="00BE0FCC" w:rsidRPr="00731FFC" w:rsidRDefault="003D0E39" w:rsidP="00BE0FCC">
      <w:pPr>
        <w:pStyle w:val="NormalWeb"/>
        <w:numPr>
          <w:ilvl w:val="0"/>
          <w:numId w:val="1"/>
        </w:numPr>
        <w:rPr>
          <w:ins w:id="852" w:author="Thomas Kee" w:date="2011-03-31T10:20:00Z"/>
          <w:rFonts w:ascii="Verdana" w:hAnsi="Verdana"/>
          <w:sz w:val="18"/>
          <w:szCs w:val="18"/>
          <w:rPrChange w:id="853" w:author="Thomas Kee" w:date="2011-03-31T10:31:00Z">
            <w:rPr>
              <w:ins w:id="854" w:author="Thomas Kee" w:date="2011-03-31T10:20:00Z"/>
            </w:rPr>
          </w:rPrChange>
        </w:rPr>
      </w:pPr>
      <w:ins w:id="855" w:author="Thomas Kee" w:date="2011-03-31T10:20:00Z">
        <w:r w:rsidRPr="003D0E39">
          <w:rPr>
            <w:rFonts w:ascii="Verdana" w:hAnsi="Verdana"/>
            <w:sz w:val="18"/>
            <w:szCs w:val="18"/>
            <w:rPrChange w:id="856" w:author="Thomas Kee" w:date="2011-03-31T10:31:00Z">
              <w:rPr>
                <w:color w:val="0000FF"/>
                <w:u w:val="single"/>
              </w:rPr>
            </w:rPrChange>
          </w:rPr>
          <w:fldChar w:fldCharType="begin"/>
        </w:r>
        <w:r w:rsidRPr="003D0E39">
          <w:rPr>
            <w:rFonts w:ascii="Verdana" w:hAnsi="Verdana"/>
            <w:sz w:val="18"/>
            <w:szCs w:val="18"/>
            <w:rPrChange w:id="857" w:author="Thomas Kee" w:date="2011-03-31T10:31:00Z">
              <w:rPr>
                <w:color w:val="0000FF"/>
                <w:u w:val="single"/>
              </w:rPr>
            </w:rPrChange>
          </w:rPr>
          <w:instrText xml:space="preserve"> HYPERLINK "http://www.kernel.org/pub/software/scm/git/docs/git-show-branch.html" </w:instrText>
        </w:r>
        <w:r w:rsidRPr="003D0E39">
          <w:rPr>
            <w:rFonts w:ascii="Verdana" w:hAnsi="Verdana"/>
            <w:sz w:val="18"/>
            <w:szCs w:val="18"/>
            <w:rPrChange w:id="858" w:author="Thomas Kee" w:date="2011-03-31T10:31:00Z">
              <w:rPr>
                <w:color w:val="0000FF"/>
                <w:u w:val="single"/>
              </w:rPr>
            </w:rPrChange>
          </w:rPr>
          <w:fldChar w:fldCharType="separate"/>
        </w:r>
        <w:proofErr w:type="spellStart"/>
        <w:r w:rsidRPr="003D0E39">
          <w:rPr>
            <w:rStyle w:val="Hyperlink"/>
            <w:rFonts w:ascii="Verdana" w:hAnsi="Verdana"/>
            <w:sz w:val="18"/>
            <w:szCs w:val="18"/>
            <w:rPrChange w:id="859" w:author="Thomas Kee" w:date="2011-03-31T10:31:00Z">
              <w:rPr>
                <w:rStyle w:val="Hyperlink"/>
              </w:rPr>
            </w:rPrChange>
          </w:rPr>
          <w:t>git</w:t>
        </w:r>
        <w:proofErr w:type="spellEnd"/>
        <w:r w:rsidRPr="003D0E39">
          <w:rPr>
            <w:rStyle w:val="Hyperlink"/>
            <w:rFonts w:ascii="Verdana" w:hAnsi="Verdana"/>
            <w:sz w:val="18"/>
            <w:szCs w:val="18"/>
            <w:rPrChange w:id="860" w:author="Thomas Kee" w:date="2011-03-31T10:31:00Z">
              <w:rPr>
                <w:rStyle w:val="Hyperlink"/>
              </w:rPr>
            </w:rPrChange>
          </w:rPr>
          <w:t>-show-</w:t>
        </w:r>
        <w:proofErr w:type="gramStart"/>
        <w:r w:rsidRPr="003D0E39">
          <w:rPr>
            <w:rStyle w:val="Hyperlink"/>
            <w:rFonts w:ascii="Verdana" w:hAnsi="Verdana"/>
            <w:sz w:val="18"/>
            <w:szCs w:val="18"/>
            <w:rPrChange w:id="861" w:author="Thomas Kee" w:date="2011-03-31T10:31:00Z">
              <w:rPr>
                <w:rStyle w:val="Hyperlink"/>
              </w:rPr>
            </w:rPrChange>
          </w:rPr>
          <w:t>branch(</w:t>
        </w:r>
        <w:proofErr w:type="gramEnd"/>
        <w:r w:rsidRPr="003D0E39">
          <w:rPr>
            <w:rStyle w:val="Hyperlink"/>
            <w:rFonts w:ascii="Verdana" w:hAnsi="Verdana"/>
            <w:sz w:val="18"/>
            <w:szCs w:val="18"/>
            <w:rPrChange w:id="862" w:author="Thomas Kee" w:date="2011-03-31T10:31:00Z">
              <w:rPr>
                <w:rStyle w:val="Hyperlink"/>
              </w:rPr>
            </w:rPrChange>
          </w:rPr>
          <w:t>1)</w:t>
        </w:r>
        <w:r w:rsidRPr="003D0E39">
          <w:rPr>
            <w:rFonts w:ascii="Verdana" w:hAnsi="Verdana"/>
            <w:sz w:val="18"/>
            <w:szCs w:val="18"/>
            <w:rPrChange w:id="863" w:author="Thomas Kee" w:date="2011-03-31T10:31:00Z">
              <w:rPr>
                <w:color w:val="0000FF"/>
                <w:u w:val="single"/>
              </w:rPr>
            </w:rPrChange>
          </w:rPr>
          <w:fldChar w:fldCharType="end"/>
        </w:r>
        <w:r w:rsidRPr="003D0E39">
          <w:rPr>
            <w:rFonts w:ascii="Verdana" w:hAnsi="Verdana"/>
            <w:sz w:val="18"/>
            <w:szCs w:val="18"/>
            <w:rPrChange w:id="864" w:author="Thomas Kee" w:date="2011-03-31T10:31:00Z">
              <w:rPr>
                <w:color w:val="0000FF"/>
                <w:u w:val="single"/>
              </w:rPr>
            </w:rPrChange>
          </w:rPr>
          <w:t xml:space="preserve"> to see where you are. </w:t>
        </w:r>
      </w:ins>
    </w:p>
    <w:p w:rsidR="00BE0FCC" w:rsidRPr="00731FFC" w:rsidRDefault="003D0E39" w:rsidP="00BE0FCC">
      <w:pPr>
        <w:pStyle w:val="NormalWeb"/>
        <w:numPr>
          <w:ilvl w:val="0"/>
          <w:numId w:val="1"/>
        </w:numPr>
        <w:rPr>
          <w:ins w:id="865" w:author="Thomas Kee" w:date="2011-03-31T10:20:00Z"/>
          <w:rFonts w:ascii="Verdana" w:hAnsi="Verdana"/>
          <w:sz w:val="18"/>
          <w:szCs w:val="18"/>
          <w:rPrChange w:id="866" w:author="Thomas Kee" w:date="2011-03-31T10:31:00Z">
            <w:rPr>
              <w:ins w:id="867" w:author="Thomas Kee" w:date="2011-03-31T10:20:00Z"/>
            </w:rPr>
          </w:rPrChange>
        </w:rPr>
      </w:pPr>
      <w:ins w:id="868" w:author="Thomas Kee" w:date="2011-03-31T10:20:00Z">
        <w:r w:rsidRPr="003D0E39">
          <w:rPr>
            <w:rFonts w:ascii="Verdana" w:hAnsi="Verdana"/>
            <w:sz w:val="18"/>
            <w:szCs w:val="18"/>
            <w:rPrChange w:id="869" w:author="Thomas Kee" w:date="2011-03-31T10:31:00Z">
              <w:rPr>
                <w:color w:val="0000FF"/>
                <w:u w:val="single"/>
              </w:rPr>
            </w:rPrChange>
          </w:rPr>
          <w:fldChar w:fldCharType="begin"/>
        </w:r>
        <w:r w:rsidRPr="003D0E39">
          <w:rPr>
            <w:rFonts w:ascii="Verdana" w:hAnsi="Verdana"/>
            <w:sz w:val="18"/>
            <w:szCs w:val="18"/>
            <w:rPrChange w:id="870" w:author="Thomas Kee" w:date="2011-03-31T10:31:00Z">
              <w:rPr>
                <w:color w:val="0000FF"/>
                <w:u w:val="single"/>
              </w:rPr>
            </w:rPrChange>
          </w:rPr>
          <w:instrText xml:space="preserve"> HYPERLINK "http://www.kernel.org/pub/software/scm/git/docs/git-log.html" </w:instrText>
        </w:r>
        <w:r w:rsidRPr="003D0E39">
          <w:rPr>
            <w:rFonts w:ascii="Verdana" w:hAnsi="Verdana"/>
            <w:sz w:val="18"/>
            <w:szCs w:val="18"/>
            <w:rPrChange w:id="871" w:author="Thomas Kee" w:date="2011-03-31T10:31:00Z">
              <w:rPr>
                <w:color w:val="0000FF"/>
                <w:u w:val="single"/>
              </w:rPr>
            </w:rPrChange>
          </w:rPr>
          <w:fldChar w:fldCharType="separate"/>
        </w:r>
        <w:proofErr w:type="spellStart"/>
        <w:r w:rsidRPr="003D0E39">
          <w:rPr>
            <w:rStyle w:val="Hyperlink"/>
            <w:rFonts w:ascii="Verdana" w:hAnsi="Verdana"/>
            <w:sz w:val="18"/>
            <w:szCs w:val="18"/>
            <w:rPrChange w:id="872" w:author="Thomas Kee" w:date="2011-03-31T10:31:00Z">
              <w:rPr>
                <w:rStyle w:val="Hyperlink"/>
              </w:rPr>
            </w:rPrChange>
          </w:rPr>
          <w:t>git</w:t>
        </w:r>
        <w:proofErr w:type="spellEnd"/>
        <w:r w:rsidRPr="003D0E39">
          <w:rPr>
            <w:rStyle w:val="Hyperlink"/>
            <w:rFonts w:ascii="Verdana" w:hAnsi="Verdana"/>
            <w:sz w:val="18"/>
            <w:szCs w:val="18"/>
            <w:rPrChange w:id="873" w:author="Thomas Kee" w:date="2011-03-31T10:31:00Z">
              <w:rPr>
                <w:rStyle w:val="Hyperlink"/>
              </w:rPr>
            </w:rPrChange>
          </w:rPr>
          <w:t>-</w:t>
        </w:r>
        <w:proofErr w:type="gramStart"/>
        <w:r w:rsidRPr="003D0E39">
          <w:rPr>
            <w:rStyle w:val="Hyperlink"/>
            <w:rFonts w:ascii="Verdana" w:hAnsi="Verdana"/>
            <w:sz w:val="18"/>
            <w:szCs w:val="18"/>
            <w:rPrChange w:id="874" w:author="Thomas Kee" w:date="2011-03-31T10:31:00Z">
              <w:rPr>
                <w:rStyle w:val="Hyperlink"/>
              </w:rPr>
            </w:rPrChange>
          </w:rPr>
          <w:t>log(</w:t>
        </w:r>
        <w:proofErr w:type="gramEnd"/>
        <w:r w:rsidRPr="003D0E39">
          <w:rPr>
            <w:rStyle w:val="Hyperlink"/>
            <w:rFonts w:ascii="Verdana" w:hAnsi="Verdana"/>
            <w:sz w:val="18"/>
            <w:szCs w:val="18"/>
            <w:rPrChange w:id="875" w:author="Thomas Kee" w:date="2011-03-31T10:31:00Z">
              <w:rPr>
                <w:rStyle w:val="Hyperlink"/>
              </w:rPr>
            </w:rPrChange>
          </w:rPr>
          <w:t>1)</w:t>
        </w:r>
        <w:r w:rsidRPr="003D0E39">
          <w:rPr>
            <w:rFonts w:ascii="Verdana" w:hAnsi="Verdana"/>
            <w:sz w:val="18"/>
            <w:szCs w:val="18"/>
            <w:rPrChange w:id="876" w:author="Thomas Kee" w:date="2011-03-31T10:31:00Z">
              <w:rPr>
                <w:color w:val="0000FF"/>
                <w:u w:val="single"/>
              </w:rPr>
            </w:rPrChange>
          </w:rPr>
          <w:fldChar w:fldCharType="end"/>
        </w:r>
        <w:r w:rsidRPr="003D0E39">
          <w:rPr>
            <w:rFonts w:ascii="Verdana" w:hAnsi="Verdana"/>
            <w:sz w:val="18"/>
            <w:szCs w:val="18"/>
            <w:rPrChange w:id="877" w:author="Thomas Kee" w:date="2011-03-31T10:31:00Z">
              <w:rPr>
                <w:color w:val="0000FF"/>
                <w:u w:val="single"/>
              </w:rPr>
            </w:rPrChange>
          </w:rPr>
          <w:t xml:space="preserve"> to see what happened. </w:t>
        </w:r>
      </w:ins>
    </w:p>
    <w:p w:rsidR="00BE0FCC" w:rsidRPr="00731FFC" w:rsidRDefault="003D0E39" w:rsidP="00BE0FCC">
      <w:pPr>
        <w:pStyle w:val="NormalWeb"/>
        <w:numPr>
          <w:ilvl w:val="0"/>
          <w:numId w:val="1"/>
        </w:numPr>
        <w:rPr>
          <w:ins w:id="878" w:author="Thomas Kee" w:date="2011-03-31T10:20:00Z"/>
          <w:rFonts w:ascii="Verdana" w:hAnsi="Verdana"/>
          <w:sz w:val="18"/>
          <w:szCs w:val="18"/>
          <w:rPrChange w:id="879" w:author="Thomas Kee" w:date="2011-03-31T10:31:00Z">
            <w:rPr>
              <w:ins w:id="880" w:author="Thomas Kee" w:date="2011-03-31T10:20:00Z"/>
            </w:rPr>
          </w:rPrChange>
        </w:rPr>
      </w:pPr>
      <w:ins w:id="881" w:author="Thomas Kee" w:date="2011-03-31T10:20:00Z">
        <w:r w:rsidRPr="003D0E39">
          <w:rPr>
            <w:rFonts w:ascii="Verdana" w:hAnsi="Verdana"/>
            <w:sz w:val="18"/>
            <w:szCs w:val="18"/>
            <w:rPrChange w:id="882" w:author="Thomas Kee" w:date="2011-03-31T10:31:00Z">
              <w:rPr>
                <w:color w:val="0000FF"/>
                <w:u w:val="single"/>
              </w:rPr>
            </w:rPrChange>
          </w:rPr>
          <w:fldChar w:fldCharType="begin"/>
        </w:r>
        <w:r w:rsidRPr="003D0E39">
          <w:rPr>
            <w:rFonts w:ascii="Verdana" w:hAnsi="Verdana"/>
            <w:sz w:val="18"/>
            <w:szCs w:val="18"/>
            <w:rPrChange w:id="883" w:author="Thomas Kee" w:date="2011-03-31T10:31:00Z">
              <w:rPr>
                <w:color w:val="0000FF"/>
                <w:u w:val="single"/>
              </w:rPr>
            </w:rPrChange>
          </w:rPr>
          <w:instrText xml:space="preserve"> HYPERLINK "http://www.kernel.org/pub/software/scm/git/docs/git-checkout.html" </w:instrText>
        </w:r>
        <w:r w:rsidRPr="003D0E39">
          <w:rPr>
            <w:rFonts w:ascii="Verdana" w:hAnsi="Verdana"/>
            <w:sz w:val="18"/>
            <w:szCs w:val="18"/>
            <w:rPrChange w:id="884" w:author="Thomas Kee" w:date="2011-03-31T10:31:00Z">
              <w:rPr>
                <w:color w:val="0000FF"/>
                <w:u w:val="single"/>
              </w:rPr>
            </w:rPrChange>
          </w:rPr>
          <w:fldChar w:fldCharType="separate"/>
        </w:r>
        <w:proofErr w:type="spellStart"/>
        <w:r w:rsidRPr="003D0E39">
          <w:rPr>
            <w:rStyle w:val="Hyperlink"/>
            <w:rFonts w:ascii="Verdana" w:hAnsi="Verdana"/>
            <w:sz w:val="18"/>
            <w:szCs w:val="18"/>
            <w:rPrChange w:id="885" w:author="Thomas Kee" w:date="2011-03-31T10:31:00Z">
              <w:rPr>
                <w:rStyle w:val="Hyperlink"/>
              </w:rPr>
            </w:rPrChange>
          </w:rPr>
          <w:t>git</w:t>
        </w:r>
        <w:proofErr w:type="spellEnd"/>
        <w:r w:rsidRPr="003D0E39">
          <w:rPr>
            <w:rStyle w:val="Hyperlink"/>
            <w:rFonts w:ascii="Verdana" w:hAnsi="Verdana"/>
            <w:sz w:val="18"/>
            <w:szCs w:val="18"/>
            <w:rPrChange w:id="886" w:author="Thomas Kee" w:date="2011-03-31T10:31:00Z">
              <w:rPr>
                <w:rStyle w:val="Hyperlink"/>
              </w:rPr>
            </w:rPrChange>
          </w:rPr>
          <w:t>-</w:t>
        </w:r>
        <w:proofErr w:type="gramStart"/>
        <w:r w:rsidRPr="003D0E39">
          <w:rPr>
            <w:rStyle w:val="Hyperlink"/>
            <w:rFonts w:ascii="Verdana" w:hAnsi="Verdana"/>
            <w:sz w:val="18"/>
            <w:szCs w:val="18"/>
            <w:rPrChange w:id="887" w:author="Thomas Kee" w:date="2011-03-31T10:31:00Z">
              <w:rPr>
                <w:rStyle w:val="Hyperlink"/>
              </w:rPr>
            </w:rPrChange>
          </w:rPr>
          <w:t>checkout(</w:t>
        </w:r>
        <w:proofErr w:type="gramEnd"/>
        <w:r w:rsidRPr="003D0E39">
          <w:rPr>
            <w:rStyle w:val="Hyperlink"/>
            <w:rFonts w:ascii="Verdana" w:hAnsi="Verdana"/>
            <w:sz w:val="18"/>
            <w:szCs w:val="18"/>
            <w:rPrChange w:id="888" w:author="Thomas Kee" w:date="2011-03-31T10:31:00Z">
              <w:rPr>
                <w:rStyle w:val="Hyperlink"/>
              </w:rPr>
            </w:rPrChange>
          </w:rPr>
          <w:t>1)</w:t>
        </w:r>
        <w:r w:rsidRPr="003D0E39">
          <w:rPr>
            <w:rFonts w:ascii="Verdana" w:hAnsi="Verdana"/>
            <w:sz w:val="18"/>
            <w:szCs w:val="18"/>
            <w:rPrChange w:id="889" w:author="Thomas Kee" w:date="2011-03-31T10:31:00Z">
              <w:rPr>
                <w:color w:val="0000FF"/>
                <w:u w:val="single"/>
              </w:rPr>
            </w:rPrChange>
          </w:rPr>
          <w:fldChar w:fldCharType="end"/>
        </w:r>
        <w:r w:rsidRPr="003D0E39">
          <w:rPr>
            <w:rFonts w:ascii="Verdana" w:hAnsi="Verdana"/>
            <w:sz w:val="18"/>
            <w:szCs w:val="18"/>
            <w:rPrChange w:id="890" w:author="Thomas Kee" w:date="2011-03-31T10:31:00Z">
              <w:rPr>
                <w:color w:val="0000FF"/>
                <w:u w:val="single"/>
              </w:rPr>
            </w:rPrChange>
          </w:rPr>
          <w:t xml:space="preserve"> and </w:t>
        </w:r>
        <w:r w:rsidRPr="003D0E39">
          <w:rPr>
            <w:rFonts w:ascii="Verdana" w:hAnsi="Verdana"/>
            <w:sz w:val="18"/>
            <w:szCs w:val="18"/>
            <w:rPrChange w:id="891" w:author="Thomas Kee" w:date="2011-03-31T10:31:00Z">
              <w:rPr>
                <w:color w:val="0000FF"/>
                <w:u w:val="single"/>
              </w:rPr>
            </w:rPrChange>
          </w:rPr>
          <w:fldChar w:fldCharType="begin"/>
        </w:r>
        <w:r w:rsidRPr="003D0E39">
          <w:rPr>
            <w:rFonts w:ascii="Verdana" w:hAnsi="Verdana"/>
            <w:sz w:val="18"/>
            <w:szCs w:val="18"/>
            <w:rPrChange w:id="892" w:author="Thomas Kee" w:date="2011-03-31T10:31:00Z">
              <w:rPr>
                <w:color w:val="0000FF"/>
                <w:u w:val="single"/>
              </w:rPr>
            </w:rPrChange>
          </w:rPr>
          <w:instrText xml:space="preserve"> HYPERLINK "http://www.kernel.org/pub/software/scm/git/docs/git-branch.html" </w:instrText>
        </w:r>
        <w:r w:rsidRPr="003D0E39">
          <w:rPr>
            <w:rFonts w:ascii="Verdana" w:hAnsi="Verdana"/>
            <w:sz w:val="18"/>
            <w:szCs w:val="18"/>
            <w:rPrChange w:id="893" w:author="Thomas Kee" w:date="2011-03-31T10:31:00Z">
              <w:rPr>
                <w:color w:val="0000FF"/>
                <w:u w:val="single"/>
              </w:rPr>
            </w:rPrChange>
          </w:rPr>
          <w:fldChar w:fldCharType="separate"/>
        </w:r>
        <w:proofErr w:type="spellStart"/>
        <w:r w:rsidRPr="003D0E39">
          <w:rPr>
            <w:rStyle w:val="Hyperlink"/>
            <w:rFonts w:ascii="Verdana" w:hAnsi="Verdana"/>
            <w:sz w:val="18"/>
            <w:szCs w:val="18"/>
            <w:rPrChange w:id="894" w:author="Thomas Kee" w:date="2011-03-31T10:31:00Z">
              <w:rPr>
                <w:rStyle w:val="Hyperlink"/>
              </w:rPr>
            </w:rPrChange>
          </w:rPr>
          <w:t>git</w:t>
        </w:r>
        <w:proofErr w:type="spellEnd"/>
        <w:r w:rsidRPr="003D0E39">
          <w:rPr>
            <w:rStyle w:val="Hyperlink"/>
            <w:rFonts w:ascii="Verdana" w:hAnsi="Verdana"/>
            <w:sz w:val="18"/>
            <w:szCs w:val="18"/>
            <w:rPrChange w:id="895" w:author="Thomas Kee" w:date="2011-03-31T10:31:00Z">
              <w:rPr>
                <w:rStyle w:val="Hyperlink"/>
              </w:rPr>
            </w:rPrChange>
          </w:rPr>
          <w:t>-branch(1)</w:t>
        </w:r>
        <w:r w:rsidRPr="003D0E39">
          <w:rPr>
            <w:rFonts w:ascii="Verdana" w:hAnsi="Verdana"/>
            <w:sz w:val="18"/>
            <w:szCs w:val="18"/>
            <w:rPrChange w:id="896" w:author="Thomas Kee" w:date="2011-03-31T10:31:00Z">
              <w:rPr>
                <w:color w:val="0000FF"/>
                <w:u w:val="single"/>
              </w:rPr>
            </w:rPrChange>
          </w:rPr>
          <w:fldChar w:fldCharType="end"/>
        </w:r>
        <w:r w:rsidRPr="003D0E39">
          <w:rPr>
            <w:rFonts w:ascii="Verdana" w:hAnsi="Verdana"/>
            <w:sz w:val="18"/>
            <w:szCs w:val="18"/>
            <w:rPrChange w:id="897" w:author="Thomas Kee" w:date="2011-03-31T10:31:00Z">
              <w:rPr>
                <w:color w:val="0000FF"/>
                <w:u w:val="single"/>
              </w:rPr>
            </w:rPrChange>
          </w:rPr>
          <w:t xml:space="preserve"> to switch branches. </w:t>
        </w:r>
      </w:ins>
    </w:p>
    <w:p w:rsidR="00BE0FCC" w:rsidRPr="00731FFC" w:rsidRDefault="003D0E39" w:rsidP="00BE0FCC">
      <w:pPr>
        <w:pStyle w:val="NormalWeb"/>
        <w:numPr>
          <w:ilvl w:val="0"/>
          <w:numId w:val="1"/>
        </w:numPr>
        <w:rPr>
          <w:ins w:id="898" w:author="Thomas Kee" w:date="2011-03-31T10:20:00Z"/>
          <w:rFonts w:ascii="Verdana" w:hAnsi="Verdana"/>
          <w:sz w:val="18"/>
          <w:szCs w:val="18"/>
          <w:rPrChange w:id="899" w:author="Thomas Kee" w:date="2011-03-31T10:31:00Z">
            <w:rPr>
              <w:ins w:id="900" w:author="Thomas Kee" w:date="2011-03-31T10:20:00Z"/>
            </w:rPr>
          </w:rPrChange>
        </w:rPr>
      </w:pPr>
      <w:ins w:id="901" w:author="Thomas Kee" w:date="2011-03-31T10:20:00Z">
        <w:r w:rsidRPr="003D0E39">
          <w:rPr>
            <w:rFonts w:ascii="Verdana" w:hAnsi="Verdana"/>
            <w:sz w:val="18"/>
            <w:szCs w:val="18"/>
            <w:rPrChange w:id="902" w:author="Thomas Kee" w:date="2011-03-31T10:31:00Z">
              <w:rPr>
                <w:color w:val="0000FF"/>
                <w:u w:val="single"/>
              </w:rPr>
            </w:rPrChange>
          </w:rPr>
          <w:fldChar w:fldCharType="begin"/>
        </w:r>
        <w:r w:rsidRPr="003D0E39">
          <w:rPr>
            <w:rFonts w:ascii="Verdana" w:hAnsi="Verdana"/>
            <w:sz w:val="18"/>
            <w:szCs w:val="18"/>
            <w:rPrChange w:id="903" w:author="Thomas Kee" w:date="2011-03-31T10:31:00Z">
              <w:rPr>
                <w:color w:val="0000FF"/>
                <w:u w:val="single"/>
              </w:rPr>
            </w:rPrChange>
          </w:rPr>
          <w:instrText xml:space="preserve"> HYPERLINK "http://www.kernel.org/pub/software/scm/git/docs/git-add.html" </w:instrText>
        </w:r>
        <w:r w:rsidRPr="003D0E39">
          <w:rPr>
            <w:rFonts w:ascii="Verdana" w:hAnsi="Verdana"/>
            <w:sz w:val="18"/>
            <w:szCs w:val="18"/>
            <w:rPrChange w:id="904" w:author="Thomas Kee" w:date="2011-03-31T10:31:00Z">
              <w:rPr>
                <w:color w:val="0000FF"/>
                <w:u w:val="single"/>
              </w:rPr>
            </w:rPrChange>
          </w:rPr>
          <w:fldChar w:fldCharType="separate"/>
        </w:r>
        <w:proofErr w:type="spellStart"/>
        <w:proofErr w:type="gramStart"/>
        <w:r w:rsidRPr="003D0E39">
          <w:rPr>
            <w:rStyle w:val="Hyperlink"/>
            <w:rFonts w:ascii="Verdana" w:hAnsi="Verdana"/>
            <w:sz w:val="18"/>
            <w:szCs w:val="18"/>
            <w:rPrChange w:id="905" w:author="Thomas Kee" w:date="2011-03-31T10:31:00Z">
              <w:rPr>
                <w:rStyle w:val="Hyperlink"/>
              </w:rPr>
            </w:rPrChange>
          </w:rPr>
          <w:t>git</w:t>
        </w:r>
        <w:proofErr w:type="spellEnd"/>
        <w:r w:rsidRPr="003D0E39">
          <w:rPr>
            <w:rStyle w:val="Hyperlink"/>
            <w:rFonts w:ascii="Verdana" w:hAnsi="Verdana"/>
            <w:sz w:val="18"/>
            <w:szCs w:val="18"/>
            <w:rPrChange w:id="906" w:author="Thomas Kee" w:date="2011-03-31T10:31:00Z">
              <w:rPr>
                <w:rStyle w:val="Hyperlink"/>
              </w:rPr>
            </w:rPrChange>
          </w:rPr>
          <w:t>-</w:t>
        </w:r>
        <w:proofErr w:type="gramEnd"/>
        <w:r w:rsidRPr="003D0E39">
          <w:rPr>
            <w:rStyle w:val="Hyperlink"/>
            <w:rFonts w:ascii="Verdana" w:hAnsi="Verdana"/>
            <w:sz w:val="18"/>
            <w:szCs w:val="18"/>
            <w:rPrChange w:id="907" w:author="Thomas Kee" w:date="2011-03-31T10:31:00Z">
              <w:rPr>
                <w:rStyle w:val="Hyperlink"/>
              </w:rPr>
            </w:rPrChange>
          </w:rPr>
          <w:t>add(1)</w:t>
        </w:r>
        <w:r w:rsidRPr="003D0E39">
          <w:rPr>
            <w:rFonts w:ascii="Verdana" w:hAnsi="Verdana"/>
            <w:sz w:val="18"/>
            <w:szCs w:val="18"/>
            <w:rPrChange w:id="908" w:author="Thomas Kee" w:date="2011-03-31T10:31:00Z">
              <w:rPr>
                <w:color w:val="0000FF"/>
                <w:u w:val="single"/>
              </w:rPr>
            </w:rPrChange>
          </w:rPr>
          <w:fldChar w:fldCharType="end"/>
        </w:r>
        <w:r w:rsidRPr="003D0E39">
          <w:rPr>
            <w:rFonts w:ascii="Verdana" w:hAnsi="Verdana"/>
            <w:sz w:val="18"/>
            <w:szCs w:val="18"/>
            <w:rPrChange w:id="909" w:author="Thomas Kee" w:date="2011-03-31T10:31:00Z">
              <w:rPr>
                <w:color w:val="0000FF"/>
                <w:u w:val="single"/>
              </w:rPr>
            </w:rPrChange>
          </w:rPr>
          <w:t xml:space="preserve"> to manage the index file. </w:t>
        </w:r>
      </w:ins>
    </w:p>
    <w:p w:rsidR="00BE0FCC" w:rsidRPr="00731FFC" w:rsidRDefault="003D0E39" w:rsidP="00BE0FCC">
      <w:pPr>
        <w:pStyle w:val="NormalWeb"/>
        <w:numPr>
          <w:ilvl w:val="0"/>
          <w:numId w:val="1"/>
        </w:numPr>
        <w:rPr>
          <w:ins w:id="910" w:author="Thomas Kee" w:date="2011-03-31T10:20:00Z"/>
          <w:rFonts w:ascii="Verdana" w:hAnsi="Verdana"/>
          <w:sz w:val="18"/>
          <w:szCs w:val="18"/>
          <w:rPrChange w:id="911" w:author="Thomas Kee" w:date="2011-03-31T10:31:00Z">
            <w:rPr>
              <w:ins w:id="912" w:author="Thomas Kee" w:date="2011-03-31T10:20:00Z"/>
            </w:rPr>
          </w:rPrChange>
        </w:rPr>
      </w:pPr>
      <w:ins w:id="913" w:author="Thomas Kee" w:date="2011-03-31T10:20:00Z">
        <w:r w:rsidRPr="003D0E39">
          <w:rPr>
            <w:rFonts w:ascii="Verdana" w:hAnsi="Verdana"/>
            <w:sz w:val="18"/>
            <w:szCs w:val="18"/>
            <w:rPrChange w:id="914" w:author="Thomas Kee" w:date="2011-03-31T10:31:00Z">
              <w:rPr>
                <w:color w:val="0000FF"/>
                <w:u w:val="single"/>
              </w:rPr>
            </w:rPrChange>
          </w:rPr>
          <w:fldChar w:fldCharType="begin"/>
        </w:r>
        <w:r w:rsidRPr="003D0E39">
          <w:rPr>
            <w:rFonts w:ascii="Verdana" w:hAnsi="Verdana"/>
            <w:sz w:val="18"/>
            <w:szCs w:val="18"/>
            <w:rPrChange w:id="915" w:author="Thomas Kee" w:date="2011-03-31T10:31:00Z">
              <w:rPr>
                <w:color w:val="0000FF"/>
                <w:u w:val="single"/>
              </w:rPr>
            </w:rPrChange>
          </w:rPr>
          <w:instrText xml:space="preserve"> HYPERLINK "http://www.kernel.org/pub/software/scm/git/docs/git-diff.html" </w:instrText>
        </w:r>
        <w:r w:rsidRPr="003D0E39">
          <w:rPr>
            <w:rFonts w:ascii="Verdana" w:hAnsi="Verdana"/>
            <w:sz w:val="18"/>
            <w:szCs w:val="18"/>
            <w:rPrChange w:id="916"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17" w:author="Thomas Kee" w:date="2011-03-31T10:31:00Z">
              <w:rPr>
                <w:rStyle w:val="Hyperlink"/>
              </w:rPr>
            </w:rPrChange>
          </w:rPr>
          <w:t>git</w:t>
        </w:r>
        <w:proofErr w:type="spellEnd"/>
        <w:r w:rsidRPr="003D0E39">
          <w:rPr>
            <w:rStyle w:val="Hyperlink"/>
            <w:rFonts w:ascii="Verdana" w:hAnsi="Verdana"/>
            <w:sz w:val="18"/>
            <w:szCs w:val="18"/>
            <w:rPrChange w:id="918" w:author="Thomas Kee" w:date="2011-03-31T10:31:00Z">
              <w:rPr>
                <w:rStyle w:val="Hyperlink"/>
              </w:rPr>
            </w:rPrChange>
          </w:rPr>
          <w:t>-</w:t>
        </w:r>
        <w:proofErr w:type="gramStart"/>
        <w:r w:rsidRPr="003D0E39">
          <w:rPr>
            <w:rStyle w:val="Hyperlink"/>
            <w:rFonts w:ascii="Verdana" w:hAnsi="Verdana"/>
            <w:sz w:val="18"/>
            <w:szCs w:val="18"/>
            <w:rPrChange w:id="919" w:author="Thomas Kee" w:date="2011-03-31T10:31:00Z">
              <w:rPr>
                <w:rStyle w:val="Hyperlink"/>
              </w:rPr>
            </w:rPrChange>
          </w:rPr>
          <w:t>diff(</w:t>
        </w:r>
        <w:proofErr w:type="gramEnd"/>
        <w:r w:rsidRPr="003D0E39">
          <w:rPr>
            <w:rStyle w:val="Hyperlink"/>
            <w:rFonts w:ascii="Verdana" w:hAnsi="Verdana"/>
            <w:sz w:val="18"/>
            <w:szCs w:val="18"/>
            <w:rPrChange w:id="920" w:author="Thomas Kee" w:date="2011-03-31T10:31:00Z">
              <w:rPr>
                <w:rStyle w:val="Hyperlink"/>
              </w:rPr>
            </w:rPrChange>
          </w:rPr>
          <w:t>1)</w:t>
        </w:r>
        <w:r w:rsidRPr="003D0E39">
          <w:rPr>
            <w:rFonts w:ascii="Verdana" w:hAnsi="Verdana"/>
            <w:sz w:val="18"/>
            <w:szCs w:val="18"/>
            <w:rPrChange w:id="921" w:author="Thomas Kee" w:date="2011-03-31T10:31:00Z">
              <w:rPr>
                <w:color w:val="0000FF"/>
                <w:u w:val="single"/>
              </w:rPr>
            </w:rPrChange>
          </w:rPr>
          <w:fldChar w:fldCharType="end"/>
        </w:r>
        <w:r w:rsidRPr="003D0E39">
          <w:rPr>
            <w:rFonts w:ascii="Verdana" w:hAnsi="Verdana"/>
            <w:sz w:val="18"/>
            <w:szCs w:val="18"/>
            <w:rPrChange w:id="922" w:author="Thomas Kee" w:date="2011-03-31T10:31:00Z">
              <w:rPr>
                <w:color w:val="0000FF"/>
                <w:u w:val="single"/>
              </w:rPr>
            </w:rPrChange>
          </w:rPr>
          <w:t xml:space="preserve"> and </w:t>
        </w:r>
        <w:r w:rsidRPr="003D0E39">
          <w:rPr>
            <w:rFonts w:ascii="Verdana" w:hAnsi="Verdana"/>
            <w:sz w:val="18"/>
            <w:szCs w:val="18"/>
            <w:rPrChange w:id="923" w:author="Thomas Kee" w:date="2011-03-31T10:31:00Z">
              <w:rPr>
                <w:color w:val="0000FF"/>
                <w:u w:val="single"/>
              </w:rPr>
            </w:rPrChange>
          </w:rPr>
          <w:fldChar w:fldCharType="begin"/>
        </w:r>
        <w:r w:rsidRPr="003D0E39">
          <w:rPr>
            <w:rFonts w:ascii="Verdana" w:hAnsi="Verdana"/>
            <w:sz w:val="18"/>
            <w:szCs w:val="18"/>
            <w:rPrChange w:id="924" w:author="Thomas Kee" w:date="2011-03-31T10:31:00Z">
              <w:rPr>
                <w:color w:val="0000FF"/>
                <w:u w:val="single"/>
              </w:rPr>
            </w:rPrChange>
          </w:rPr>
          <w:instrText xml:space="preserve"> HYPERLINK "http://www.kernel.org/pub/software/scm/git/docs/git-status.html" </w:instrText>
        </w:r>
        <w:r w:rsidRPr="003D0E39">
          <w:rPr>
            <w:rFonts w:ascii="Verdana" w:hAnsi="Verdana"/>
            <w:sz w:val="18"/>
            <w:szCs w:val="18"/>
            <w:rPrChange w:id="925"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26" w:author="Thomas Kee" w:date="2011-03-31T10:31:00Z">
              <w:rPr>
                <w:rStyle w:val="Hyperlink"/>
              </w:rPr>
            </w:rPrChange>
          </w:rPr>
          <w:t>git</w:t>
        </w:r>
        <w:proofErr w:type="spellEnd"/>
        <w:r w:rsidRPr="003D0E39">
          <w:rPr>
            <w:rStyle w:val="Hyperlink"/>
            <w:rFonts w:ascii="Verdana" w:hAnsi="Verdana"/>
            <w:sz w:val="18"/>
            <w:szCs w:val="18"/>
            <w:rPrChange w:id="927" w:author="Thomas Kee" w:date="2011-03-31T10:31:00Z">
              <w:rPr>
                <w:rStyle w:val="Hyperlink"/>
              </w:rPr>
            </w:rPrChange>
          </w:rPr>
          <w:t>-status(1)</w:t>
        </w:r>
        <w:r w:rsidRPr="003D0E39">
          <w:rPr>
            <w:rFonts w:ascii="Verdana" w:hAnsi="Verdana"/>
            <w:sz w:val="18"/>
            <w:szCs w:val="18"/>
            <w:rPrChange w:id="928" w:author="Thomas Kee" w:date="2011-03-31T10:31:00Z">
              <w:rPr>
                <w:color w:val="0000FF"/>
                <w:u w:val="single"/>
              </w:rPr>
            </w:rPrChange>
          </w:rPr>
          <w:fldChar w:fldCharType="end"/>
        </w:r>
        <w:r w:rsidRPr="003D0E39">
          <w:rPr>
            <w:rFonts w:ascii="Verdana" w:hAnsi="Verdana"/>
            <w:sz w:val="18"/>
            <w:szCs w:val="18"/>
            <w:rPrChange w:id="929" w:author="Thomas Kee" w:date="2011-03-31T10:31:00Z">
              <w:rPr>
                <w:color w:val="0000FF"/>
                <w:u w:val="single"/>
              </w:rPr>
            </w:rPrChange>
          </w:rPr>
          <w:t xml:space="preserve"> to see what you are in the middle of doing. </w:t>
        </w:r>
      </w:ins>
    </w:p>
    <w:p w:rsidR="00BE0FCC" w:rsidRPr="00731FFC" w:rsidRDefault="003D0E39" w:rsidP="00BE0FCC">
      <w:pPr>
        <w:pStyle w:val="NormalWeb"/>
        <w:numPr>
          <w:ilvl w:val="0"/>
          <w:numId w:val="1"/>
        </w:numPr>
        <w:rPr>
          <w:ins w:id="930" w:author="Thomas Kee" w:date="2011-03-31T10:20:00Z"/>
          <w:rFonts w:ascii="Verdana" w:hAnsi="Verdana"/>
          <w:sz w:val="18"/>
          <w:szCs w:val="18"/>
          <w:rPrChange w:id="931" w:author="Thomas Kee" w:date="2011-03-31T10:31:00Z">
            <w:rPr>
              <w:ins w:id="932" w:author="Thomas Kee" w:date="2011-03-31T10:20:00Z"/>
            </w:rPr>
          </w:rPrChange>
        </w:rPr>
      </w:pPr>
      <w:ins w:id="933" w:author="Thomas Kee" w:date="2011-03-31T10:20:00Z">
        <w:r w:rsidRPr="003D0E39">
          <w:rPr>
            <w:rFonts w:ascii="Verdana" w:hAnsi="Verdana"/>
            <w:sz w:val="18"/>
            <w:szCs w:val="18"/>
            <w:rPrChange w:id="934" w:author="Thomas Kee" w:date="2011-03-31T10:31:00Z">
              <w:rPr>
                <w:color w:val="0000FF"/>
                <w:u w:val="single"/>
              </w:rPr>
            </w:rPrChange>
          </w:rPr>
          <w:fldChar w:fldCharType="begin"/>
        </w:r>
        <w:r w:rsidRPr="003D0E39">
          <w:rPr>
            <w:rFonts w:ascii="Verdana" w:hAnsi="Verdana"/>
            <w:sz w:val="18"/>
            <w:szCs w:val="18"/>
            <w:rPrChange w:id="935" w:author="Thomas Kee" w:date="2011-03-31T10:31:00Z">
              <w:rPr>
                <w:color w:val="0000FF"/>
                <w:u w:val="single"/>
              </w:rPr>
            </w:rPrChange>
          </w:rPr>
          <w:instrText xml:space="preserve"> HYPERLINK "http://www.kernel.org/pub/software/scm/git/docs/git-commit.html" </w:instrText>
        </w:r>
        <w:r w:rsidRPr="003D0E39">
          <w:rPr>
            <w:rFonts w:ascii="Verdana" w:hAnsi="Verdana"/>
            <w:sz w:val="18"/>
            <w:szCs w:val="18"/>
            <w:rPrChange w:id="936"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37" w:author="Thomas Kee" w:date="2011-03-31T10:31:00Z">
              <w:rPr>
                <w:rStyle w:val="Hyperlink"/>
              </w:rPr>
            </w:rPrChange>
          </w:rPr>
          <w:t>git</w:t>
        </w:r>
        <w:proofErr w:type="spellEnd"/>
        <w:r w:rsidRPr="003D0E39">
          <w:rPr>
            <w:rStyle w:val="Hyperlink"/>
            <w:rFonts w:ascii="Verdana" w:hAnsi="Verdana"/>
            <w:sz w:val="18"/>
            <w:szCs w:val="18"/>
            <w:rPrChange w:id="938" w:author="Thomas Kee" w:date="2011-03-31T10:31:00Z">
              <w:rPr>
                <w:rStyle w:val="Hyperlink"/>
              </w:rPr>
            </w:rPrChange>
          </w:rPr>
          <w:t>-</w:t>
        </w:r>
        <w:proofErr w:type="gramStart"/>
        <w:r w:rsidRPr="003D0E39">
          <w:rPr>
            <w:rStyle w:val="Hyperlink"/>
            <w:rFonts w:ascii="Verdana" w:hAnsi="Verdana"/>
            <w:sz w:val="18"/>
            <w:szCs w:val="18"/>
            <w:rPrChange w:id="939" w:author="Thomas Kee" w:date="2011-03-31T10:31:00Z">
              <w:rPr>
                <w:rStyle w:val="Hyperlink"/>
              </w:rPr>
            </w:rPrChange>
          </w:rPr>
          <w:t>commit(</w:t>
        </w:r>
        <w:proofErr w:type="gramEnd"/>
        <w:r w:rsidRPr="003D0E39">
          <w:rPr>
            <w:rStyle w:val="Hyperlink"/>
            <w:rFonts w:ascii="Verdana" w:hAnsi="Verdana"/>
            <w:sz w:val="18"/>
            <w:szCs w:val="18"/>
            <w:rPrChange w:id="940" w:author="Thomas Kee" w:date="2011-03-31T10:31:00Z">
              <w:rPr>
                <w:rStyle w:val="Hyperlink"/>
              </w:rPr>
            </w:rPrChange>
          </w:rPr>
          <w:t>1)</w:t>
        </w:r>
        <w:r w:rsidRPr="003D0E39">
          <w:rPr>
            <w:rFonts w:ascii="Verdana" w:hAnsi="Verdana"/>
            <w:sz w:val="18"/>
            <w:szCs w:val="18"/>
            <w:rPrChange w:id="941" w:author="Thomas Kee" w:date="2011-03-31T10:31:00Z">
              <w:rPr>
                <w:color w:val="0000FF"/>
                <w:u w:val="single"/>
              </w:rPr>
            </w:rPrChange>
          </w:rPr>
          <w:fldChar w:fldCharType="end"/>
        </w:r>
        <w:r w:rsidRPr="003D0E39">
          <w:rPr>
            <w:rFonts w:ascii="Verdana" w:hAnsi="Verdana"/>
            <w:sz w:val="18"/>
            <w:szCs w:val="18"/>
            <w:rPrChange w:id="942" w:author="Thomas Kee" w:date="2011-03-31T10:31:00Z">
              <w:rPr>
                <w:color w:val="0000FF"/>
                <w:u w:val="single"/>
              </w:rPr>
            </w:rPrChange>
          </w:rPr>
          <w:t xml:space="preserve"> to advance the current branch. </w:t>
        </w:r>
      </w:ins>
    </w:p>
    <w:p w:rsidR="00BE0FCC" w:rsidRPr="00731FFC" w:rsidRDefault="003D0E39" w:rsidP="00BE0FCC">
      <w:pPr>
        <w:pStyle w:val="NormalWeb"/>
        <w:numPr>
          <w:ilvl w:val="0"/>
          <w:numId w:val="1"/>
        </w:numPr>
        <w:rPr>
          <w:ins w:id="943" w:author="Thomas Kee" w:date="2011-03-31T10:20:00Z"/>
          <w:rFonts w:ascii="Verdana" w:hAnsi="Verdana"/>
          <w:sz w:val="18"/>
          <w:szCs w:val="18"/>
          <w:rPrChange w:id="944" w:author="Thomas Kee" w:date="2011-03-31T10:31:00Z">
            <w:rPr>
              <w:ins w:id="945" w:author="Thomas Kee" w:date="2011-03-31T10:20:00Z"/>
            </w:rPr>
          </w:rPrChange>
        </w:rPr>
      </w:pPr>
      <w:ins w:id="946" w:author="Thomas Kee" w:date="2011-03-31T10:20:00Z">
        <w:r w:rsidRPr="003D0E39">
          <w:rPr>
            <w:rFonts w:ascii="Verdana" w:hAnsi="Verdana"/>
            <w:sz w:val="18"/>
            <w:szCs w:val="18"/>
            <w:rPrChange w:id="947" w:author="Thomas Kee" w:date="2011-03-31T10:31:00Z">
              <w:rPr>
                <w:color w:val="0000FF"/>
                <w:u w:val="single"/>
              </w:rPr>
            </w:rPrChange>
          </w:rPr>
          <w:fldChar w:fldCharType="begin"/>
        </w:r>
        <w:r w:rsidRPr="003D0E39">
          <w:rPr>
            <w:rFonts w:ascii="Verdana" w:hAnsi="Verdana"/>
            <w:sz w:val="18"/>
            <w:szCs w:val="18"/>
            <w:rPrChange w:id="948" w:author="Thomas Kee" w:date="2011-03-31T10:31:00Z">
              <w:rPr>
                <w:color w:val="0000FF"/>
                <w:u w:val="single"/>
              </w:rPr>
            </w:rPrChange>
          </w:rPr>
          <w:instrText xml:space="preserve"> HYPERLINK "http://www.kernel.org/pub/software/scm/git/docs/git-reset.html" </w:instrText>
        </w:r>
        <w:r w:rsidRPr="003D0E39">
          <w:rPr>
            <w:rFonts w:ascii="Verdana" w:hAnsi="Verdana"/>
            <w:sz w:val="18"/>
            <w:szCs w:val="18"/>
            <w:rPrChange w:id="949"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50" w:author="Thomas Kee" w:date="2011-03-31T10:31:00Z">
              <w:rPr>
                <w:rStyle w:val="Hyperlink"/>
              </w:rPr>
            </w:rPrChange>
          </w:rPr>
          <w:t>git</w:t>
        </w:r>
        <w:proofErr w:type="spellEnd"/>
        <w:r w:rsidRPr="003D0E39">
          <w:rPr>
            <w:rStyle w:val="Hyperlink"/>
            <w:rFonts w:ascii="Verdana" w:hAnsi="Verdana"/>
            <w:sz w:val="18"/>
            <w:szCs w:val="18"/>
            <w:rPrChange w:id="951" w:author="Thomas Kee" w:date="2011-03-31T10:31:00Z">
              <w:rPr>
                <w:rStyle w:val="Hyperlink"/>
              </w:rPr>
            </w:rPrChange>
          </w:rPr>
          <w:t>-</w:t>
        </w:r>
        <w:proofErr w:type="gramStart"/>
        <w:r w:rsidRPr="003D0E39">
          <w:rPr>
            <w:rStyle w:val="Hyperlink"/>
            <w:rFonts w:ascii="Verdana" w:hAnsi="Verdana"/>
            <w:sz w:val="18"/>
            <w:szCs w:val="18"/>
            <w:rPrChange w:id="952" w:author="Thomas Kee" w:date="2011-03-31T10:31:00Z">
              <w:rPr>
                <w:rStyle w:val="Hyperlink"/>
              </w:rPr>
            </w:rPrChange>
          </w:rPr>
          <w:t>reset(</w:t>
        </w:r>
        <w:proofErr w:type="gramEnd"/>
        <w:r w:rsidRPr="003D0E39">
          <w:rPr>
            <w:rStyle w:val="Hyperlink"/>
            <w:rFonts w:ascii="Verdana" w:hAnsi="Verdana"/>
            <w:sz w:val="18"/>
            <w:szCs w:val="18"/>
            <w:rPrChange w:id="953" w:author="Thomas Kee" w:date="2011-03-31T10:31:00Z">
              <w:rPr>
                <w:rStyle w:val="Hyperlink"/>
              </w:rPr>
            </w:rPrChange>
          </w:rPr>
          <w:t>1)</w:t>
        </w:r>
        <w:r w:rsidRPr="003D0E39">
          <w:rPr>
            <w:rFonts w:ascii="Verdana" w:hAnsi="Verdana"/>
            <w:sz w:val="18"/>
            <w:szCs w:val="18"/>
            <w:rPrChange w:id="954" w:author="Thomas Kee" w:date="2011-03-31T10:31:00Z">
              <w:rPr>
                <w:color w:val="0000FF"/>
                <w:u w:val="single"/>
              </w:rPr>
            </w:rPrChange>
          </w:rPr>
          <w:fldChar w:fldCharType="end"/>
        </w:r>
        <w:r w:rsidRPr="003D0E39">
          <w:rPr>
            <w:rFonts w:ascii="Verdana" w:hAnsi="Verdana"/>
            <w:sz w:val="18"/>
            <w:szCs w:val="18"/>
            <w:rPrChange w:id="955" w:author="Thomas Kee" w:date="2011-03-31T10:31:00Z">
              <w:rPr>
                <w:color w:val="0000FF"/>
                <w:u w:val="single"/>
              </w:rPr>
            </w:rPrChange>
          </w:rPr>
          <w:t xml:space="preserve"> and </w:t>
        </w:r>
        <w:r w:rsidRPr="003D0E39">
          <w:rPr>
            <w:rFonts w:ascii="Verdana" w:hAnsi="Verdana"/>
            <w:sz w:val="18"/>
            <w:szCs w:val="18"/>
            <w:rPrChange w:id="956" w:author="Thomas Kee" w:date="2011-03-31T10:31:00Z">
              <w:rPr>
                <w:color w:val="0000FF"/>
                <w:u w:val="single"/>
              </w:rPr>
            </w:rPrChange>
          </w:rPr>
          <w:fldChar w:fldCharType="begin"/>
        </w:r>
        <w:r w:rsidRPr="003D0E39">
          <w:rPr>
            <w:rFonts w:ascii="Verdana" w:hAnsi="Verdana"/>
            <w:sz w:val="18"/>
            <w:szCs w:val="18"/>
            <w:rPrChange w:id="957" w:author="Thomas Kee" w:date="2011-03-31T10:31:00Z">
              <w:rPr>
                <w:color w:val="0000FF"/>
                <w:u w:val="single"/>
              </w:rPr>
            </w:rPrChange>
          </w:rPr>
          <w:instrText xml:space="preserve"> HYPERLINK "http://www.kernel.org/pub/software/scm/git/docs/git-checkout.html" </w:instrText>
        </w:r>
        <w:r w:rsidRPr="003D0E39">
          <w:rPr>
            <w:rFonts w:ascii="Verdana" w:hAnsi="Verdana"/>
            <w:sz w:val="18"/>
            <w:szCs w:val="18"/>
            <w:rPrChange w:id="958"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59" w:author="Thomas Kee" w:date="2011-03-31T10:31:00Z">
              <w:rPr>
                <w:rStyle w:val="Hyperlink"/>
              </w:rPr>
            </w:rPrChange>
          </w:rPr>
          <w:t>git</w:t>
        </w:r>
        <w:proofErr w:type="spellEnd"/>
        <w:r w:rsidRPr="003D0E39">
          <w:rPr>
            <w:rStyle w:val="Hyperlink"/>
            <w:rFonts w:ascii="Verdana" w:hAnsi="Verdana"/>
            <w:sz w:val="18"/>
            <w:szCs w:val="18"/>
            <w:rPrChange w:id="960" w:author="Thomas Kee" w:date="2011-03-31T10:31:00Z">
              <w:rPr>
                <w:rStyle w:val="Hyperlink"/>
              </w:rPr>
            </w:rPrChange>
          </w:rPr>
          <w:t>-checkout(1)</w:t>
        </w:r>
        <w:r w:rsidRPr="003D0E39">
          <w:rPr>
            <w:rFonts w:ascii="Verdana" w:hAnsi="Verdana"/>
            <w:sz w:val="18"/>
            <w:szCs w:val="18"/>
            <w:rPrChange w:id="961" w:author="Thomas Kee" w:date="2011-03-31T10:31:00Z">
              <w:rPr>
                <w:color w:val="0000FF"/>
                <w:u w:val="single"/>
              </w:rPr>
            </w:rPrChange>
          </w:rPr>
          <w:fldChar w:fldCharType="end"/>
        </w:r>
        <w:r w:rsidRPr="003D0E39">
          <w:rPr>
            <w:rFonts w:ascii="Verdana" w:hAnsi="Verdana"/>
            <w:sz w:val="18"/>
            <w:szCs w:val="18"/>
            <w:rPrChange w:id="962" w:author="Thomas Kee" w:date="2011-03-31T10:31:00Z">
              <w:rPr>
                <w:color w:val="0000FF"/>
                <w:u w:val="single"/>
              </w:rPr>
            </w:rPrChange>
          </w:rPr>
          <w:t xml:space="preserve"> (with pathname parameters) to undo changes. </w:t>
        </w:r>
      </w:ins>
    </w:p>
    <w:p w:rsidR="00BE0FCC" w:rsidRPr="00731FFC" w:rsidRDefault="003D0E39" w:rsidP="00BE0FCC">
      <w:pPr>
        <w:pStyle w:val="NormalWeb"/>
        <w:numPr>
          <w:ilvl w:val="0"/>
          <w:numId w:val="1"/>
        </w:numPr>
        <w:rPr>
          <w:ins w:id="963" w:author="Thomas Kee" w:date="2011-03-31T10:20:00Z"/>
          <w:rFonts w:ascii="Verdana" w:hAnsi="Verdana"/>
          <w:sz w:val="18"/>
          <w:szCs w:val="18"/>
          <w:rPrChange w:id="964" w:author="Thomas Kee" w:date="2011-03-31T10:31:00Z">
            <w:rPr>
              <w:ins w:id="965" w:author="Thomas Kee" w:date="2011-03-31T10:20:00Z"/>
            </w:rPr>
          </w:rPrChange>
        </w:rPr>
      </w:pPr>
      <w:ins w:id="966" w:author="Thomas Kee" w:date="2011-03-31T10:20:00Z">
        <w:r w:rsidRPr="003D0E39">
          <w:rPr>
            <w:rFonts w:ascii="Verdana" w:hAnsi="Verdana"/>
            <w:sz w:val="18"/>
            <w:szCs w:val="18"/>
            <w:rPrChange w:id="967" w:author="Thomas Kee" w:date="2011-03-31T10:31:00Z">
              <w:rPr>
                <w:color w:val="0000FF"/>
                <w:u w:val="single"/>
              </w:rPr>
            </w:rPrChange>
          </w:rPr>
          <w:fldChar w:fldCharType="begin"/>
        </w:r>
        <w:r w:rsidRPr="003D0E39">
          <w:rPr>
            <w:rFonts w:ascii="Verdana" w:hAnsi="Verdana"/>
            <w:sz w:val="18"/>
            <w:szCs w:val="18"/>
            <w:rPrChange w:id="968" w:author="Thomas Kee" w:date="2011-03-31T10:31:00Z">
              <w:rPr>
                <w:color w:val="0000FF"/>
                <w:u w:val="single"/>
              </w:rPr>
            </w:rPrChange>
          </w:rPr>
          <w:instrText xml:space="preserve"> HYPERLINK "http://www.kernel.org/pub/software/scm/git/docs/git-merge.html" </w:instrText>
        </w:r>
        <w:r w:rsidRPr="003D0E39">
          <w:rPr>
            <w:rFonts w:ascii="Verdana" w:hAnsi="Verdana"/>
            <w:sz w:val="18"/>
            <w:szCs w:val="18"/>
            <w:rPrChange w:id="969"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70" w:author="Thomas Kee" w:date="2011-03-31T10:31:00Z">
              <w:rPr>
                <w:rStyle w:val="Hyperlink"/>
              </w:rPr>
            </w:rPrChange>
          </w:rPr>
          <w:t>git</w:t>
        </w:r>
        <w:proofErr w:type="spellEnd"/>
        <w:r w:rsidRPr="003D0E39">
          <w:rPr>
            <w:rStyle w:val="Hyperlink"/>
            <w:rFonts w:ascii="Verdana" w:hAnsi="Verdana"/>
            <w:sz w:val="18"/>
            <w:szCs w:val="18"/>
            <w:rPrChange w:id="971" w:author="Thomas Kee" w:date="2011-03-31T10:31:00Z">
              <w:rPr>
                <w:rStyle w:val="Hyperlink"/>
              </w:rPr>
            </w:rPrChange>
          </w:rPr>
          <w:t>-</w:t>
        </w:r>
        <w:proofErr w:type="gramStart"/>
        <w:r w:rsidRPr="003D0E39">
          <w:rPr>
            <w:rStyle w:val="Hyperlink"/>
            <w:rFonts w:ascii="Verdana" w:hAnsi="Verdana"/>
            <w:sz w:val="18"/>
            <w:szCs w:val="18"/>
            <w:rPrChange w:id="972" w:author="Thomas Kee" w:date="2011-03-31T10:31:00Z">
              <w:rPr>
                <w:rStyle w:val="Hyperlink"/>
              </w:rPr>
            </w:rPrChange>
          </w:rPr>
          <w:t>merge(</w:t>
        </w:r>
        <w:proofErr w:type="gramEnd"/>
        <w:r w:rsidRPr="003D0E39">
          <w:rPr>
            <w:rStyle w:val="Hyperlink"/>
            <w:rFonts w:ascii="Verdana" w:hAnsi="Verdana"/>
            <w:sz w:val="18"/>
            <w:szCs w:val="18"/>
            <w:rPrChange w:id="973" w:author="Thomas Kee" w:date="2011-03-31T10:31:00Z">
              <w:rPr>
                <w:rStyle w:val="Hyperlink"/>
              </w:rPr>
            </w:rPrChange>
          </w:rPr>
          <w:t>1)</w:t>
        </w:r>
        <w:r w:rsidRPr="003D0E39">
          <w:rPr>
            <w:rFonts w:ascii="Verdana" w:hAnsi="Verdana"/>
            <w:sz w:val="18"/>
            <w:szCs w:val="18"/>
            <w:rPrChange w:id="974" w:author="Thomas Kee" w:date="2011-03-31T10:31:00Z">
              <w:rPr>
                <w:color w:val="0000FF"/>
                <w:u w:val="single"/>
              </w:rPr>
            </w:rPrChange>
          </w:rPr>
          <w:fldChar w:fldCharType="end"/>
        </w:r>
        <w:r w:rsidRPr="003D0E39">
          <w:rPr>
            <w:rFonts w:ascii="Verdana" w:hAnsi="Verdana"/>
            <w:sz w:val="18"/>
            <w:szCs w:val="18"/>
            <w:rPrChange w:id="975" w:author="Thomas Kee" w:date="2011-03-31T10:31:00Z">
              <w:rPr>
                <w:color w:val="0000FF"/>
                <w:u w:val="single"/>
              </w:rPr>
            </w:rPrChange>
          </w:rPr>
          <w:t xml:space="preserve"> to merge between local branches. </w:t>
        </w:r>
      </w:ins>
    </w:p>
    <w:p w:rsidR="00BE0FCC" w:rsidRPr="00731FFC" w:rsidRDefault="003D0E39" w:rsidP="00BE0FCC">
      <w:pPr>
        <w:pStyle w:val="NormalWeb"/>
        <w:numPr>
          <w:ilvl w:val="0"/>
          <w:numId w:val="1"/>
        </w:numPr>
        <w:rPr>
          <w:ins w:id="976" w:author="Thomas Kee" w:date="2011-03-31T10:20:00Z"/>
          <w:rFonts w:ascii="Verdana" w:hAnsi="Verdana"/>
          <w:sz w:val="18"/>
          <w:szCs w:val="18"/>
          <w:rPrChange w:id="977" w:author="Thomas Kee" w:date="2011-03-31T10:31:00Z">
            <w:rPr>
              <w:ins w:id="978" w:author="Thomas Kee" w:date="2011-03-31T10:20:00Z"/>
            </w:rPr>
          </w:rPrChange>
        </w:rPr>
      </w:pPr>
      <w:ins w:id="979" w:author="Thomas Kee" w:date="2011-03-31T10:20:00Z">
        <w:r w:rsidRPr="003D0E39">
          <w:rPr>
            <w:rFonts w:ascii="Verdana" w:hAnsi="Verdana"/>
            <w:sz w:val="18"/>
            <w:szCs w:val="18"/>
            <w:rPrChange w:id="980" w:author="Thomas Kee" w:date="2011-03-31T10:31:00Z">
              <w:rPr>
                <w:color w:val="0000FF"/>
                <w:u w:val="single"/>
              </w:rPr>
            </w:rPrChange>
          </w:rPr>
          <w:fldChar w:fldCharType="begin"/>
        </w:r>
        <w:r w:rsidRPr="003D0E39">
          <w:rPr>
            <w:rFonts w:ascii="Verdana" w:hAnsi="Verdana"/>
            <w:sz w:val="18"/>
            <w:szCs w:val="18"/>
            <w:rPrChange w:id="981" w:author="Thomas Kee" w:date="2011-03-31T10:31:00Z">
              <w:rPr>
                <w:color w:val="0000FF"/>
                <w:u w:val="single"/>
              </w:rPr>
            </w:rPrChange>
          </w:rPr>
          <w:instrText xml:space="preserve"> HYPERLINK "http://www.kernel.org/pub/software/scm/git/docs/git-rebase.html" </w:instrText>
        </w:r>
        <w:r w:rsidRPr="003D0E39">
          <w:rPr>
            <w:rFonts w:ascii="Verdana" w:hAnsi="Verdana"/>
            <w:sz w:val="18"/>
            <w:szCs w:val="18"/>
            <w:rPrChange w:id="982"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83" w:author="Thomas Kee" w:date="2011-03-31T10:31:00Z">
              <w:rPr>
                <w:rStyle w:val="Hyperlink"/>
              </w:rPr>
            </w:rPrChange>
          </w:rPr>
          <w:t>git</w:t>
        </w:r>
        <w:proofErr w:type="spellEnd"/>
        <w:r w:rsidRPr="003D0E39">
          <w:rPr>
            <w:rStyle w:val="Hyperlink"/>
            <w:rFonts w:ascii="Verdana" w:hAnsi="Verdana"/>
            <w:sz w:val="18"/>
            <w:szCs w:val="18"/>
            <w:rPrChange w:id="984" w:author="Thomas Kee" w:date="2011-03-31T10:31:00Z">
              <w:rPr>
                <w:rStyle w:val="Hyperlink"/>
              </w:rPr>
            </w:rPrChange>
          </w:rPr>
          <w:t>-</w:t>
        </w:r>
        <w:proofErr w:type="gramStart"/>
        <w:r w:rsidRPr="003D0E39">
          <w:rPr>
            <w:rStyle w:val="Hyperlink"/>
            <w:rFonts w:ascii="Verdana" w:hAnsi="Verdana"/>
            <w:sz w:val="18"/>
            <w:szCs w:val="18"/>
            <w:rPrChange w:id="985" w:author="Thomas Kee" w:date="2011-03-31T10:31:00Z">
              <w:rPr>
                <w:rStyle w:val="Hyperlink"/>
              </w:rPr>
            </w:rPrChange>
          </w:rPr>
          <w:t>rebase(</w:t>
        </w:r>
        <w:proofErr w:type="gramEnd"/>
        <w:r w:rsidRPr="003D0E39">
          <w:rPr>
            <w:rStyle w:val="Hyperlink"/>
            <w:rFonts w:ascii="Verdana" w:hAnsi="Verdana"/>
            <w:sz w:val="18"/>
            <w:szCs w:val="18"/>
            <w:rPrChange w:id="986" w:author="Thomas Kee" w:date="2011-03-31T10:31:00Z">
              <w:rPr>
                <w:rStyle w:val="Hyperlink"/>
              </w:rPr>
            </w:rPrChange>
          </w:rPr>
          <w:t>1)</w:t>
        </w:r>
        <w:r w:rsidRPr="003D0E39">
          <w:rPr>
            <w:rFonts w:ascii="Verdana" w:hAnsi="Verdana"/>
            <w:sz w:val="18"/>
            <w:szCs w:val="18"/>
            <w:rPrChange w:id="987" w:author="Thomas Kee" w:date="2011-03-31T10:31:00Z">
              <w:rPr>
                <w:color w:val="0000FF"/>
                <w:u w:val="single"/>
              </w:rPr>
            </w:rPrChange>
          </w:rPr>
          <w:fldChar w:fldCharType="end"/>
        </w:r>
        <w:r w:rsidRPr="003D0E39">
          <w:rPr>
            <w:rFonts w:ascii="Verdana" w:hAnsi="Verdana"/>
            <w:sz w:val="18"/>
            <w:szCs w:val="18"/>
            <w:rPrChange w:id="988" w:author="Thomas Kee" w:date="2011-03-31T10:31:00Z">
              <w:rPr>
                <w:color w:val="0000FF"/>
                <w:u w:val="single"/>
              </w:rPr>
            </w:rPrChange>
          </w:rPr>
          <w:t xml:space="preserve"> to maintain topic branches. </w:t>
        </w:r>
      </w:ins>
    </w:p>
    <w:p w:rsidR="00BE0FCC" w:rsidRPr="00731FFC" w:rsidRDefault="003D0E39" w:rsidP="00BE0FCC">
      <w:pPr>
        <w:pStyle w:val="NormalWeb"/>
        <w:numPr>
          <w:ilvl w:val="0"/>
          <w:numId w:val="1"/>
        </w:numPr>
        <w:rPr>
          <w:ins w:id="989" w:author="Thomas Kee" w:date="2011-03-31T10:20:00Z"/>
          <w:rFonts w:ascii="Verdana" w:hAnsi="Verdana"/>
          <w:sz w:val="18"/>
          <w:szCs w:val="18"/>
          <w:rPrChange w:id="990" w:author="Thomas Kee" w:date="2011-03-31T10:31:00Z">
            <w:rPr>
              <w:ins w:id="991" w:author="Thomas Kee" w:date="2011-03-31T10:20:00Z"/>
            </w:rPr>
          </w:rPrChange>
        </w:rPr>
      </w:pPr>
      <w:ins w:id="992" w:author="Thomas Kee" w:date="2011-03-31T10:20:00Z">
        <w:r w:rsidRPr="003D0E39">
          <w:rPr>
            <w:rFonts w:ascii="Verdana" w:hAnsi="Verdana"/>
            <w:sz w:val="18"/>
            <w:szCs w:val="18"/>
            <w:rPrChange w:id="993" w:author="Thomas Kee" w:date="2011-03-31T10:31:00Z">
              <w:rPr>
                <w:color w:val="0000FF"/>
                <w:u w:val="single"/>
              </w:rPr>
            </w:rPrChange>
          </w:rPr>
          <w:fldChar w:fldCharType="begin"/>
        </w:r>
        <w:r w:rsidRPr="003D0E39">
          <w:rPr>
            <w:rFonts w:ascii="Verdana" w:hAnsi="Verdana"/>
            <w:sz w:val="18"/>
            <w:szCs w:val="18"/>
            <w:rPrChange w:id="994" w:author="Thomas Kee" w:date="2011-03-31T10:31:00Z">
              <w:rPr>
                <w:color w:val="0000FF"/>
                <w:u w:val="single"/>
              </w:rPr>
            </w:rPrChange>
          </w:rPr>
          <w:instrText xml:space="preserve"> HYPERLINK "http://www.kernel.org/pub/software/scm/git/docs/git-tag.html" </w:instrText>
        </w:r>
        <w:r w:rsidRPr="003D0E39">
          <w:rPr>
            <w:rFonts w:ascii="Verdana" w:hAnsi="Verdana"/>
            <w:sz w:val="18"/>
            <w:szCs w:val="18"/>
            <w:rPrChange w:id="995" w:author="Thomas Kee" w:date="2011-03-31T10:31:00Z">
              <w:rPr>
                <w:color w:val="0000FF"/>
                <w:u w:val="single"/>
              </w:rPr>
            </w:rPrChange>
          </w:rPr>
          <w:fldChar w:fldCharType="separate"/>
        </w:r>
        <w:proofErr w:type="spellStart"/>
        <w:r w:rsidRPr="003D0E39">
          <w:rPr>
            <w:rStyle w:val="Hyperlink"/>
            <w:rFonts w:ascii="Verdana" w:hAnsi="Verdana"/>
            <w:sz w:val="18"/>
            <w:szCs w:val="18"/>
            <w:rPrChange w:id="996" w:author="Thomas Kee" w:date="2011-03-31T10:31:00Z">
              <w:rPr>
                <w:rStyle w:val="Hyperlink"/>
              </w:rPr>
            </w:rPrChange>
          </w:rPr>
          <w:t>git</w:t>
        </w:r>
        <w:proofErr w:type="spellEnd"/>
        <w:r w:rsidRPr="003D0E39">
          <w:rPr>
            <w:rStyle w:val="Hyperlink"/>
            <w:rFonts w:ascii="Verdana" w:hAnsi="Verdana"/>
            <w:sz w:val="18"/>
            <w:szCs w:val="18"/>
            <w:rPrChange w:id="997" w:author="Thomas Kee" w:date="2011-03-31T10:31:00Z">
              <w:rPr>
                <w:rStyle w:val="Hyperlink"/>
              </w:rPr>
            </w:rPrChange>
          </w:rPr>
          <w:t>-</w:t>
        </w:r>
        <w:proofErr w:type="gramStart"/>
        <w:r w:rsidRPr="003D0E39">
          <w:rPr>
            <w:rStyle w:val="Hyperlink"/>
            <w:rFonts w:ascii="Verdana" w:hAnsi="Verdana"/>
            <w:sz w:val="18"/>
            <w:szCs w:val="18"/>
            <w:rPrChange w:id="998" w:author="Thomas Kee" w:date="2011-03-31T10:31:00Z">
              <w:rPr>
                <w:rStyle w:val="Hyperlink"/>
              </w:rPr>
            </w:rPrChange>
          </w:rPr>
          <w:t>tag(</w:t>
        </w:r>
        <w:proofErr w:type="gramEnd"/>
        <w:r w:rsidRPr="003D0E39">
          <w:rPr>
            <w:rStyle w:val="Hyperlink"/>
            <w:rFonts w:ascii="Verdana" w:hAnsi="Verdana"/>
            <w:sz w:val="18"/>
            <w:szCs w:val="18"/>
            <w:rPrChange w:id="999" w:author="Thomas Kee" w:date="2011-03-31T10:31:00Z">
              <w:rPr>
                <w:rStyle w:val="Hyperlink"/>
              </w:rPr>
            </w:rPrChange>
          </w:rPr>
          <w:t>1)</w:t>
        </w:r>
        <w:r w:rsidRPr="003D0E39">
          <w:rPr>
            <w:rFonts w:ascii="Verdana" w:hAnsi="Verdana"/>
            <w:sz w:val="18"/>
            <w:szCs w:val="18"/>
            <w:rPrChange w:id="1000" w:author="Thomas Kee" w:date="2011-03-31T10:31:00Z">
              <w:rPr>
                <w:color w:val="0000FF"/>
                <w:u w:val="single"/>
              </w:rPr>
            </w:rPrChange>
          </w:rPr>
          <w:fldChar w:fldCharType="end"/>
        </w:r>
        <w:r w:rsidRPr="003D0E39">
          <w:rPr>
            <w:rFonts w:ascii="Verdana" w:hAnsi="Verdana"/>
            <w:sz w:val="18"/>
            <w:szCs w:val="18"/>
            <w:rPrChange w:id="1001" w:author="Thomas Kee" w:date="2011-03-31T10:31:00Z">
              <w:rPr>
                <w:color w:val="0000FF"/>
                <w:u w:val="single"/>
              </w:rPr>
            </w:rPrChange>
          </w:rPr>
          <w:t xml:space="preserve"> to mark known point. </w:t>
        </w:r>
      </w:ins>
    </w:p>
    <w:p w:rsidR="00BE0FCC" w:rsidRPr="00911A0F" w:rsidRDefault="003D0E39" w:rsidP="00BE0FCC">
      <w:pPr>
        <w:pStyle w:val="Heading3"/>
        <w:rPr>
          <w:ins w:id="1002" w:author="Thomas Kee" w:date="2011-03-31T10:20:00Z"/>
          <w:rFonts w:ascii="Verdana" w:hAnsi="Verdana"/>
          <w:sz w:val="24"/>
          <w:szCs w:val="24"/>
          <w:rPrChange w:id="1003" w:author="Thomas Kee" w:date="2011-03-31T10:34:00Z">
            <w:rPr>
              <w:ins w:id="1004" w:author="Thomas Kee" w:date="2011-03-31T10:20:00Z"/>
            </w:rPr>
          </w:rPrChange>
        </w:rPr>
      </w:pPr>
      <w:bookmarkStart w:id="1005" w:name="_Toc289357282"/>
      <w:ins w:id="1006" w:author="Thomas Kee" w:date="2011-03-31T10:20:00Z">
        <w:r w:rsidRPr="003D0E39">
          <w:rPr>
            <w:rFonts w:ascii="Verdana" w:hAnsi="Verdana"/>
            <w:sz w:val="24"/>
            <w:szCs w:val="24"/>
            <w:rPrChange w:id="1007" w:author="Thomas Kee" w:date="2011-03-31T10:34:00Z">
              <w:rPr>
                <w:color w:val="0000FF"/>
                <w:u w:val="single"/>
              </w:rPr>
            </w:rPrChange>
          </w:rPr>
          <w:t>Examples</w:t>
        </w:r>
        <w:bookmarkEnd w:id="1005"/>
      </w:ins>
    </w:p>
    <w:p w:rsidR="00BE0FCC" w:rsidRPr="00731FFC" w:rsidRDefault="003D0E39" w:rsidP="00BE0FCC">
      <w:pPr>
        <w:rPr>
          <w:ins w:id="1008" w:author="Thomas Kee" w:date="2011-03-31T10:20:00Z"/>
          <w:rFonts w:ascii="Verdana" w:hAnsi="Verdana"/>
          <w:sz w:val="18"/>
          <w:szCs w:val="18"/>
          <w:rPrChange w:id="1009" w:author="Thomas Kee" w:date="2011-03-31T10:31:00Z">
            <w:rPr>
              <w:ins w:id="1010" w:author="Thomas Kee" w:date="2011-03-31T10:20:00Z"/>
            </w:rPr>
          </w:rPrChange>
        </w:rPr>
      </w:pPr>
      <w:ins w:id="1011" w:author="Thomas Kee" w:date="2011-03-31T10:20:00Z">
        <w:r w:rsidRPr="003D0E39">
          <w:rPr>
            <w:rFonts w:ascii="Verdana" w:hAnsi="Verdana"/>
            <w:sz w:val="18"/>
            <w:szCs w:val="18"/>
            <w:rPrChange w:id="1012" w:author="Thomas Kee" w:date="2011-03-31T10:31:00Z">
              <w:rPr>
                <w:color w:val="0000FF"/>
                <w:u w:val="single"/>
              </w:rPr>
            </w:rPrChange>
          </w:rPr>
          <w:t xml:space="preserve">Use a </w:t>
        </w:r>
        <w:proofErr w:type="spellStart"/>
        <w:r w:rsidRPr="003D0E39">
          <w:rPr>
            <w:rFonts w:ascii="Verdana" w:hAnsi="Verdana"/>
            <w:sz w:val="18"/>
            <w:szCs w:val="18"/>
            <w:rPrChange w:id="1013" w:author="Thomas Kee" w:date="2011-03-31T10:31:00Z">
              <w:rPr>
                <w:color w:val="0000FF"/>
                <w:u w:val="single"/>
              </w:rPr>
            </w:rPrChange>
          </w:rPr>
          <w:t>tarball</w:t>
        </w:r>
        <w:proofErr w:type="spellEnd"/>
        <w:r w:rsidRPr="003D0E39">
          <w:rPr>
            <w:rFonts w:ascii="Verdana" w:hAnsi="Verdana"/>
            <w:sz w:val="18"/>
            <w:szCs w:val="18"/>
            <w:rPrChange w:id="1014" w:author="Thomas Kee" w:date="2011-03-31T10:31:00Z">
              <w:rPr>
                <w:color w:val="0000FF"/>
                <w:u w:val="single"/>
              </w:rPr>
            </w:rPrChange>
          </w:rPr>
          <w:t xml:space="preserve"> as a starting point for a new repository. </w:t>
        </w:r>
      </w:ins>
    </w:p>
    <w:p w:rsidR="00BE0FCC" w:rsidRPr="00731FFC" w:rsidRDefault="003D0E39" w:rsidP="00BE0FCC">
      <w:pPr>
        <w:pStyle w:val="HTMLPreformatted"/>
        <w:ind w:left="720"/>
        <w:rPr>
          <w:ins w:id="1015" w:author="Thomas Kee" w:date="2011-03-31T10:20:00Z"/>
          <w:rStyle w:val="HTMLTypewriter"/>
          <w:rFonts w:ascii="Verdana" w:hAnsi="Verdana"/>
          <w:sz w:val="18"/>
          <w:szCs w:val="18"/>
          <w:rPrChange w:id="1016" w:author="Thomas Kee" w:date="2011-03-31T10:31:00Z">
            <w:rPr>
              <w:ins w:id="1017" w:author="Thomas Kee" w:date="2011-03-31T10:20:00Z"/>
              <w:rStyle w:val="HTMLTypewriter"/>
            </w:rPr>
          </w:rPrChange>
        </w:rPr>
      </w:pPr>
      <w:ins w:id="1018" w:author="Thomas Kee" w:date="2011-03-31T10:20:00Z">
        <w:r w:rsidRPr="003D0E39">
          <w:rPr>
            <w:rStyle w:val="HTMLTypewriter"/>
            <w:rFonts w:ascii="Verdana" w:hAnsi="Verdana"/>
            <w:sz w:val="18"/>
            <w:szCs w:val="18"/>
            <w:rPrChange w:id="1019" w:author="Thomas Kee" w:date="2011-03-31T10:31:00Z">
              <w:rPr>
                <w:rStyle w:val="HTMLTypewriter"/>
              </w:rPr>
            </w:rPrChange>
          </w:rPr>
          <w:t xml:space="preserve">$ tar </w:t>
        </w:r>
        <w:proofErr w:type="spellStart"/>
        <w:r w:rsidRPr="003D0E39">
          <w:rPr>
            <w:rStyle w:val="HTMLTypewriter"/>
            <w:rFonts w:ascii="Verdana" w:hAnsi="Verdana"/>
            <w:sz w:val="18"/>
            <w:szCs w:val="18"/>
            <w:rPrChange w:id="1020" w:author="Thomas Kee" w:date="2011-03-31T10:31:00Z">
              <w:rPr>
                <w:rStyle w:val="HTMLTypewriter"/>
              </w:rPr>
            </w:rPrChange>
          </w:rPr>
          <w:t>zxf</w:t>
        </w:r>
        <w:proofErr w:type="spellEnd"/>
        <w:r w:rsidRPr="003D0E39">
          <w:rPr>
            <w:rStyle w:val="HTMLTypewriter"/>
            <w:rFonts w:ascii="Verdana" w:hAnsi="Verdana"/>
            <w:sz w:val="18"/>
            <w:szCs w:val="18"/>
            <w:rPrChange w:id="1021" w:author="Thomas Kee" w:date="2011-03-31T10:31:00Z">
              <w:rPr>
                <w:rStyle w:val="HTMLTypewriter"/>
              </w:rPr>
            </w:rPrChange>
          </w:rPr>
          <w:t xml:space="preserve"> </w:t>
        </w:r>
        <w:proofErr w:type="spellStart"/>
        <w:r w:rsidRPr="003D0E39">
          <w:rPr>
            <w:rStyle w:val="HTMLTypewriter"/>
            <w:rFonts w:ascii="Verdana" w:hAnsi="Verdana"/>
            <w:sz w:val="18"/>
            <w:szCs w:val="18"/>
            <w:rPrChange w:id="1022" w:author="Thomas Kee" w:date="2011-03-31T10:31:00Z">
              <w:rPr>
                <w:rStyle w:val="HTMLTypewriter"/>
              </w:rPr>
            </w:rPrChange>
          </w:rPr>
          <w:t>frotz.tar.gz</w:t>
        </w:r>
        <w:proofErr w:type="spellEnd"/>
      </w:ins>
    </w:p>
    <w:p w:rsidR="00BE0FCC" w:rsidRPr="00731FFC" w:rsidRDefault="003D0E39" w:rsidP="00BE0FCC">
      <w:pPr>
        <w:pStyle w:val="HTMLPreformatted"/>
        <w:ind w:left="720"/>
        <w:rPr>
          <w:ins w:id="1023" w:author="Thomas Kee" w:date="2011-03-31T10:20:00Z"/>
          <w:rStyle w:val="HTMLTypewriter"/>
          <w:rFonts w:ascii="Verdana" w:hAnsi="Verdana"/>
          <w:sz w:val="18"/>
          <w:szCs w:val="18"/>
          <w:rPrChange w:id="1024" w:author="Thomas Kee" w:date="2011-03-31T10:31:00Z">
            <w:rPr>
              <w:ins w:id="1025" w:author="Thomas Kee" w:date="2011-03-31T10:20:00Z"/>
              <w:rStyle w:val="HTMLTypewriter"/>
            </w:rPr>
          </w:rPrChange>
        </w:rPr>
      </w:pPr>
      <w:ins w:id="1026" w:author="Thomas Kee" w:date="2011-03-31T10:20:00Z">
        <w:r w:rsidRPr="003D0E39">
          <w:rPr>
            <w:rStyle w:val="HTMLTypewriter"/>
            <w:rFonts w:ascii="Verdana" w:hAnsi="Verdana"/>
            <w:sz w:val="18"/>
            <w:szCs w:val="18"/>
            <w:rPrChange w:id="1027"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028" w:author="Thomas Kee" w:date="2011-03-31T10:31:00Z">
              <w:rPr>
                <w:rStyle w:val="HTMLTypewriter"/>
              </w:rPr>
            </w:rPrChange>
          </w:rPr>
          <w:t>cd</w:t>
        </w:r>
        <w:proofErr w:type="spellEnd"/>
        <w:proofErr w:type="gramEnd"/>
        <w:r w:rsidRPr="003D0E39">
          <w:rPr>
            <w:rStyle w:val="HTMLTypewriter"/>
            <w:rFonts w:ascii="Verdana" w:hAnsi="Verdana"/>
            <w:sz w:val="18"/>
            <w:szCs w:val="18"/>
            <w:rPrChange w:id="1029" w:author="Thomas Kee" w:date="2011-03-31T10:31:00Z">
              <w:rPr>
                <w:rStyle w:val="HTMLTypewriter"/>
              </w:rPr>
            </w:rPrChange>
          </w:rPr>
          <w:t xml:space="preserve"> </w:t>
        </w:r>
        <w:proofErr w:type="spellStart"/>
        <w:r w:rsidRPr="003D0E39">
          <w:rPr>
            <w:rStyle w:val="HTMLTypewriter"/>
            <w:rFonts w:ascii="Verdana" w:hAnsi="Verdana"/>
            <w:sz w:val="18"/>
            <w:szCs w:val="18"/>
            <w:rPrChange w:id="1030" w:author="Thomas Kee" w:date="2011-03-31T10:31:00Z">
              <w:rPr>
                <w:rStyle w:val="HTMLTypewriter"/>
              </w:rPr>
            </w:rPrChange>
          </w:rPr>
          <w:t>frotz</w:t>
        </w:r>
        <w:proofErr w:type="spellEnd"/>
      </w:ins>
    </w:p>
    <w:p w:rsidR="00BE0FCC" w:rsidRPr="00731FFC" w:rsidRDefault="003D0E39" w:rsidP="00BE0FCC">
      <w:pPr>
        <w:pStyle w:val="HTMLPreformatted"/>
        <w:ind w:left="720"/>
        <w:rPr>
          <w:ins w:id="1031" w:author="Thomas Kee" w:date="2011-03-31T10:20:00Z"/>
          <w:rStyle w:val="HTMLTypewriter"/>
          <w:rFonts w:ascii="Verdana" w:hAnsi="Verdana"/>
          <w:sz w:val="18"/>
          <w:szCs w:val="18"/>
          <w:rPrChange w:id="1032" w:author="Thomas Kee" w:date="2011-03-31T10:31:00Z">
            <w:rPr>
              <w:ins w:id="1033" w:author="Thomas Kee" w:date="2011-03-31T10:20:00Z"/>
              <w:rStyle w:val="HTMLTypewriter"/>
            </w:rPr>
          </w:rPrChange>
        </w:rPr>
      </w:pPr>
      <w:ins w:id="1034" w:author="Thomas Kee" w:date="2011-03-31T10:20:00Z">
        <w:r w:rsidRPr="003D0E39">
          <w:rPr>
            <w:rStyle w:val="HTMLTypewriter"/>
            <w:rFonts w:ascii="Verdana" w:hAnsi="Verdana"/>
            <w:sz w:val="18"/>
            <w:szCs w:val="18"/>
            <w:rPrChange w:id="103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036" w:author="Thomas Kee" w:date="2011-03-31T10:31:00Z">
              <w:rPr>
                <w:rStyle w:val="HTMLTypewriter"/>
              </w:rPr>
            </w:rPrChange>
          </w:rPr>
          <w:t>git</w:t>
        </w:r>
        <w:proofErr w:type="spellEnd"/>
        <w:proofErr w:type="gramEnd"/>
        <w:r w:rsidRPr="003D0E39">
          <w:rPr>
            <w:rStyle w:val="HTMLTypewriter"/>
            <w:rFonts w:ascii="Verdana" w:hAnsi="Verdana"/>
            <w:sz w:val="18"/>
            <w:szCs w:val="18"/>
            <w:rPrChange w:id="1037" w:author="Thomas Kee" w:date="2011-03-31T10:31:00Z">
              <w:rPr>
                <w:rStyle w:val="HTMLTypewriter"/>
              </w:rPr>
            </w:rPrChange>
          </w:rPr>
          <w:t xml:space="preserve"> init</w:t>
        </w:r>
      </w:ins>
    </w:p>
    <w:p w:rsidR="00BE0FCC" w:rsidRPr="00731FFC" w:rsidRDefault="003D0E39" w:rsidP="00BE0FCC">
      <w:pPr>
        <w:pStyle w:val="HTMLPreformatted"/>
        <w:ind w:left="720"/>
        <w:rPr>
          <w:ins w:id="1038" w:author="Thomas Kee" w:date="2011-03-31T10:20:00Z"/>
          <w:rStyle w:val="HTMLTypewriter"/>
          <w:rFonts w:ascii="Verdana" w:hAnsi="Verdana"/>
          <w:sz w:val="18"/>
          <w:szCs w:val="18"/>
          <w:rPrChange w:id="1039" w:author="Thomas Kee" w:date="2011-03-31T10:31:00Z">
            <w:rPr>
              <w:ins w:id="1040" w:author="Thomas Kee" w:date="2011-03-31T10:20:00Z"/>
              <w:rStyle w:val="HTMLTypewriter"/>
            </w:rPr>
          </w:rPrChange>
        </w:rPr>
      </w:pPr>
      <w:ins w:id="1041" w:author="Thomas Kee" w:date="2011-03-31T10:20:00Z">
        <w:r w:rsidRPr="003D0E39">
          <w:rPr>
            <w:rStyle w:val="HTMLTypewriter"/>
            <w:rFonts w:ascii="Verdana" w:hAnsi="Verdana"/>
            <w:sz w:val="18"/>
            <w:szCs w:val="18"/>
            <w:rPrChange w:id="1042"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043" w:author="Thomas Kee" w:date="2011-03-31T10:31:00Z">
              <w:rPr>
                <w:rStyle w:val="HTMLTypewriter"/>
              </w:rPr>
            </w:rPrChange>
          </w:rPr>
          <w:t>git</w:t>
        </w:r>
        <w:proofErr w:type="spellEnd"/>
        <w:proofErr w:type="gramEnd"/>
        <w:r w:rsidRPr="003D0E39">
          <w:rPr>
            <w:rStyle w:val="HTMLTypewriter"/>
            <w:rFonts w:ascii="Verdana" w:hAnsi="Verdana"/>
            <w:sz w:val="18"/>
            <w:szCs w:val="18"/>
            <w:rPrChange w:id="1044" w:author="Thomas Kee" w:date="2011-03-31T10:31:00Z">
              <w:rPr>
                <w:rStyle w:val="HTMLTypewriter"/>
              </w:rPr>
            </w:rPrChange>
          </w:rPr>
          <w:t xml:space="preserve"> add . </w:t>
        </w:r>
        <w:r w:rsidRPr="003D0E39">
          <w:rPr>
            <w:rStyle w:val="HTMLTypewriter"/>
            <w:rFonts w:ascii="Verdana" w:hAnsi="Verdana"/>
            <w:b/>
            <w:bCs/>
            <w:sz w:val="18"/>
            <w:szCs w:val="18"/>
            <w:rPrChange w:id="1045" w:author="Thomas Kee" w:date="2011-03-31T10:31:00Z">
              <w:rPr>
                <w:rStyle w:val="HTMLTypewriter"/>
                <w:b/>
                <w:bCs/>
              </w:rPr>
            </w:rPrChange>
          </w:rPr>
          <w:t>&lt;1&gt;</w:t>
        </w:r>
      </w:ins>
    </w:p>
    <w:p w:rsidR="00BE0FCC" w:rsidRPr="00731FFC" w:rsidRDefault="003D0E39" w:rsidP="00BE0FCC">
      <w:pPr>
        <w:pStyle w:val="HTMLPreformatted"/>
        <w:ind w:left="720"/>
        <w:rPr>
          <w:ins w:id="1046" w:author="Thomas Kee" w:date="2011-03-31T10:20:00Z"/>
          <w:rStyle w:val="HTMLTypewriter"/>
          <w:rFonts w:ascii="Verdana" w:hAnsi="Verdana"/>
          <w:sz w:val="18"/>
          <w:szCs w:val="18"/>
          <w:rPrChange w:id="1047" w:author="Thomas Kee" w:date="2011-03-31T10:31:00Z">
            <w:rPr>
              <w:ins w:id="1048" w:author="Thomas Kee" w:date="2011-03-31T10:20:00Z"/>
              <w:rStyle w:val="HTMLTypewriter"/>
            </w:rPr>
          </w:rPrChange>
        </w:rPr>
      </w:pPr>
      <w:ins w:id="1049" w:author="Thomas Kee" w:date="2011-03-31T10:20:00Z">
        <w:r w:rsidRPr="003D0E39">
          <w:rPr>
            <w:rStyle w:val="HTMLTypewriter"/>
            <w:rFonts w:ascii="Verdana" w:hAnsi="Verdana"/>
            <w:sz w:val="18"/>
            <w:szCs w:val="18"/>
            <w:rPrChange w:id="105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051" w:author="Thomas Kee" w:date="2011-03-31T10:31:00Z">
              <w:rPr>
                <w:rStyle w:val="HTMLTypewriter"/>
              </w:rPr>
            </w:rPrChange>
          </w:rPr>
          <w:t>git</w:t>
        </w:r>
        <w:proofErr w:type="spellEnd"/>
        <w:proofErr w:type="gramEnd"/>
        <w:r w:rsidRPr="003D0E39">
          <w:rPr>
            <w:rStyle w:val="HTMLTypewriter"/>
            <w:rFonts w:ascii="Verdana" w:hAnsi="Verdana"/>
            <w:sz w:val="18"/>
            <w:szCs w:val="18"/>
            <w:rPrChange w:id="1052" w:author="Thomas Kee" w:date="2011-03-31T10:31:00Z">
              <w:rPr>
                <w:rStyle w:val="HTMLTypewriter"/>
              </w:rPr>
            </w:rPrChange>
          </w:rPr>
          <w:t xml:space="preserve"> commit -m "import of </w:t>
        </w:r>
        <w:proofErr w:type="spellStart"/>
        <w:r w:rsidRPr="003D0E39">
          <w:rPr>
            <w:rStyle w:val="HTMLTypewriter"/>
            <w:rFonts w:ascii="Verdana" w:hAnsi="Verdana"/>
            <w:sz w:val="18"/>
            <w:szCs w:val="18"/>
            <w:rPrChange w:id="1053" w:author="Thomas Kee" w:date="2011-03-31T10:31:00Z">
              <w:rPr>
                <w:rStyle w:val="HTMLTypewriter"/>
              </w:rPr>
            </w:rPrChange>
          </w:rPr>
          <w:t>frotz</w:t>
        </w:r>
        <w:proofErr w:type="spellEnd"/>
        <w:r w:rsidRPr="003D0E39">
          <w:rPr>
            <w:rStyle w:val="HTMLTypewriter"/>
            <w:rFonts w:ascii="Verdana" w:hAnsi="Verdana"/>
            <w:sz w:val="18"/>
            <w:szCs w:val="18"/>
            <w:rPrChange w:id="1054" w:author="Thomas Kee" w:date="2011-03-31T10:31:00Z">
              <w:rPr>
                <w:rStyle w:val="HTMLTypewriter"/>
              </w:rPr>
            </w:rPrChange>
          </w:rPr>
          <w:t xml:space="preserve"> source tree."</w:t>
        </w:r>
      </w:ins>
    </w:p>
    <w:p w:rsidR="00BE0FCC" w:rsidRPr="00731FFC" w:rsidRDefault="003D0E39" w:rsidP="00BE0FCC">
      <w:pPr>
        <w:pStyle w:val="HTMLPreformatted"/>
        <w:ind w:left="720"/>
        <w:rPr>
          <w:ins w:id="1055" w:author="Thomas Kee" w:date="2011-03-31T10:20:00Z"/>
          <w:rFonts w:ascii="Verdana" w:hAnsi="Verdana"/>
          <w:sz w:val="18"/>
          <w:szCs w:val="18"/>
          <w:rPrChange w:id="1056" w:author="Thomas Kee" w:date="2011-03-31T10:31:00Z">
            <w:rPr>
              <w:ins w:id="1057" w:author="Thomas Kee" w:date="2011-03-31T10:20:00Z"/>
            </w:rPr>
          </w:rPrChange>
        </w:rPr>
      </w:pPr>
      <w:ins w:id="1058" w:author="Thomas Kee" w:date="2011-03-31T10:20:00Z">
        <w:r w:rsidRPr="003D0E39">
          <w:rPr>
            <w:rStyle w:val="HTMLTypewriter"/>
            <w:rFonts w:ascii="Verdana" w:hAnsi="Verdana"/>
            <w:sz w:val="18"/>
            <w:szCs w:val="18"/>
            <w:rPrChange w:id="1059"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060" w:author="Thomas Kee" w:date="2011-03-31T10:31:00Z">
              <w:rPr>
                <w:rStyle w:val="HTMLTypewriter"/>
              </w:rPr>
            </w:rPrChange>
          </w:rPr>
          <w:t>git</w:t>
        </w:r>
        <w:proofErr w:type="spellEnd"/>
        <w:proofErr w:type="gramEnd"/>
        <w:r w:rsidRPr="003D0E39">
          <w:rPr>
            <w:rStyle w:val="HTMLTypewriter"/>
            <w:rFonts w:ascii="Verdana" w:hAnsi="Verdana"/>
            <w:sz w:val="18"/>
            <w:szCs w:val="18"/>
            <w:rPrChange w:id="1061" w:author="Thomas Kee" w:date="2011-03-31T10:31:00Z">
              <w:rPr>
                <w:rStyle w:val="HTMLTypewriter"/>
              </w:rPr>
            </w:rPrChange>
          </w:rPr>
          <w:t xml:space="preserve"> tag v2.43 </w:t>
        </w:r>
        <w:r w:rsidRPr="003D0E39">
          <w:rPr>
            <w:rStyle w:val="HTMLTypewriter"/>
            <w:rFonts w:ascii="Verdana" w:hAnsi="Verdana"/>
            <w:b/>
            <w:bCs/>
            <w:sz w:val="18"/>
            <w:szCs w:val="18"/>
            <w:rPrChange w:id="1062" w:author="Thomas Kee" w:date="2011-03-31T10:31:00Z">
              <w:rPr>
                <w:rStyle w:val="HTMLTypewriter"/>
                <w:b/>
                <w:bCs/>
              </w:rPr>
            </w:rPrChange>
          </w:rPr>
          <w:t>&lt;2&gt;</w:t>
        </w:r>
      </w:ins>
    </w:p>
    <w:p w:rsidR="00000000" w:rsidRDefault="003D0E39">
      <w:pPr>
        <w:widowControl w:val="0"/>
        <w:numPr>
          <w:ilvl w:val="0"/>
          <w:numId w:val="14"/>
        </w:numPr>
        <w:autoSpaceDE w:val="0"/>
        <w:autoSpaceDN w:val="0"/>
        <w:adjustRightInd w:val="0"/>
        <w:spacing w:after="0" w:line="240" w:lineRule="auto"/>
        <w:ind w:left="432" w:hanging="288"/>
        <w:rPr>
          <w:ins w:id="1063" w:author="Thomas Kee" w:date="2011-03-31T10:20:00Z"/>
          <w:rFonts w:ascii="Arial" w:hAnsi="Arial"/>
          <w:color w:val="000000"/>
          <w:sz w:val="20"/>
          <w:rPrChange w:id="1064" w:author="Thomas Kee" w:date="2011-03-31T18:24:00Z">
            <w:rPr>
              <w:ins w:id="1065" w:author="Thomas Kee" w:date="2011-03-31T10:20:00Z"/>
              <w:rFonts w:ascii="Verdana" w:hAnsi="Verdana"/>
              <w:sz w:val="18"/>
            </w:rPr>
          </w:rPrChange>
        </w:rPr>
        <w:pPrChange w:id="1066" w:author="Thomas Kee" w:date="2011-03-31T18:24:00Z">
          <w:pPr>
            <w:pStyle w:val="NormalWeb"/>
            <w:numPr>
              <w:numId w:val="2"/>
            </w:numPr>
            <w:tabs>
              <w:tab w:val="num" w:pos="720"/>
            </w:tabs>
            <w:ind w:left="720" w:hanging="360"/>
          </w:pPr>
        </w:pPrChange>
      </w:pPr>
      <w:proofErr w:type="gramStart"/>
      <w:ins w:id="1067" w:author="Thomas Kee" w:date="2011-03-31T10:20:00Z">
        <w:r w:rsidRPr="003D0E39">
          <w:rPr>
            <w:rFonts w:ascii="Verdana" w:hAnsi="Verdana"/>
            <w:sz w:val="18"/>
            <w:szCs w:val="18"/>
            <w:rPrChange w:id="1068" w:author="Thomas Kee" w:date="2011-03-31T10:31:00Z">
              <w:rPr>
                <w:rFonts w:ascii="Courier New" w:hAnsi="Courier New" w:cs="Courier New"/>
                <w:sz w:val="20"/>
                <w:szCs w:val="20"/>
              </w:rPr>
            </w:rPrChange>
          </w:rPr>
          <w:t>add</w:t>
        </w:r>
        <w:proofErr w:type="gramEnd"/>
        <w:r w:rsidRPr="003D0E39">
          <w:rPr>
            <w:rFonts w:ascii="Verdana" w:hAnsi="Verdana"/>
            <w:sz w:val="18"/>
            <w:szCs w:val="18"/>
            <w:rPrChange w:id="1069" w:author="Thomas Kee" w:date="2011-03-31T10:31:00Z">
              <w:rPr>
                <w:rFonts w:ascii="Courier New" w:hAnsi="Courier New" w:cs="Courier New"/>
                <w:sz w:val="20"/>
                <w:szCs w:val="20"/>
              </w:rPr>
            </w:rPrChange>
          </w:rPr>
          <w:t xml:space="preserve"> everything under the current</w:t>
        </w:r>
        <w:r w:rsidRPr="003D0E39">
          <w:rPr>
            <w:rFonts w:ascii="Arial" w:hAnsi="Arial"/>
            <w:color w:val="000000"/>
            <w:sz w:val="20"/>
            <w:rPrChange w:id="1070" w:author="Thomas Kee" w:date="2011-03-31T18:24:00Z">
              <w:rPr>
                <w:rFonts w:ascii="Verdana" w:hAnsi="Verdana"/>
                <w:sz w:val="18"/>
              </w:rPr>
            </w:rPrChange>
          </w:rPr>
          <w:t xml:space="preserve"> directory</w:t>
        </w:r>
        <w:r w:rsidR="00BE0FCC" w:rsidRPr="00731FFC">
          <w:rPr>
            <w:rFonts w:ascii="Verdana" w:hAnsi="Verdana"/>
            <w:sz w:val="18"/>
            <w:szCs w:val="18"/>
            <w:rPrChange w:id="1071" w:author="Thomas Kee" w:date="2011-03-31T10:31:00Z">
              <w:rPr/>
            </w:rPrChange>
          </w:rPr>
          <w:t>.</w:t>
        </w:r>
      </w:ins>
      <w:ins w:id="1072" w:author="Thomas Kee" w:date="2011-03-31T18:18:00Z">
        <w:r w:rsidR="00D538AD">
          <w:rPr>
            <w:rFonts w:ascii="Arial" w:hAnsi="Arial" w:cs="Arial"/>
            <w:color w:val="000000"/>
            <w:sz w:val="20"/>
            <w:szCs w:val="20"/>
          </w:rPr>
          <w:t xml:space="preserve"> is now discovered properly (Issues 108 &amp; 259).</w:t>
        </w:r>
      </w:ins>
      <w:ins w:id="1073" w:author="Thomas Kee" w:date="2011-03-31T10:20:00Z">
        <w:r w:rsidRPr="003D0E39">
          <w:rPr>
            <w:rFonts w:ascii="Verdana" w:hAnsi="Verdana"/>
            <w:sz w:val="18"/>
            <w:szCs w:val="18"/>
            <w:rPrChange w:id="1074" w:author="Thomas Kee" w:date="2011-03-31T10:31:00Z">
              <w:rPr>
                <w:rFonts w:ascii="Courier New" w:hAnsi="Courier New" w:cs="Courier New"/>
                <w:sz w:val="20"/>
                <w:szCs w:val="20"/>
              </w:rPr>
            </w:rPrChange>
          </w:rPr>
          <w:t xml:space="preserve">. </w:t>
        </w:r>
      </w:ins>
    </w:p>
    <w:p w:rsidR="00D538AD" w:rsidRDefault="00D538AD" w:rsidP="00FB4BFD">
      <w:pPr>
        <w:widowControl w:val="0"/>
        <w:numPr>
          <w:ilvl w:val="0"/>
          <w:numId w:val="14"/>
        </w:numPr>
        <w:autoSpaceDE w:val="0"/>
        <w:autoSpaceDN w:val="0"/>
        <w:adjustRightInd w:val="0"/>
        <w:spacing w:after="0" w:line="240" w:lineRule="auto"/>
        <w:ind w:left="432" w:hanging="288"/>
        <w:rPr>
          <w:ins w:id="1075" w:author="Thomas Kee" w:date="2011-03-31T18:18:00Z"/>
          <w:rFonts w:ascii="Arial" w:hAnsi="Arial" w:cs="Arial"/>
          <w:color w:val="000000"/>
          <w:sz w:val="20"/>
          <w:szCs w:val="20"/>
        </w:rPr>
      </w:pPr>
      <w:ins w:id="1076" w:author="Thomas Kee" w:date="2011-03-31T18:18:00Z">
        <w:r>
          <w:rPr>
            <w:rFonts w:ascii="Arial" w:hAnsi="Arial" w:cs="Arial"/>
            <w:color w:val="000000"/>
            <w:sz w:val="20"/>
            <w:szCs w:val="20"/>
          </w:rPr>
          <w:t xml:space="preserve">IPv6 is supported now, thanks to Martin </w:t>
        </w:r>
        <w:proofErr w:type="spellStart"/>
        <w:r>
          <w:rPr>
            <w:rFonts w:ascii="Arial" w:hAnsi="Arial" w:cs="Arial"/>
            <w:color w:val="000000"/>
            <w:sz w:val="20"/>
            <w:szCs w:val="20"/>
          </w:rPr>
          <w:t>Martin</w:t>
        </w:r>
        <w:proofErr w:type="spellEnd"/>
        <w:r>
          <w:rPr>
            <w:rFonts w:ascii="Arial" w:hAnsi="Arial" w:cs="Arial"/>
            <w:color w:val="000000"/>
            <w:sz w:val="20"/>
            <w:szCs w:val="20"/>
          </w:rPr>
          <w:t xml:space="preserve"> </w:t>
        </w:r>
        <w:proofErr w:type="spellStart"/>
        <w:r>
          <w:rPr>
            <w:rFonts w:ascii="Arial" w:hAnsi="Arial" w:cs="Arial"/>
            <w:color w:val="000000"/>
            <w:sz w:val="20"/>
            <w:szCs w:val="20"/>
          </w:rPr>
          <w:t>Storsj</w:t>
        </w:r>
        <w:r>
          <w:rPr>
            <w:rFonts w:ascii="Arial" w:hAnsi="Arial" w:cs="Arial"/>
            <w:sz w:val="20"/>
            <w:szCs w:val="20"/>
          </w:rPr>
          <w:t>ö</w:t>
        </w:r>
        <w:proofErr w:type="spellEnd"/>
        <w:r>
          <w:rPr>
            <w:rFonts w:ascii="Arial" w:hAnsi="Arial" w:cs="Arial"/>
            <w:sz w:val="20"/>
            <w:szCs w:val="20"/>
          </w:rPr>
          <w:t xml:space="preserve"> (Issue 182).</w:t>
        </w:r>
      </w:ins>
    </w:p>
    <w:p w:rsidR="00D538AD" w:rsidRDefault="00D538AD">
      <w:pPr>
        <w:widowControl w:val="0"/>
        <w:autoSpaceDE w:val="0"/>
        <w:autoSpaceDN w:val="0"/>
        <w:adjustRightInd w:val="0"/>
        <w:spacing w:after="0" w:line="240" w:lineRule="auto"/>
        <w:rPr>
          <w:ins w:id="1077"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078" w:author="Thomas Kee" w:date="2011-03-31T18:18:00Z"/>
          <w:rFonts w:ascii="Arial" w:hAnsi="Arial" w:cs="Arial"/>
          <w:b/>
          <w:bCs/>
          <w:color w:val="000000"/>
          <w:sz w:val="24"/>
          <w:szCs w:val="24"/>
        </w:rPr>
      </w:pPr>
      <w:ins w:id="1079" w:author="Thomas Kee" w:date="2011-03-31T18:18:00Z">
        <w:r>
          <w:rPr>
            <w:rFonts w:ascii="Arial" w:hAnsi="Arial" w:cs="Arial"/>
            <w:b/>
            <w:bCs/>
            <w:color w:val="000000"/>
            <w:sz w:val="24"/>
            <w:szCs w:val="24"/>
          </w:rPr>
          <w:t>Changes since Git-1.6.3-preview20090507</w:t>
        </w:r>
      </w:ins>
    </w:p>
    <w:p w:rsidR="00D538AD" w:rsidRDefault="00D538AD">
      <w:pPr>
        <w:widowControl w:val="0"/>
        <w:autoSpaceDE w:val="0"/>
        <w:autoSpaceDN w:val="0"/>
        <w:adjustRightInd w:val="0"/>
        <w:spacing w:after="0" w:line="240" w:lineRule="auto"/>
        <w:rPr>
          <w:ins w:id="1080"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081" w:author="Thomas Kee" w:date="2011-03-31T18:18:00Z"/>
          <w:rFonts w:ascii="Arial" w:hAnsi="Arial" w:cs="Arial"/>
          <w:b/>
          <w:bCs/>
          <w:i/>
          <w:iCs/>
          <w:color w:val="000000"/>
          <w:sz w:val="20"/>
          <w:szCs w:val="20"/>
        </w:rPr>
      </w:pPr>
      <w:ins w:id="1082"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1083" w:author="Thomas Kee" w:date="2011-03-31T18:18:00Z"/>
          <w:rFonts w:ascii="Arial" w:hAnsi="Arial" w:cs="Arial"/>
          <w:color w:val="000000"/>
          <w:sz w:val="20"/>
          <w:szCs w:val="20"/>
        </w:rPr>
      </w:pPr>
      <w:ins w:id="1084"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1.6.3.2.</w:t>
        </w:r>
      </w:ins>
    </w:p>
    <w:p w:rsidR="00D538AD" w:rsidRDefault="00D538AD" w:rsidP="00FB4BFD">
      <w:pPr>
        <w:widowControl w:val="0"/>
        <w:numPr>
          <w:ilvl w:val="0"/>
          <w:numId w:val="14"/>
        </w:numPr>
        <w:autoSpaceDE w:val="0"/>
        <w:autoSpaceDN w:val="0"/>
        <w:adjustRightInd w:val="0"/>
        <w:spacing w:after="0" w:line="240" w:lineRule="auto"/>
        <w:ind w:left="432" w:hanging="288"/>
        <w:rPr>
          <w:ins w:id="1085" w:author="Thomas Kee" w:date="2011-03-31T18:18:00Z"/>
          <w:rFonts w:ascii="Arial" w:hAnsi="Arial" w:cs="Arial"/>
          <w:color w:val="000000"/>
          <w:sz w:val="20"/>
          <w:szCs w:val="20"/>
        </w:rPr>
      </w:pPr>
      <w:ins w:id="1086" w:author="Thomas Kee" w:date="2011-03-31T18:18:00Z">
        <w:r>
          <w:rPr>
            <w:rFonts w:ascii="Arial" w:hAnsi="Arial" w:cs="Arial"/>
            <w:color w:val="000000"/>
            <w:sz w:val="20"/>
            <w:szCs w:val="20"/>
          </w:rPr>
          <w:t xml:space="preserve">Uses </w:t>
        </w:r>
        <w:proofErr w:type="spellStart"/>
        <w:r>
          <w:rPr>
            <w:rFonts w:ascii="Arial" w:hAnsi="Arial" w:cs="Arial"/>
            <w:color w:val="000000"/>
            <w:sz w:val="20"/>
            <w:szCs w:val="20"/>
          </w:rPr>
          <w:t>TortoisePlink</w:t>
        </w:r>
        <w:proofErr w:type="spellEnd"/>
        <w:r>
          <w:rPr>
            <w:rFonts w:ascii="Arial" w:hAnsi="Arial" w:cs="Arial"/>
            <w:color w:val="000000"/>
            <w:sz w:val="20"/>
            <w:szCs w:val="20"/>
          </w:rPr>
          <w:t xml:space="preserve"> instead of Plink if available.</w:t>
        </w:r>
      </w:ins>
    </w:p>
    <w:p w:rsidR="00D538AD" w:rsidRDefault="00D538AD">
      <w:pPr>
        <w:widowControl w:val="0"/>
        <w:autoSpaceDE w:val="0"/>
        <w:autoSpaceDN w:val="0"/>
        <w:adjustRightInd w:val="0"/>
        <w:spacing w:after="0" w:line="240" w:lineRule="auto"/>
        <w:ind w:left="144"/>
        <w:rPr>
          <w:ins w:id="1087"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1088" w:author="Thomas Kee" w:date="2011-03-31T18:18:00Z"/>
          <w:rFonts w:ascii="Arial" w:hAnsi="Arial" w:cs="Arial"/>
          <w:color w:val="000000"/>
          <w:sz w:val="20"/>
          <w:szCs w:val="20"/>
        </w:rPr>
      </w:pPr>
      <w:proofErr w:type="spellStart"/>
      <w:ins w:id="1089"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1090" w:author="Thomas Kee" w:date="2011-03-31T18:18:00Z"/>
          <w:rFonts w:ascii="Arial" w:hAnsi="Arial" w:cs="Arial"/>
          <w:color w:val="000000"/>
          <w:sz w:val="20"/>
          <w:szCs w:val="20"/>
        </w:rPr>
      </w:pPr>
      <w:ins w:id="1091" w:author="Thomas Kee" w:date="2011-03-31T18:18:00Z">
        <w:r>
          <w:rPr>
            <w:rFonts w:ascii="Arial" w:hAnsi="Arial" w:cs="Arial"/>
            <w:color w:val="000000"/>
            <w:sz w:val="20"/>
            <w:szCs w:val="20"/>
          </w:rPr>
          <w:t>Plink errors out rather than hanging when the user needs to accept a host key first (Issue 96).</w:t>
        </w:r>
      </w:ins>
    </w:p>
    <w:p w:rsidR="00D538AD" w:rsidRDefault="00D538AD" w:rsidP="00FB4BFD">
      <w:pPr>
        <w:widowControl w:val="0"/>
        <w:numPr>
          <w:ilvl w:val="0"/>
          <w:numId w:val="14"/>
        </w:numPr>
        <w:autoSpaceDE w:val="0"/>
        <w:autoSpaceDN w:val="0"/>
        <w:adjustRightInd w:val="0"/>
        <w:spacing w:after="0" w:line="240" w:lineRule="auto"/>
        <w:ind w:left="432" w:hanging="288"/>
        <w:rPr>
          <w:ins w:id="1092" w:author="Thomas Kee" w:date="2011-03-31T18:18:00Z"/>
          <w:rFonts w:ascii="Arial" w:hAnsi="Arial" w:cs="Arial"/>
          <w:color w:val="000000"/>
          <w:sz w:val="20"/>
          <w:szCs w:val="20"/>
        </w:rPr>
      </w:pPr>
      <w:ins w:id="1093" w:author="Thomas Kee" w:date="2011-03-31T18:18:00Z">
        <w:r>
          <w:rPr>
            <w:rFonts w:ascii="Arial" w:hAnsi="Arial" w:cs="Arial"/>
            <w:color w:val="000000"/>
            <w:sz w:val="20"/>
            <w:szCs w:val="20"/>
          </w:rPr>
          <w:t>The user home directory is inferred from $HOMEDRIVE\$HOMEPATH instead of $HOME (Issue 108).</w:t>
        </w:r>
      </w:ins>
    </w:p>
    <w:p w:rsidR="00D538AD" w:rsidRDefault="00D538AD" w:rsidP="00FB4BFD">
      <w:pPr>
        <w:widowControl w:val="0"/>
        <w:numPr>
          <w:ilvl w:val="0"/>
          <w:numId w:val="14"/>
        </w:numPr>
        <w:autoSpaceDE w:val="0"/>
        <w:autoSpaceDN w:val="0"/>
        <w:adjustRightInd w:val="0"/>
        <w:spacing w:after="0" w:line="240" w:lineRule="auto"/>
        <w:ind w:left="432" w:hanging="288"/>
        <w:rPr>
          <w:ins w:id="1094" w:author="Thomas Kee" w:date="2011-03-31T18:18:00Z"/>
          <w:rFonts w:ascii="Arial" w:hAnsi="Arial" w:cs="Arial"/>
          <w:color w:val="000000"/>
          <w:sz w:val="20"/>
          <w:szCs w:val="20"/>
        </w:rPr>
      </w:pPr>
      <w:ins w:id="1095" w:author="Thomas Kee" w:date="2011-03-31T18:18:00Z">
        <w:r>
          <w:rPr>
            <w:rFonts w:ascii="Arial" w:hAnsi="Arial" w:cs="Arial"/>
            <w:color w:val="000000"/>
            <w:sz w:val="20"/>
            <w:szCs w:val="20"/>
          </w:rPr>
          <w:t>The environment setting $CYGWIN=</w:t>
        </w:r>
        <w:proofErr w:type="spellStart"/>
        <w:proofErr w:type="gramStart"/>
        <w:r>
          <w:rPr>
            <w:rFonts w:ascii="Arial" w:hAnsi="Arial" w:cs="Arial"/>
            <w:color w:val="000000"/>
            <w:sz w:val="20"/>
            <w:szCs w:val="20"/>
          </w:rPr>
          <w:t>tty</w:t>
        </w:r>
        <w:proofErr w:type="spellEnd"/>
        <w:proofErr w:type="gramEnd"/>
        <w:r>
          <w:rPr>
            <w:rFonts w:ascii="Arial" w:hAnsi="Arial" w:cs="Arial"/>
            <w:color w:val="000000"/>
            <w:sz w:val="20"/>
            <w:szCs w:val="20"/>
          </w:rPr>
          <w:t xml:space="preserve"> is ignored (Issues 138, 248 and 251).</w:t>
        </w:r>
      </w:ins>
    </w:p>
    <w:p w:rsidR="00D538AD" w:rsidRDefault="00D538AD" w:rsidP="00FB4BFD">
      <w:pPr>
        <w:widowControl w:val="0"/>
        <w:numPr>
          <w:ilvl w:val="0"/>
          <w:numId w:val="14"/>
        </w:numPr>
        <w:autoSpaceDE w:val="0"/>
        <w:autoSpaceDN w:val="0"/>
        <w:adjustRightInd w:val="0"/>
        <w:spacing w:after="0" w:line="240" w:lineRule="auto"/>
        <w:ind w:left="432" w:hanging="288"/>
        <w:rPr>
          <w:ins w:id="1096" w:author="Thomas Kee" w:date="2011-03-31T18:18:00Z"/>
          <w:rFonts w:ascii="Arial" w:hAnsi="Arial" w:cs="Arial"/>
          <w:color w:val="000000"/>
          <w:sz w:val="20"/>
          <w:szCs w:val="20"/>
        </w:rPr>
      </w:pPr>
      <w:ins w:id="1097" w:author="Thomas Kee" w:date="2011-03-31T18:18:00Z">
        <w:r>
          <w:rPr>
            <w:rFonts w:ascii="Arial" w:hAnsi="Arial" w:cs="Arial"/>
            <w:color w:val="000000"/>
            <w:sz w:val="20"/>
            <w:szCs w:val="20"/>
          </w:rPr>
          <w:t>The "</w:t>
        </w:r>
        <w:proofErr w:type="spellStart"/>
        <w:r>
          <w:rPr>
            <w:rFonts w:ascii="Arial" w:hAnsi="Arial" w:cs="Arial"/>
            <w:color w:val="000000"/>
            <w:sz w:val="20"/>
            <w:szCs w:val="20"/>
          </w:rPr>
          <w:t>ls</w:t>
        </w:r>
        <w:proofErr w:type="spellEnd"/>
        <w:r>
          <w:rPr>
            <w:rFonts w:ascii="Arial" w:hAnsi="Arial" w:cs="Arial"/>
            <w:color w:val="000000"/>
            <w:sz w:val="20"/>
            <w:szCs w:val="20"/>
          </w:rPr>
          <w:t>" command shows non-ASCII filenames correctly now (Issue 188).</w:t>
        </w:r>
      </w:ins>
    </w:p>
    <w:p w:rsidR="00D538AD" w:rsidRDefault="00D538AD" w:rsidP="00FB4BFD">
      <w:pPr>
        <w:widowControl w:val="0"/>
        <w:numPr>
          <w:ilvl w:val="0"/>
          <w:numId w:val="14"/>
        </w:numPr>
        <w:autoSpaceDE w:val="0"/>
        <w:autoSpaceDN w:val="0"/>
        <w:adjustRightInd w:val="0"/>
        <w:spacing w:after="0" w:line="240" w:lineRule="auto"/>
        <w:ind w:left="432" w:hanging="288"/>
        <w:rPr>
          <w:ins w:id="1098" w:author="Thomas Kee" w:date="2011-03-31T18:18:00Z"/>
          <w:rFonts w:ascii="Arial" w:hAnsi="Arial" w:cs="Arial"/>
          <w:color w:val="000000"/>
          <w:sz w:val="20"/>
          <w:szCs w:val="20"/>
        </w:rPr>
      </w:pPr>
      <w:ins w:id="1099" w:author="Thomas Kee" w:date="2011-03-31T18:18:00Z">
        <w:r>
          <w:rPr>
            <w:rFonts w:ascii="Arial" w:hAnsi="Arial" w:cs="Arial"/>
            <w:color w:val="000000"/>
            <w:sz w:val="20"/>
            <w:szCs w:val="20"/>
          </w:rPr>
          <w:t xml:space="preserve">Adds more syntax files for </w:t>
        </w:r>
        <w:proofErr w:type="gramStart"/>
        <w:r>
          <w:rPr>
            <w:rFonts w:ascii="Arial" w:hAnsi="Arial" w:cs="Arial"/>
            <w:color w:val="000000"/>
            <w:sz w:val="20"/>
            <w:szCs w:val="20"/>
          </w:rPr>
          <w:t>vi</w:t>
        </w:r>
        <w:proofErr w:type="gramEnd"/>
        <w:r>
          <w:rPr>
            <w:rFonts w:ascii="Arial" w:hAnsi="Arial" w:cs="Arial"/>
            <w:color w:val="000000"/>
            <w:sz w:val="20"/>
            <w:szCs w:val="20"/>
          </w:rPr>
          <w:t xml:space="preserve"> (Issue 250).</w:t>
        </w:r>
      </w:ins>
    </w:p>
    <w:p w:rsidR="00D538AD" w:rsidRDefault="00D538AD" w:rsidP="00FB4BFD">
      <w:pPr>
        <w:widowControl w:val="0"/>
        <w:numPr>
          <w:ilvl w:val="0"/>
          <w:numId w:val="14"/>
        </w:numPr>
        <w:autoSpaceDE w:val="0"/>
        <w:autoSpaceDN w:val="0"/>
        <w:adjustRightInd w:val="0"/>
        <w:spacing w:after="0" w:line="240" w:lineRule="auto"/>
        <w:ind w:left="432" w:hanging="288"/>
        <w:rPr>
          <w:ins w:id="1100" w:author="Thomas Kee" w:date="2011-03-31T18:18:00Z"/>
          <w:rFonts w:ascii="Arial" w:hAnsi="Arial" w:cs="Arial"/>
          <w:color w:val="000000"/>
          <w:sz w:val="20"/>
          <w:szCs w:val="20"/>
        </w:rPr>
      </w:pPr>
      <w:ins w:id="1101" w:author="Thomas Kee" w:date="2011-03-31T18:18:00Z">
        <w:r>
          <w:rPr>
            <w:rFonts w:ascii="Arial" w:hAnsi="Arial" w:cs="Arial"/>
            <w:color w:val="000000"/>
            <w:sz w:val="20"/>
            <w:szCs w:val="20"/>
          </w:rPr>
          <w:t>$HOME/.</w:t>
        </w:r>
        <w:proofErr w:type="spellStart"/>
        <w:r>
          <w:rPr>
            <w:rFonts w:ascii="Arial" w:hAnsi="Arial" w:cs="Arial"/>
            <w:color w:val="000000"/>
            <w:sz w:val="20"/>
            <w:szCs w:val="20"/>
          </w:rPr>
          <w:t>bashrc</w:t>
        </w:r>
        <w:proofErr w:type="spellEnd"/>
        <w:r>
          <w:rPr>
            <w:rFonts w:ascii="Arial" w:hAnsi="Arial" w:cs="Arial"/>
            <w:color w:val="000000"/>
            <w:sz w:val="20"/>
            <w:szCs w:val="20"/>
          </w:rPr>
          <w:t xml:space="preserve"> is included last from /etc/profile, allowing .</w:t>
        </w:r>
        <w:proofErr w:type="spellStart"/>
        <w:r>
          <w:rPr>
            <w:rFonts w:ascii="Arial" w:hAnsi="Arial" w:cs="Arial"/>
            <w:color w:val="000000"/>
            <w:sz w:val="20"/>
            <w:szCs w:val="20"/>
          </w:rPr>
          <w:t>bashrc</w:t>
        </w:r>
        <w:proofErr w:type="spellEnd"/>
        <w:r>
          <w:rPr>
            <w:rFonts w:ascii="Arial" w:hAnsi="Arial" w:cs="Arial"/>
            <w:color w:val="000000"/>
            <w:sz w:val="20"/>
            <w:szCs w:val="20"/>
          </w:rPr>
          <w:t xml:space="preserve"> to override all settings in /etc/profile (Issue 255).</w:t>
        </w:r>
      </w:ins>
    </w:p>
    <w:p w:rsidR="00D538AD" w:rsidRDefault="00D538AD" w:rsidP="00FB4BFD">
      <w:pPr>
        <w:widowControl w:val="0"/>
        <w:numPr>
          <w:ilvl w:val="0"/>
          <w:numId w:val="14"/>
        </w:numPr>
        <w:autoSpaceDE w:val="0"/>
        <w:autoSpaceDN w:val="0"/>
        <w:adjustRightInd w:val="0"/>
        <w:spacing w:after="0" w:line="240" w:lineRule="auto"/>
        <w:ind w:left="432" w:hanging="288"/>
        <w:rPr>
          <w:ins w:id="1102" w:author="Thomas Kee" w:date="2011-03-31T18:18:00Z"/>
          <w:rFonts w:ascii="Arial" w:hAnsi="Arial" w:cs="Arial"/>
          <w:color w:val="000000"/>
          <w:sz w:val="20"/>
          <w:szCs w:val="20"/>
        </w:rPr>
      </w:pPr>
      <w:ins w:id="1103" w:author="Thomas Kee" w:date="2011-03-31T18:18:00Z">
        <w:r>
          <w:rPr>
            <w:rFonts w:ascii="Arial" w:hAnsi="Arial" w:cs="Arial"/>
            <w:color w:val="000000"/>
            <w:sz w:val="20"/>
            <w:szCs w:val="20"/>
          </w:rPr>
          <w:t>Completion is case-insensitive again (Issue 256).</w:t>
        </w:r>
      </w:ins>
    </w:p>
    <w:p w:rsidR="00D538AD" w:rsidRDefault="00D538AD" w:rsidP="00FB4BFD">
      <w:pPr>
        <w:widowControl w:val="0"/>
        <w:numPr>
          <w:ilvl w:val="0"/>
          <w:numId w:val="14"/>
        </w:numPr>
        <w:autoSpaceDE w:val="0"/>
        <w:autoSpaceDN w:val="0"/>
        <w:adjustRightInd w:val="0"/>
        <w:spacing w:after="0" w:line="240" w:lineRule="auto"/>
        <w:ind w:left="432" w:hanging="288"/>
        <w:rPr>
          <w:ins w:id="1104" w:author="Thomas Kee" w:date="2011-03-31T18:18:00Z"/>
          <w:rFonts w:ascii="Arial" w:hAnsi="Arial" w:cs="Arial"/>
          <w:color w:val="000000"/>
          <w:sz w:val="20"/>
          <w:szCs w:val="20"/>
        </w:rPr>
      </w:pPr>
      <w:ins w:id="1105" w:author="Thomas Kee" w:date="2011-03-31T18:18:00Z">
        <w:r>
          <w:rPr>
            <w:rFonts w:ascii="Arial" w:hAnsi="Arial" w:cs="Arial"/>
            <w:color w:val="000000"/>
            <w:sz w:val="20"/>
            <w:szCs w:val="20"/>
          </w:rPr>
          <w:t>The "start" command can handle arguments with spaces now (Issue 258).</w:t>
        </w:r>
      </w:ins>
    </w:p>
    <w:p w:rsidR="00D538AD" w:rsidRDefault="00D538AD" w:rsidP="00FB4BFD">
      <w:pPr>
        <w:widowControl w:val="0"/>
        <w:numPr>
          <w:ilvl w:val="0"/>
          <w:numId w:val="14"/>
        </w:numPr>
        <w:autoSpaceDE w:val="0"/>
        <w:autoSpaceDN w:val="0"/>
        <w:adjustRightInd w:val="0"/>
        <w:spacing w:after="0" w:line="240" w:lineRule="auto"/>
        <w:ind w:left="432" w:hanging="288"/>
        <w:rPr>
          <w:ins w:id="1106" w:author="Thomas Kee" w:date="2011-03-31T18:18:00Z"/>
          <w:rFonts w:ascii="Arial" w:hAnsi="Arial" w:cs="Arial"/>
          <w:color w:val="000000"/>
          <w:sz w:val="20"/>
          <w:szCs w:val="20"/>
        </w:rPr>
      </w:pPr>
      <w:ins w:id="1107" w:author="Thomas Kee" w:date="2011-03-31T18:18:00Z">
        <w:r>
          <w:rPr>
            <w:rFonts w:ascii="Arial" w:hAnsi="Arial" w:cs="Arial"/>
            <w:color w:val="000000"/>
            <w:sz w:val="20"/>
            <w:szCs w:val="20"/>
          </w:rPr>
          <w:t xml:space="preserve">For some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commands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commit"), </w:t>
        </w:r>
        <w:proofErr w:type="gramStart"/>
        <w:r>
          <w:rPr>
            <w:rFonts w:ascii="Arial" w:hAnsi="Arial" w:cs="Arial"/>
            <w:color w:val="000000"/>
            <w:sz w:val="20"/>
            <w:szCs w:val="20"/>
          </w:rPr>
          <w:t>vi</w:t>
        </w:r>
        <w:proofErr w:type="gramEnd"/>
        <w:r>
          <w:rPr>
            <w:rFonts w:ascii="Arial" w:hAnsi="Arial" w:cs="Arial"/>
            <w:color w:val="000000"/>
            <w:sz w:val="20"/>
            <w:szCs w:val="20"/>
          </w:rPr>
          <w:t xml:space="preserve"> no longer "restores" the cursor position.</w:t>
        </w:r>
      </w:ins>
    </w:p>
    <w:p w:rsidR="00D538AD" w:rsidRDefault="00D538AD">
      <w:pPr>
        <w:widowControl w:val="0"/>
        <w:autoSpaceDE w:val="0"/>
        <w:autoSpaceDN w:val="0"/>
        <w:adjustRightInd w:val="0"/>
        <w:spacing w:after="0" w:line="240" w:lineRule="auto"/>
        <w:rPr>
          <w:ins w:id="1108"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109" w:author="Thomas Kee" w:date="2011-03-31T18:18:00Z"/>
          <w:rFonts w:ascii="Arial" w:hAnsi="Arial" w:cs="Arial"/>
          <w:b/>
          <w:bCs/>
          <w:color w:val="000000"/>
          <w:sz w:val="24"/>
          <w:szCs w:val="24"/>
        </w:rPr>
      </w:pPr>
      <w:ins w:id="1110" w:author="Thomas Kee" w:date="2011-03-31T18:18:00Z">
        <w:r>
          <w:rPr>
            <w:rFonts w:ascii="Arial" w:hAnsi="Arial" w:cs="Arial"/>
            <w:b/>
            <w:bCs/>
            <w:color w:val="000000"/>
            <w:sz w:val="24"/>
            <w:szCs w:val="24"/>
          </w:rPr>
          <w:t>Changes since Git-1.6.2.2-preview20090408</w:t>
        </w:r>
      </w:ins>
    </w:p>
    <w:p w:rsidR="00D538AD" w:rsidRDefault="00D538AD">
      <w:pPr>
        <w:widowControl w:val="0"/>
        <w:autoSpaceDE w:val="0"/>
        <w:autoSpaceDN w:val="0"/>
        <w:adjustRightInd w:val="0"/>
        <w:spacing w:after="0" w:line="240" w:lineRule="auto"/>
        <w:rPr>
          <w:ins w:id="111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112" w:author="Thomas Kee" w:date="2011-03-31T18:18:00Z"/>
          <w:rFonts w:ascii="Arial" w:hAnsi="Arial" w:cs="Arial"/>
          <w:b/>
          <w:bCs/>
          <w:i/>
          <w:iCs/>
          <w:color w:val="000000"/>
          <w:sz w:val="20"/>
          <w:szCs w:val="20"/>
        </w:rPr>
      </w:pPr>
      <w:ins w:id="1113"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1114" w:author="Thomas Kee" w:date="2011-03-31T18:18:00Z"/>
          <w:rFonts w:ascii="Arial" w:hAnsi="Arial" w:cs="Arial"/>
          <w:color w:val="000000"/>
          <w:sz w:val="20"/>
          <w:szCs w:val="20"/>
        </w:rPr>
      </w:pPr>
      <w:ins w:id="1115"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1.6.3.</w:t>
        </w:r>
      </w:ins>
    </w:p>
    <w:p w:rsidR="00D538AD" w:rsidRDefault="00D538AD" w:rsidP="00FB4BFD">
      <w:pPr>
        <w:widowControl w:val="0"/>
        <w:numPr>
          <w:ilvl w:val="0"/>
          <w:numId w:val="14"/>
        </w:numPr>
        <w:autoSpaceDE w:val="0"/>
        <w:autoSpaceDN w:val="0"/>
        <w:adjustRightInd w:val="0"/>
        <w:spacing w:after="0" w:line="240" w:lineRule="auto"/>
        <w:ind w:left="432" w:hanging="288"/>
        <w:rPr>
          <w:ins w:id="1116" w:author="Thomas Kee" w:date="2011-03-31T18:18:00Z"/>
          <w:rFonts w:ascii="Arial" w:hAnsi="Arial" w:cs="Arial"/>
          <w:color w:val="000000"/>
          <w:sz w:val="20"/>
          <w:szCs w:val="20"/>
        </w:rPr>
      </w:pPr>
      <w:ins w:id="1117" w:author="Thomas Kee" w:date="2011-03-31T18:18:00Z">
        <w:r>
          <w:rPr>
            <w:rFonts w:ascii="Arial" w:hAnsi="Arial" w:cs="Arial"/>
            <w:color w:val="000000"/>
            <w:sz w:val="20"/>
            <w:szCs w:val="20"/>
          </w:rPr>
          <w:t xml:space="preserve">Thanks to Marius Storm-Olsen,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has a substantially faster </w:t>
        </w:r>
        <w:proofErr w:type="spellStart"/>
        <w:proofErr w:type="gramStart"/>
        <w:r>
          <w:rPr>
            <w:rFonts w:ascii="Arial" w:hAnsi="Arial" w:cs="Arial"/>
            <w:color w:val="000000"/>
            <w:sz w:val="20"/>
            <w:szCs w:val="20"/>
          </w:rPr>
          <w:t>readdir</w:t>
        </w:r>
        <w:proofErr w:type="spellEnd"/>
        <w:r>
          <w:rPr>
            <w:rFonts w:ascii="Arial" w:hAnsi="Arial" w:cs="Arial"/>
            <w:color w:val="000000"/>
            <w:sz w:val="20"/>
            <w:szCs w:val="20"/>
          </w:rPr>
          <w:t>(</w:t>
        </w:r>
        <w:proofErr w:type="gramEnd"/>
        <w:r>
          <w:rPr>
            <w:rFonts w:ascii="Arial" w:hAnsi="Arial" w:cs="Arial"/>
            <w:color w:val="000000"/>
            <w:sz w:val="20"/>
            <w:szCs w:val="20"/>
          </w:rPr>
          <w:t>) implementation now.</w:t>
        </w:r>
      </w:ins>
    </w:p>
    <w:p w:rsidR="00D538AD" w:rsidRDefault="00D538AD" w:rsidP="00FB4BFD">
      <w:pPr>
        <w:widowControl w:val="0"/>
        <w:numPr>
          <w:ilvl w:val="0"/>
          <w:numId w:val="14"/>
        </w:numPr>
        <w:autoSpaceDE w:val="0"/>
        <w:autoSpaceDN w:val="0"/>
        <w:adjustRightInd w:val="0"/>
        <w:spacing w:after="0" w:line="240" w:lineRule="auto"/>
        <w:ind w:left="432" w:hanging="288"/>
        <w:rPr>
          <w:ins w:id="1118" w:author="Thomas Kee" w:date="2011-03-31T18:18:00Z"/>
          <w:rFonts w:ascii="Arial" w:hAnsi="Arial" w:cs="Arial"/>
          <w:color w:val="000000"/>
          <w:sz w:val="20"/>
          <w:szCs w:val="20"/>
        </w:rPr>
      </w:pPr>
      <w:ins w:id="1119" w:author="Thomas Kee" w:date="2011-03-31T18:18:00Z">
        <w:r>
          <w:rPr>
            <w:rFonts w:ascii="Arial" w:hAnsi="Arial" w:cs="Arial"/>
            <w:color w:val="000000"/>
            <w:sz w:val="20"/>
            <w:szCs w:val="20"/>
          </w:rPr>
          <w:t xml:space="preserve">Marius Storm-Olsen also contributed a patch to include </w:t>
        </w:r>
        <w:proofErr w:type="spellStart"/>
        <w:r>
          <w:rPr>
            <w:rFonts w:ascii="Arial" w:hAnsi="Arial" w:cs="Arial"/>
            <w:color w:val="000000"/>
            <w:sz w:val="20"/>
            <w:szCs w:val="20"/>
          </w:rPr>
          <w:t>nedmalloc</w:t>
        </w:r>
        <w:proofErr w:type="spellEnd"/>
        <w:r>
          <w:rPr>
            <w:rFonts w:ascii="Arial" w:hAnsi="Arial" w:cs="Arial"/>
            <w:color w:val="000000"/>
            <w:sz w:val="20"/>
            <w:szCs w:val="20"/>
          </w:rPr>
          <w:t xml:space="preserve">, again speeding up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noticably</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1120" w:author="Thomas Kee" w:date="2011-03-31T18:18:00Z"/>
          <w:rFonts w:ascii="Arial" w:hAnsi="Arial" w:cs="Arial"/>
          <w:color w:val="000000"/>
          <w:sz w:val="20"/>
          <w:szCs w:val="20"/>
        </w:rPr>
      </w:pPr>
      <w:ins w:id="1121" w:author="Thomas Kee" w:date="2011-03-31T18:18:00Z">
        <w:r>
          <w:rPr>
            <w:rFonts w:ascii="Arial" w:hAnsi="Arial" w:cs="Arial"/>
            <w:color w:val="000000"/>
            <w:sz w:val="20"/>
            <w:szCs w:val="20"/>
          </w:rPr>
          <w:t>Compiled with GCC 4.4.0</w:t>
        </w:r>
      </w:ins>
    </w:p>
    <w:p w:rsidR="00D538AD" w:rsidRDefault="00D538AD">
      <w:pPr>
        <w:widowControl w:val="0"/>
        <w:autoSpaceDE w:val="0"/>
        <w:autoSpaceDN w:val="0"/>
        <w:adjustRightInd w:val="0"/>
        <w:spacing w:after="0" w:line="240" w:lineRule="auto"/>
        <w:ind w:left="144"/>
        <w:rPr>
          <w:ins w:id="1122"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1123" w:author="Thomas Kee" w:date="2011-03-31T18:18:00Z"/>
          <w:rFonts w:ascii="Arial" w:hAnsi="Arial" w:cs="Arial"/>
          <w:color w:val="000000"/>
          <w:sz w:val="20"/>
          <w:szCs w:val="20"/>
        </w:rPr>
      </w:pPr>
      <w:proofErr w:type="spellStart"/>
      <w:ins w:id="1124"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1125" w:author="Thomas Kee" w:date="2011-03-31T18:18:00Z"/>
          <w:rFonts w:ascii="Arial" w:hAnsi="Arial" w:cs="Arial"/>
          <w:color w:val="000000"/>
          <w:sz w:val="20"/>
          <w:szCs w:val="20"/>
        </w:rPr>
      </w:pPr>
      <w:ins w:id="1126" w:author="Thomas Kee" w:date="2011-03-31T18:18:00Z">
        <w:r>
          <w:rPr>
            <w:rFonts w:ascii="Arial" w:hAnsi="Arial" w:cs="Arial"/>
            <w:color w:val="000000"/>
            <w:sz w:val="20"/>
            <w:szCs w:val="20"/>
          </w:rPr>
          <w:t xml:space="preserve">Portable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contains a </w:t>
        </w:r>
        <w:proofErr w:type="spellStart"/>
        <w:r>
          <w:rPr>
            <w:rFonts w:ascii="Arial" w:hAnsi="Arial" w:cs="Arial"/>
            <w:color w:val="000000"/>
            <w:sz w:val="20"/>
            <w:szCs w:val="20"/>
          </w:rPr>
          <w:t>README.portable</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1127" w:author="Thomas Kee" w:date="2011-03-31T18:18:00Z"/>
          <w:rFonts w:ascii="Arial" w:hAnsi="Arial" w:cs="Arial"/>
          <w:color w:val="000000"/>
          <w:sz w:val="20"/>
          <w:szCs w:val="20"/>
        </w:rPr>
      </w:pPr>
      <w:ins w:id="1128" w:author="Thomas Kee" w:date="2011-03-31T18:18:00Z">
        <w:r>
          <w:rPr>
            <w:rFonts w:ascii="Arial" w:hAnsi="Arial" w:cs="Arial"/>
            <w:color w:val="000000"/>
            <w:sz w:val="20"/>
            <w:szCs w:val="20"/>
          </w:rPr>
          <w:t xml:space="preserve">Portable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now actually includes the </w:t>
        </w:r>
        <w:proofErr w:type="spellStart"/>
        <w:r>
          <w:rPr>
            <w:rFonts w:ascii="Arial" w:hAnsi="Arial" w:cs="Arial"/>
            <w:color w:val="000000"/>
            <w:sz w:val="20"/>
            <w:szCs w:val="20"/>
          </w:rPr>
          <w:t>builtins</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1129" w:author="Thomas Kee" w:date="2011-03-31T18:18:00Z"/>
          <w:rFonts w:ascii="Arial" w:hAnsi="Arial" w:cs="Arial"/>
          <w:color w:val="000000"/>
          <w:sz w:val="20"/>
          <w:szCs w:val="20"/>
        </w:rPr>
      </w:pPr>
      <w:ins w:id="1130" w:author="Thomas Kee" w:date="2011-03-31T18:18:00Z">
        <w:r>
          <w:rPr>
            <w:rFonts w:ascii="Arial" w:hAnsi="Arial" w:cs="Arial"/>
            <w:color w:val="000000"/>
            <w:sz w:val="20"/>
            <w:szCs w:val="20"/>
          </w:rPr>
          <w:t xml:space="preserve">Portable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includes git-cmd.bat and git-bash.bat.</w:t>
        </w:r>
      </w:ins>
    </w:p>
    <w:p w:rsidR="00D538AD" w:rsidRDefault="00D538AD" w:rsidP="00FB4BFD">
      <w:pPr>
        <w:widowControl w:val="0"/>
        <w:numPr>
          <w:ilvl w:val="0"/>
          <w:numId w:val="14"/>
        </w:numPr>
        <w:autoSpaceDE w:val="0"/>
        <w:autoSpaceDN w:val="0"/>
        <w:adjustRightInd w:val="0"/>
        <w:spacing w:after="0" w:line="240" w:lineRule="auto"/>
        <w:ind w:left="432" w:hanging="288"/>
        <w:rPr>
          <w:ins w:id="1131" w:author="Thomas Kee" w:date="2011-03-31T18:18:00Z"/>
          <w:rFonts w:ascii="Arial" w:hAnsi="Arial" w:cs="Arial"/>
          <w:color w:val="000000"/>
          <w:sz w:val="20"/>
          <w:szCs w:val="20"/>
        </w:rPr>
      </w:pPr>
      <w:ins w:id="1132" w:author="Thomas Kee" w:date="2011-03-31T18:18:00Z">
        <w:r>
          <w:rPr>
            <w:rFonts w:ascii="Arial" w:hAnsi="Arial" w:cs="Arial"/>
            <w:color w:val="000000"/>
            <w:sz w:val="20"/>
            <w:szCs w:val="20"/>
          </w:rPr>
          <w:t xml:space="preserve">Portable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is now shipped as a .7z; it still is a self-extracting archive if you rename it to .exe.</w:t>
        </w:r>
      </w:ins>
    </w:p>
    <w:p w:rsidR="00D538AD" w:rsidRDefault="00D538AD" w:rsidP="00FB4BFD">
      <w:pPr>
        <w:widowControl w:val="0"/>
        <w:numPr>
          <w:ilvl w:val="0"/>
          <w:numId w:val="14"/>
        </w:numPr>
        <w:autoSpaceDE w:val="0"/>
        <w:autoSpaceDN w:val="0"/>
        <w:adjustRightInd w:val="0"/>
        <w:spacing w:after="0" w:line="240" w:lineRule="auto"/>
        <w:ind w:left="432" w:hanging="288"/>
        <w:rPr>
          <w:ins w:id="1133" w:author="Thomas Kee" w:date="2011-03-31T18:18:00Z"/>
          <w:rFonts w:ascii="Arial" w:hAnsi="Arial" w:cs="Arial"/>
          <w:color w:val="000000"/>
          <w:sz w:val="20"/>
          <w:szCs w:val="20"/>
        </w:rPr>
      </w:pPr>
      <w:proofErr w:type="spellStart"/>
      <w:ins w:id="1134"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includes the Perl Encode module now.</w:t>
        </w:r>
      </w:ins>
    </w:p>
    <w:p w:rsidR="00BE0FCC" w:rsidRPr="00731FFC" w:rsidRDefault="00D538AD" w:rsidP="00BE0FCC">
      <w:pPr>
        <w:pStyle w:val="NormalWeb"/>
        <w:numPr>
          <w:ilvl w:val="0"/>
          <w:numId w:val="2"/>
        </w:numPr>
        <w:ind w:left="1440"/>
        <w:rPr>
          <w:ins w:id="1135" w:author="Thomas Kee" w:date="2011-03-31T10:20:00Z"/>
          <w:rFonts w:ascii="Verdana" w:hAnsi="Verdana"/>
          <w:sz w:val="18"/>
          <w:szCs w:val="18"/>
          <w:rPrChange w:id="1136" w:author="Thomas Kee" w:date="2011-03-31T10:31:00Z">
            <w:rPr>
              <w:ins w:id="1137" w:author="Thomas Kee" w:date="2011-03-31T10:20:00Z"/>
            </w:rPr>
          </w:rPrChange>
        </w:rPr>
      </w:pPr>
      <w:proofErr w:type="spellStart"/>
      <w:ins w:id="1138"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now includes the filter-</w:t>
        </w:r>
      </w:ins>
      <w:ins w:id="1139" w:author="Thomas Kee" w:date="2011-03-31T10:20:00Z">
        <w:r w:rsidR="003D0E39" w:rsidRPr="003D0E39">
          <w:rPr>
            <w:rFonts w:ascii="Verdana" w:hAnsi="Verdana"/>
            <w:sz w:val="18"/>
            <w:szCs w:val="18"/>
            <w:rPrChange w:id="1140" w:author="Thomas Kee" w:date="2011-03-31T10:31:00Z">
              <w:rPr>
                <w:rFonts w:ascii="Courier New" w:hAnsi="Courier New" w:cs="Courier New"/>
                <w:sz w:val="20"/>
                <w:szCs w:val="20"/>
              </w:rPr>
            </w:rPrChange>
          </w:rPr>
          <w:t xml:space="preserve">make a lightweight, </w:t>
        </w:r>
        <w:proofErr w:type="spellStart"/>
        <w:r w:rsidR="003D0E39" w:rsidRPr="003D0E39">
          <w:rPr>
            <w:rFonts w:ascii="Verdana" w:hAnsi="Verdana"/>
            <w:sz w:val="18"/>
            <w:szCs w:val="18"/>
            <w:rPrChange w:id="1141" w:author="Thomas Kee" w:date="2011-03-31T10:31:00Z">
              <w:rPr>
                <w:rFonts w:ascii="Courier New" w:hAnsi="Courier New" w:cs="Courier New"/>
                <w:sz w:val="20"/>
                <w:szCs w:val="20"/>
              </w:rPr>
            </w:rPrChange>
          </w:rPr>
          <w:t>unannotated</w:t>
        </w:r>
        <w:proofErr w:type="spellEnd"/>
        <w:r w:rsidR="003D0E39" w:rsidRPr="003D0E39">
          <w:rPr>
            <w:rFonts w:ascii="Verdana" w:hAnsi="Verdana"/>
            <w:sz w:val="18"/>
            <w:szCs w:val="18"/>
            <w:rPrChange w:id="1142" w:author="Thomas Kee" w:date="2011-03-31T10:31:00Z">
              <w:rPr>
                <w:rFonts w:ascii="Courier New" w:hAnsi="Courier New" w:cs="Courier New"/>
                <w:sz w:val="20"/>
                <w:szCs w:val="20"/>
              </w:rPr>
            </w:rPrChange>
          </w:rPr>
          <w:t xml:space="preserve"> tag. </w:t>
        </w:r>
      </w:ins>
    </w:p>
    <w:p w:rsidR="00000000" w:rsidRDefault="003D0E39">
      <w:pPr>
        <w:widowControl w:val="0"/>
        <w:numPr>
          <w:ilvl w:val="0"/>
          <w:numId w:val="14"/>
        </w:numPr>
        <w:autoSpaceDE w:val="0"/>
        <w:autoSpaceDN w:val="0"/>
        <w:adjustRightInd w:val="0"/>
        <w:spacing w:after="0" w:line="240" w:lineRule="auto"/>
        <w:ind w:left="432" w:hanging="288"/>
        <w:rPr>
          <w:ins w:id="1143" w:author="Thomas Kee" w:date="2011-03-31T10:20:00Z"/>
          <w:rFonts w:ascii="Arial" w:hAnsi="Arial"/>
          <w:color w:val="000000"/>
          <w:sz w:val="20"/>
          <w:rPrChange w:id="1144" w:author="Thomas Kee" w:date="2011-03-31T18:24:00Z">
            <w:rPr>
              <w:ins w:id="1145" w:author="Thomas Kee" w:date="2011-03-31T10:20:00Z"/>
              <w:rFonts w:ascii="Verdana" w:hAnsi="Verdana"/>
              <w:sz w:val="18"/>
            </w:rPr>
          </w:rPrChange>
        </w:rPr>
        <w:pPrChange w:id="1146" w:author="Thomas Kee" w:date="2011-03-31T18:24:00Z">
          <w:pPr/>
        </w:pPrChange>
      </w:pPr>
      <w:ins w:id="1147" w:author="Thomas Kee" w:date="2011-03-31T10:20:00Z">
        <w:r w:rsidRPr="003D0E39">
          <w:rPr>
            <w:rFonts w:ascii="Verdana" w:hAnsi="Verdana"/>
            <w:sz w:val="18"/>
            <w:szCs w:val="18"/>
            <w:rPrChange w:id="1148" w:author="Thomas Kee" w:date="2011-03-31T10:31:00Z">
              <w:rPr>
                <w:rFonts w:ascii="Courier New" w:hAnsi="Courier New" w:cs="Courier New"/>
                <w:sz w:val="20"/>
                <w:szCs w:val="20"/>
              </w:rPr>
            </w:rPrChange>
          </w:rPr>
          <w:t xml:space="preserve">Create a topic </w:t>
        </w:r>
        <w:r w:rsidRPr="003D0E39">
          <w:rPr>
            <w:rFonts w:ascii="Arial" w:hAnsi="Arial"/>
            <w:color w:val="000000"/>
            <w:sz w:val="20"/>
            <w:rPrChange w:id="1149" w:author="Thomas Kee" w:date="2011-03-31T18:24:00Z">
              <w:rPr>
                <w:rFonts w:ascii="Verdana" w:hAnsi="Verdana"/>
                <w:sz w:val="18"/>
              </w:rPr>
            </w:rPrChange>
          </w:rPr>
          <w:t xml:space="preserve">branch </w:t>
        </w:r>
      </w:ins>
      <w:proofErr w:type="spellStart"/>
      <w:ins w:id="1150" w:author="Thomas Kee" w:date="2011-03-31T18:18:00Z">
        <w:r w:rsidR="00D538AD">
          <w:rPr>
            <w:rFonts w:ascii="Arial" w:hAnsi="Arial" w:cs="Arial"/>
            <w:color w:val="000000"/>
            <w:sz w:val="20"/>
            <w:szCs w:val="20"/>
          </w:rPr>
          <w:t>tool.</w:t>
        </w:r>
      </w:ins>
      <w:ins w:id="1151" w:author="Thomas Kee" w:date="2011-03-31T10:20:00Z">
        <w:r w:rsidRPr="003D0E39">
          <w:rPr>
            <w:rFonts w:ascii="Verdana" w:hAnsi="Verdana"/>
            <w:sz w:val="18"/>
            <w:szCs w:val="18"/>
            <w:rPrChange w:id="1152" w:author="Thomas Kee" w:date="2011-03-31T10:31:00Z">
              <w:rPr>
                <w:rFonts w:ascii="Courier New" w:hAnsi="Courier New" w:cs="Courier New"/>
                <w:sz w:val="20"/>
                <w:szCs w:val="20"/>
              </w:rPr>
            </w:rPrChange>
          </w:rPr>
          <w:t>and</w:t>
        </w:r>
        <w:proofErr w:type="spellEnd"/>
        <w:r w:rsidRPr="003D0E39">
          <w:rPr>
            <w:rFonts w:ascii="Verdana" w:hAnsi="Verdana"/>
            <w:sz w:val="18"/>
            <w:szCs w:val="18"/>
            <w:rPrChange w:id="1153" w:author="Thomas Kee" w:date="2011-03-31T10:31:00Z">
              <w:rPr>
                <w:rFonts w:ascii="Courier New" w:hAnsi="Courier New" w:cs="Courier New"/>
                <w:sz w:val="20"/>
                <w:szCs w:val="20"/>
              </w:rPr>
            </w:rPrChange>
          </w:rPr>
          <w:t xml:space="preserve"> develop. </w:t>
        </w:r>
      </w:ins>
    </w:p>
    <w:p w:rsidR="00D538AD" w:rsidRDefault="00D538AD" w:rsidP="00FB4BFD">
      <w:pPr>
        <w:widowControl w:val="0"/>
        <w:numPr>
          <w:ilvl w:val="0"/>
          <w:numId w:val="14"/>
        </w:numPr>
        <w:autoSpaceDE w:val="0"/>
        <w:autoSpaceDN w:val="0"/>
        <w:adjustRightInd w:val="0"/>
        <w:spacing w:after="0" w:line="240" w:lineRule="auto"/>
        <w:ind w:left="432" w:hanging="288"/>
        <w:rPr>
          <w:ins w:id="1154" w:author="Thomas Kee" w:date="2011-03-31T18:18:00Z"/>
          <w:rFonts w:ascii="Arial" w:hAnsi="Arial" w:cs="Arial"/>
          <w:color w:val="000000"/>
          <w:sz w:val="20"/>
          <w:szCs w:val="20"/>
        </w:rPr>
      </w:pPr>
      <w:ins w:id="1155" w:author="Thomas Kee" w:date="2011-03-31T18:18:00Z">
        <w:r>
          <w:rPr>
            <w:rFonts w:ascii="Arial" w:hAnsi="Arial" w:cs="Arial"/>
            <w:color w:val="000000"/>
            <w:sz w:val="20"/>
            <w:szCs w:val="20"/>
          </w:rPr>
          <w:t>There is a workaround for a Windows 7 regression triggering a crash in the progress reporting (e.g. during a clone). This fixes issues 236 and 247.</w:t>
        </w:r>
      </w:ins>
    </w:p>
    <w:p w:rsidR="00D538AD" w:rsidRDefault="00D538AD" w:rsidP="00FB4BFD">
      <w:pPr>
        <w:widowControl w:val="0"/>
        <w:numPr>
          <w:ilvl w:val="0"/>
          <w:numId w:val="14"/>
        </w:numPr>
        <w:autoSpaceDE w:val="0"/>
        <w:autoSpaceDN w:val="0"/>
        <w:adjustRightInd w:val="0"/>
        <w:spacing w:after="0" w:line="240" w:lineRule="auto"/>
        <w:ind w:left="432" w:hanging="288"/>
        <w:rPr>
          <w:ins w:id="1156" w:author="Thomas Kee" w:date="2011-03-31T18:18:00Z"/>
          <w:rFonts w:ascii="Arial" w:hAnsi="Arial" w:cs="Arial"/>
          <w:color w:val="000000"/>
          <w:sz w:val="20"/>
          <w:szCs w:val="20"/>
        </w:rPr>
      </w:pPr>
      <w:proofErr w:type="spellStart"/>
      <w:proofErr w:type="gramStart"/>
      <w:ins w:id="1157" w:author="Thomas Kee" w:date="2011-03-31T18:18:00Z">
        <w:r>
          <w:rPr>
            <w:rFonts w:ascii="Arial" w:hAnsi="Arial" w:cs="Arial"/>
            <w:color w:val="000000"/>
            <w:sz w:val="20"/>
            <w:szCs w:val="20"/>
          </w:rPr>
          <w:t>gitk</w:t>
        </w:r>
        <w:proofErr w:type="spellEnd"/>
        <w:proofErr w:type="gramEnd"/>
        <w:r>
          <w:rPr>
            <w:rFonts w:ascii="Arial" w:hAnsi="Arial" w:cs="Arial"/>
            <w:color w:val="000000"/>
            <w:sz w:val="20"/>
            <w:szCs w:val="20"/>
          </w:rPr>
          <w:t xml:space="preserve"> tries not to crash when it is closed while reading references (Issue 125, thanks Pat </w:t>
        </w:r>
        <w:proofErr w:type="spellStart"/>
        <w:r>
          <w:rPr>
            <w:rFonts w:ascii="Arial" w:hAnsi="Arial" w:cs="Arial"/>
            <w:color w:val="000000"/>
            <w:sz w:val="20"/>
            <w:szCs w:val="20"/>
          </w:rPr>
          <w:t>Thoyts</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1158" w:author="Thomas Kee" w:date="2011-03-31T18:18:00Z"/>
          <w:rFonts w:ascii="Arial" w:hAnsi="Arial" w:cs="Arial"/>
          <w:color w:val="000000"/>
          <w:sz w:val="20"/>
          <w:szCs w:val="20"/>
        </w:rPr>
      </w:pPr>
      <w:ins w:id="1159" w:author="Thomas Kee" w:date="2011-03-31T18:18:00Z">
        <w:r>
          <w:rPr>
            <w:rFonts w:ascii="Arial" w:hAnsi="Arial" w:cs="Arial"/>
            <w:color w:val="000000"/>
            <w:sz w:val="20"/>
            <w:szCs w:val="20"/>
          </w:rPr>
          <w:t>In some setups, hard-linking is not as reliable as it should be, so we have a workaround which avoids hard links in some situations (Issues 222 and 229).</w:t>
        </w:r>
      </w:ins>
    </w:p>
    <w:p w:rsidR="00D538AD" w:rsidRDefault="00D538AD" w:rsidP="00FB4BFD">
      <w:pPr>
        <w:widowControl w:val="0"/>
        <w:numPr>
          <w:ilvl w:val="0"/>
          <w:numId w:val="14"/>
        </w:numPr>
        <w:autoSpaceDE w:val="0"/>
        <w:autoSpaceDN w:val="0"/>
        <w:adjustRightInd w:val="0"/>
        <w:spacing w:after="0" w:line="240" w:lineRule="auto"/>
        <w:ind w:left="432" w:hanging="288"/>
        <w:rPr>
          <w:ins w:id="1160" w:author="Thomas Kee" w:date="2011-03-31T18:18:00Z"/>
          <w:rFonts w:ascii="Arial" w:hAnsi="Arial" w:cs="Arial"/>
          <w:color w:val="000000"/>
          <w:sz w:val="20"/>
          <w:szCs w:val="20"/>
        </w:rPr>
      </w:pPr>
      <w:proofErr w:type="spellStart"/>
      <w:proofErr w:type="gramStart"/>
      <w:ins w:id="1161" w:author="Thomas Kee" w:date="2011-03-31T18:18:00Z">
        <w:r>
          <w:rPr>
            <w:rFonts w:ascii="Arial" w:hAnsi="Arial" w:cs="Arial"/>
            <w:color w:val="000000"/>
            <w:sz w:val="20"/>
            <w:szCs w:val="20"/>
          </w:rPr>
          <w:t>git-svn</w:t>
        </w:r>
        <w:proofErr w:type="spellEnd"/>
        <w:proofErr w:type="gramEnd"/>
        <w:r>
          <w:rPr>
            <w:rFonts w:ascii="Arial" w:hAnsi="Arial" w:cs="Arial"/>
            <w:color w:val="000000"/>
            <w:sz w:val="20"/>
            <w:szCs w:val="20"/>
          </w:rPr>
          <w:t xml:space="preserve"> sets </w:t>
        </w:r>
        <w:proofErr w:type="spellStart"/>
        <w:r>
          <w:rPr>
            <w:rFonts w:ascii="Arial" w:hAnsi="Arial" w:cs="Arial"/>
            <w:color w:val="000000"/>
            <w:sz w:val="20"/>
            <w:szCs w:val="20"/>
          </w:rPr>
          <w:t>core.autocrlf</w:t>
        </w:r>
        <w:proofErr w:type="spellEnd"/>
        <w:r>
          <w:rPr>
            <w:rFonts w:ascii="Arial" w:hAnsi="Arial" w:cs="Arial"/>
            <w:color w:val="000000"/>
            <w:sz w:val="20"/>
            <w:szCs w:val="20"/>
          </w:rPr>
          <w:t xml:space="preserve"> to false now, hopefully shutting up most of the </w:t>
        </w:r>
        <w:proofErr w:type="spellStart"/>
        <w:r>
          <w:rPr>
            <w:rFonts w:ascii="Arial" w:hAnsi="Arial" w:cs="Arial"/>
            <w:color w:val="000000"/>
            <w:sz w:val="20"/>
            <w:szCs w:val="20"/>
          </w:rPr>
          <w:t>git-svn</w:t>
        </w:r>
        <w:proofErr w:type="spellEnd"/>
        <w:r>
          <w:rPr>
            <w:rFonts w:ascii="Arial" w:hAnsi="Arial" w:cs="Arial"/>
            <w:color w:val="000000"/>
            <w:sz w:val="20"/>
            <w:szCs w:val="20"/>
          </w:rPr>
          <w:t xml:space="preserve"> reports.</w:t>
        </w:r>
      </w:ins>
    </w:p>
    <w:p w:rsidR="00D538AD" w:rsidRDefault="00D538AD">
      <w:pPr>
        <w:widowControl w:val="0"/>
        <w:autoSpaceDE w:val="0"/>
        <w:autoSpaceDN w:val="0"/>
        <w:adjustRightInd w:val="0"/>
        <w:spacing w:after="0" w:line="240" w:lineRule="auto"/>
        <w:rPr>
          <w:ins w:id="1162"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163" w:author="Thomas Kee" w:date="2011-03-31T18:18:00Z"/>
          <w:rFonts w:ascii="Arial" w:hAnsi="Arial" w:cs="Arial"/>
          <w:b/>
          <w:bCs/>
          <w:color w:val="000000"/>
          <w:sz w:val="24"/>
          <w:szCs w:val="24"/>
        </w:rPr>
      </w:pPr>
      <w:ins w:id="1164" w:author="Thomas Kee" w:date="2011-03-31T18:18:00Z">
        <w:r>
          <w:rPr>
            <w:rFonts w:ascii="Arial" w:hAnsi="Arial" w:cs="Arial"/>
            <w:b/>
            <w:bCs/>
            <w:color w:val="000000"/>
            <w:sz w:val="24"/>
            <w:szCs w:val="24"/>
          </w:rPr>
          <w:t>Changes since Git-1.6.2.1-preview20090322</w:t>
        </w:r>
      </w:ins>
    </w:p>
    <w:p w:rsidR="00D538AD" w:rsidRDefault="00D538AD">
      <w:pPr>
        <w:widowControl w:val="0"/>
        <w:autoSpaceDE w:val="0"/>
        <w:autoSpaceDN w:val="0"/>
        <w:adjustRightInd w:val="0"/>
        <w:spacing w:after="0" w:line="240" w:lineRule="auto"/>
        <w:rPr>
          <w:ins w:id="1165"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166" w:author="Thomas Kee" w:date="2011-03-31T18:18:00Z"/>
          <w:rFonts w:ascii="Arial" w:hAnsi="Arial" w:cs="Arial"/>
          <w:b/>
          <w:bCs/>
          <w:i/>
          <w:iCs/>
          <w:color w:val="000000"/>
          <w:sz w:val="20"/>
          <w:szCs w:val="20"/>
        </w:rPr>
      </w:pPr>
      <w:ins w:id="1167"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1168" w:author="Thomas Kee" w:date="2011-03-31T18:18:00Z"/>
          <w:rFonts w:ascii="Arial" w:hAnsi="Arial" w:cs="Arial"/>
          <w:color w:val="000000"/>
          <w:sz w:val="20"/>
          <w:szCs w:val="20"/>
        </w:rPr>
      </w:pPr>
      <w:ins w:id="1169"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1.6.2.2.</w:t>
        </w:r>
      </w:ins>
    </w:p>
    <w:p w:rsidR="00D538AD" w:rsidRDefault="00D538AD" w:rsidP="00FB4BFD">
      <w:pPr>
        <w:widowControl w:val="0"/>
        <w:numPr>
          <w:ilvl w:val="0"/>
          <w:numId w:val="14"/>
        </w:numPr>
        <w:autoSpaceDE w:val="0"/>
        <w:autoSpaceDN w:val="0"/>
        <w:adjustRightInd w:val="0"/>
        <w:spacing w:after="0" w:line="240" w:lineRule="auto"/>
        <w:ind w:left="432" w:hanging="288"/>
        <w:rPr>
          <w:ins w:id="1170" w:author="Thomas Kee" w:date="2011-03-31T18:18:00Z"/>
          <w:rFonts w:ascii="Arial" w:hAnsi="Arial" w:cs="Arial"/>
          <w:color w:val="000000"/>
          <w:sz w:val="20"/>
          <w:szCs w:val="20"/>
        </w:rPr>
      </w:pPr>
      <w:ins w:id="1171" w:author="Thomas Kee" w:date="2011-03-31T18:18:00Z">
        <w:r>
          <w:rPr>
            <w:rFonts w:ascii="Arial" w:hAnsi="Arial" w:cs="Arial"/>
            <w:color w:val="000000"/>
            <w:sz w:val="20"/>
            <w:szCs w:val="20"/>
          </w:rPr>
          <w:t xml:space="preserve">Upgraded </w:t>
        </w:r>
        <w:proofErr w:type="spellStart"/>
        <w:r>
          <w:rPr>
            <w:rFonts w:ascii="Arial" w:hAnsi="Arial" w:cs="Arial"/>
            <w:color w:val="000000"/>
            <w:sz w:val="20"/>
            <w:szCs w:val="20"/>
          </w:rPr>
          <w:t>Tcl</w:t>
        </w:r>
        <w:proofErr w:type="spellEnd"/>
        <w:r>
          <w:rPr>
            <w:rFonts w:ascii="Arial" w:hAnsi="Arial" w:cs="Arial"/>
            <w:color w:val="000000"/>
            <w:sz w:val="20"/>
            <w:szCs w:val="20"/>
          </w:rPr>
          <w:t>/</w:t>
        </w:r>
        <w:proofErr w:type="spellStart"/>
        <w:r>
          <w:rPr>
            <w:rFonts w:ascii="Arial" w:hAnsi="Arial" w:cs="Arial"/>
            <w:color w:val="000000"/>
            <w:sz w:val="20"/>
            <w:szCs w:val="20"/>
          </w:rPr>
          <w:t>Tk</w:t>
        </w:r>
        <w:proofErr w:type="spellEnd"/>
        <w:r>
          <w:rPr>
            <w:rFonts w:ascii="Arial" w:hAnsi="Arial" w:cs="Arial"/>
            <w:color w:val="000000"/>
            <w:sz w:val="20"/>
            <w:szCs w:val="20"/>
          </w:rPr>
          <w:t xml:space="preserve"> to 8.5.5.</w:t>
        </w:r>
      </w:ins>
    </w:p>
    <w:p w:rsidR="00D538AD" w:rsidRDefault="00D538AD" w:rsidP="00FB4BFD">
      <w:pPr>
        <w:widowControl w:val="0"/>
        <w:numPr>
          <w:ilvl w:val="0"/>
          <w:numId w:val="14"/>
        </w:numPr>
        <w:autoSpaceDE w:val="0"/>
        <w:autoSpaceDN w:val="0"/>
        <w:adjustRightInd w:val="0"/>
        <w:spacing w:after="0" w:line="240" w:lineRule="auto"/>
        <w:ind w:left="432" w:hanging="288"/>
        <w:rPr>
          <w:ins w:id="1172" w:author="Thomas Kee" w:date="2011-03-31T18:18:00Z"/>
          <w:rFonts w:ascii="Arial" w:hAnsi="Arial" w:cs="Arial"/>
          <w:color w:val="000000"/>
          <w:sz w:val="20"/>
          <w:szCs w:val="20"/>
        </w:rPr>
      </w:pPr>
      <w:proofErr w:type="spellStart"/>
      <w:ins w:id="1173" w:author="Thomas Kee" w:date="2011-03-31T18:18:00Z">
        <w:r>
          <w:rPr>
            <w:rFonts w:ascii="Arial" w:hAnsi="Arial" w:cs="Arial"/>
            <w:color w:val="000000"/>
            <w:sz w:val="20"/>
            <w:szCs w:val="20"/>
          </w:rPr>
          <w:t>TortoiseMerge</w:t>
        </w:r>
        <w:proofErr w:type="spellEnd"/>
        <w:r>
          <w:rPr>
            <w:rFonts w:ascii="Arial" w:hAnsi="Arial" w:cs="Arial"/>
            <w:color w:val="000000"/>
            <w:sz w:val="20"/>
            <w:szCs w:val="20"/>
          </w:rPr>
          <w:t xml:space="preserve"> is supported by </w:t>
        </w:r>
        <w:proofErr w:type="spellStart"/>
        <w:r>
          <w:rPr>
            <w:rFonts w:ascii="Arial" w:hAnsi="Arial" w:cs="Arial"/>
            <w:color w:val="000000"/>
            <w:sz w:val="20"/>
            <w:szCs w:val="20"/>
          </w:rPr>
          <w:t>mergetool</w:t>
        </w:r>
        <w:proofErr w:type="spellEnd"/>
        <w:r>
          <w:rPr>
            <w:rFonts w:ascii="Arial" w:hAnsi="Arial" w:cs="Arial"/>
            <w:color w:val="000000"/>
            <w:sz w:val="20"/>
            <w:szCs w:val="20"/>
          </w:rPr>
          <w:t xml:space="preserve"> now.</w:t>
        </w:r>
      </w:ins>
    </w:p>
    <w:p w:rsidR="00D538AD" w:rsidRDefault="00D538AD" w:rsidP="00FB4BFD">
      <w:pPr>
        <w:widowControl w:val="0"/>
        <w:numPr>
          <w:ilvl w:val="0"/>
          <w:numId w:val="14"/>
        </w:numPr>
        <w:autoSpaceDE w:val="0"/>
        <w:autoSpaceDN w:val="0"/>
        <w:adjustRightInd w:val="0"/>
        <w:spacing w:after="0" w:line="240" w:lineRule="auto"/>
        <w:ind w:left="432" w:hanging="288"/>
        <w:rPr>
          <w:ins w:id="1174" w:author="Thomas Kee" w:date="2011-03-31T18:18:00Z"/>
          <w:rFonts w:ascii="Arial" w:hAnsi="Arial" w:cs="Arial"/>
          <w:color w:val="000000"/>
          <w:sz w:val="20"/>
          <w:szCs w:val="20"/>
        </w:rPr>
      </w:pPr>
      <w:ins w:id="1175" w:author="Thomas Kee" w:date="2011-03-31T18:18:00Z">
        <w:r>
          <w:rPr>
            <w:rFonts w:ascii="Arial" w:hAnsi="Arial" w:cs="Arial"/>
            <w:color w:val="000000"/>
            <w:sz w:val="20"/>
            <w:szCs w:val="20"/>
          </w:rPr>
          <w:t xml:space="preserve">Uses </w:t>
        </w:r>
        <w:proofErr w:type="spellStart"/>
        <w:r>
          <w:rPr>
            <w:rFonts w:ascii="Arial" w:hAnsi="Arial" w:cs="Arial"/>
            <w:color w:val="000000"/>
            <w:sz w:val="20"/>
            <w:szCs w:val="20"/>
          </w:rPr>
          <w:t>pthreads</w:t>
        </w:r>
        <w:proofErr w:type="spellEnd"/>
        <w:r>
          <w:rPr>
            <w:rFonts w:ascii="Arial" w:hAnsi="Arial" w:cs="Arial"/>
            <w:color w:val="000000"/>
            <w:sz w:val="20"/>
            <w:szCs w:val="20"/>
          </w:rPr>
          <w:t xml:space="preserve"> (faster garbage collection on multi-core machines).</w:t>
        </w:r>
      </w:ins>
    </w:p>
    <w:p w:rsidR="00BE0FCC" w:rsidRPr="00731FFC" w:rsidRDefault="00D538AD" w:rsidP="00BE0FCC">
      <w:pPr>
        <w:pStyle w:val="HTMLPreformatted"/>
        <w:ind w:left="720"/>
        <w:rPr>
          <w:ins w:id="1176" w:author="Thomas Kee" w:date="2011-03-31T10:20:00Z"/>
          <w:rStyle w:val="HTMLTypewriter"/>
          <w:rFonts w:ascii="Verdana" w:hAnsi="Verdana"/>
          <w:sz w:val="18"/>
          <w:szCs w:val="18"/>
          <w:rPrChange w:id="1177" w:author="Thomas Kee" w:date="2011-03-31T10:31:00Z">
            <w:rPr>
              <w:ins w:id="1178" w:author="Thomas Kee" w:date="2011-03-31T10:20:00Z"/>
              <w:rStyle w:val="HTMLTypewriter"/>
            </w:rPr>
          </w:rPrChange>
        </w:rPr>
      </w:pPr>
      <w:ins w:id="1179" w:author="Thomas Kee" w:date="2011-03-31T18:18:00Z">
        <w:r>
          <w:rPr>
            <w:rFonts w:ascii="Arial" w:hAnsi="Arial" w:cs="Arial"/>
            <w:color w:val="000000"/>
          </w:rPr>
          <w:t xml:space="preserve">The </w:t>
        </w:r>
      </w:ins>
      <w:ins w:id="1180" w:author="Thomas Kee" w:date="2011-03-31T10:20:00Z">
        <w:r w:rsidR="003D0E39" w:rsidRPr="003D0E39">
          <w:rPr>
            <w:rStyle w:val="HTMLTypewriter"/>
            <w:rFonts w:ascii="Verdana" w:hAnsi="Verdana"/>
            <w:sz w:val="18"/>
            <w:szCs w:val="18"/>
            <w:rPrChange w:id="1181" w:author="Thomas Kee" w:date="2011-03-31T10:31:00Z">
              <w:rPr>
                <w:rStyle w:val="HTMLTypewriter"/>
              </w:rPr>
            </w:rPrChange>
          </w:rPr>
          <w:t xml:space="preserve">$ </w:t>
        </w:r>
        <w:proofErr w:type="spellStart"/>
        <w:r w:rsidR="003D0E39" w:rsidRPr="003D0E39">
          <w:rPr>
            <w:rStyle w:val="HTMLTypewriter"/>
            <w:rFonts w:ascii="Verdana" w:hAnsi="Verdana"/>
            <w:sz w:val="18"/>
            <w:szCs w:val="18"/>
            <w:rPrChange w:id="1182" w:author="Thomas Kee" w:date="2011-03-31T10:31:00Z">
              <w:rPr>
                <w:rStyle w:val="HTMLTypewriter"/>
              </w:rPr>
            </w:rPrChange>
          </w:rPr>
          <w:t>git</w:t>
        </w:r>
        <w:proofErr w:type="spellEnd"/>
        <w:r w:rsidR="003D0E39" w:rsidRPr="003D0E39">
          <w:rPr>
            <w:rStyle w:val="HTMLTypewriter"/>
            <w:rFonts w:ascii="Verdana" w:hAnsi="Verdana"/>
            <w:sz w:val="18"/>
            <w:szCs w:val="18"/>
            <w:rPrChange w:id="1183" w:author="Thomas Kee" w:date="2011-03-31T10:31:00Z">
              <w:rPr>
                <w:rStyle w:val="HTMLTypewriter"/>
              </w:rPr>
            </w:rPrChange>
          </w:rPr>
          <w:t xml:space="preserve"> checkout -b </w:t>
        </w:r>
        <w:proofErr w:type="spellStart"/>
        <w:r w:rsidR="003D0E39" w:rsidRPr="003D0E39">
          <w:rPr>
            <w:rStyle w:val="HTMLTypewriter"/>
            <w:rFonts w:ascii="Verdana" w:hAnsi="Verdana"/>
            <w:sz w:val="18"/>
            <w:szCs w:val="18"/>
            <w:rPrChange w:id="1184" w:author="Thomas Kee" w:date="2011-03-31T10:31:00Z">
              <w:rPr>
                <w:rStyle w:val="HTMLTypewriter"/>
              </w:rPr>
            </w:rPrChange>
          </w:rPr>
          <w:t>alsa</w:t>
        </w:r>
        <w:proofErr w:type="spellEnd"/>
        <w:r w:rsidR="003D0E39" w:rsidRPr="003D0E39">
          <w:rPr>
            <w:rStyle w:val="HTMLTypewriter"/>
            <w:rFonts w:ascii="Verdana" w:hAnsi="Verdana"/>
            <w:sz w:val="18"/>
            <w:szCs w:val="18"/>
            <w:rPrChange w:id="1185" w:author="Thomas Kee" w:date="2011-03-31T10:31:00Z">
              <w:rPr>
                <w:rStyle w:val="HTMLTypewriter"/>
              </w:rPr>
            </w:rPrChange>
          </w:rPr>
          <w:t xml:space="preserve">-audio </w:t>
        </w:r>
        <w:r w:rsidR="003D0E39" w:rsidRPr="003D0E39">
          <w:rPr>
            <w:rStyle w:val="HTMLTypewriter"/>
            <w:rFonts w:ascii="Verdana" w:hAnsi="Verdana"/>
            <w:b/>
            <w:bCs/>
            <w:sz w:val="18"/>
            <w:szCs w:val="18"/>
            <w:rPrChange w:id="1186" w:author="Thomas Kee" w:date="2011-03-31T10:31:00Z">
              <w:rPr>
                <w:rStyle w:val="HTMLTypewriter"/>
                <w:b/>
                <w:bCs/>
              </w:rPr>
            </w:rPrChange>
          </w:rPr>
          <w:t>&lt;1&gt;</w:t>
        </w:r>
      </w:ins>
    </w:p>
    <w:p w:rsidR="00000000" w:rsidRDefault="003D0E39">
      <w:pPr>
        <w:widowControl w:val="0"/>
        <w:numPr>
          <w:ilvl w:val="0"/>
          <w:numId w:val="14"/>
        </w:numPr>
        <w:autoSpaceDE w:val="0"/>
        <w:autoSpaceDN w:val="0"/>
        <w:adjustRightInd w:val="0"/>
        <w:spacing w:after="0" w:line="240" w:lineRule="auto"/>
        <w:ind w:left="432" w:hanging="288"/>
        <w:rPr>
          <w:ins w:id="1187" w:author="Thomas Kee" w:date="2011-03-31T10:20:00Z"/>
          <w:rFonts w:ascii="Arial" w:hAnsi="Arial"/>
          <w:color w:val="000000"/>
          <w:sz w:val="20"/>
          <w:rPrChange w:id="1188" w:author="Thomas Kee" w:date="2011-03-31T18:24:00Z">
            <w:rPr>
              <w:ins w:id="1189" w:author="Thomas Kee" w:date="2011-03-31T10:20:00Z"/>
              <w:rStyle w:val="HTMLTypewriter"/>
              <w:rFonts w:ascii="Verdana" w:hAnsi="Verdana"/>
              <w:sz w:val="18"/>
            </w:rPr>
          </w:rPrChange>
        </w:rPr>
        <w:pPrChange w:id="1190" w:author="Thomas Kee" w:date="2011-03-31T18:24:00Z">
          <w:pPr>
            <w:pStyle w:val="HTMLPreformatted"/>
          </w:pPr>
        </w:pPrChange>
      </w:pPr>
      <w:ins w:id="1191" w:author="Thomas Kee" w:date="2011-03-31T10:20:00Z">
        <w:r w:rsidRPr="003D0E39">
          <w:rPr>
            <w:rStyle w:val="HTMLTypewriter"/>
            <w:rFonts w:ascii="Verdana" w:hAnsi="Verdana"/>
            <w:sz w:val="18"/>
            <w:szCs w:val="18"/>
            <w:rPrChange w:id="1192" w:author="Thomas Kee" w:date="2011-03-31T10:31:00Z">
              <w:rPr>
                <w:rStyle w:val="HTMLTypewriter"/>
              </w:rPr>
            </w:rPrChange>
          </w:rPr>
          <w:t xml:space="preserve">$ </w:t>
        </w:r>
        <w:proofErr w:type="gramStart"/>
        <w:r w:rsidRPr="003D0E39">
          <w:rPr>
            <w:rStyle w:val="HTMLTypewriter"/>
            <w:rFonts w:ascii="Verdana" w:hAnsi="Verdana"/>
            <w:sz w:val="18"/>
            <w:szCs w:val="18"/>
            <w:rPrChange w:id="1193" w:author="Thomas Kee" w:date="2011-03-31T10:31:00Z">
              <w:rPr>
                <w:rStyle w:val="HTMLTypewriter"/>
              </w:rPr>
            </w:rPrChange>
          </w:rPr>
          <w:t>edit/compile/</w:t>
        </w:r>
        <w:r w:rsidRPr="003D0E39">
          <w:rPr>
            <w:rFonts w:ascii="Arial" w:hAnsi="Arial"/>
            <w:color w:val="000000"/>
            <w:sz w:val="20"/>
            <w:rPrChange w:id="1194" w:author="Thomas Kee" w:date="2011-03-31T18:24:00Z">
              <w:rPr>
                <w:rStyle w:val="HTMLTypewriter"/>
                <w:rFonts w:ascii="Verdana" w:hAnsi="Verdana"/>
                <w:sz w:val="18"/>
              </w:rPr>
            </w:rPrChange>
          </w:rPr>
          <w:t>test</w:t>
        </w:r>
      </w:ins>
      <w:proofErr w:type="gramEnd"/>
      <w:ins w:id="1195" w:author="Thomas Kee" w:date="2011-03-31T18:18:00Z">
        <w:r w:rsidR="00D538AD">
          <w:rPr>
            <w:rFonts w:ascii="Arial" w:hAnsi="Arial" w:cs="Arial"/>
            <w:color w:val="000000"/>
            <w:sz w:val="20"/>
            <w:szCs w:val="20"/>
          </w:rPr>
          <w:t xml:space="preserve"> suite passes!</w:t>
        </w:r>
      </w:ins>
    </w:p>
    <w:p w:rsidR="00D538AD" w:rsidRDefault="00D538AD">
      <w:pPr>
        <w:widowControl w:val="0"/>
        <w:autoSpaceDE w:val="0"/>
        <w:autoSpaceDN w:val="0"/>
        <w:adjustRightInd w:val="0"/>
        <w:spacing w:after="0" w:line="240" w:lineRule="auto"/>
        <w:ind w:left="144"/>
        <w:rPr>
          <w:ins w:id="1196"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1197" w:author="Thomas Kee" w:date="2011-03-31T18:18:00Z"/>
          <w:rFonts w:ascii="Arial" w:hAnsi="Arial" w:cs="Arial"/>
          <w:color w:val="000000"/>
          <w:sz w:val="20"/>
          <w:szCs w:val="20"/>
        </w:rPr>
      </w:pPr>
      <w:proofErr w:type="spellStart"/>
      <w:ins w:id="1198"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1199" w:author="Thomas Kee" w:date="2011-03-31T18:18:00Z"/>
          <w:rFonts w:ascii="Arial" w:hAnsi="Arial" w:cs="Arial"/>
          <w:color w:val="000000"/>
          <w:sz w:val="20"/>
          <w:szCs w:val="20"/>
        </w:rPr>
      </w:pPr>
      <w:ins w:id="1200" w:author="Thomas Kee" w:date="2011-03-31T18:18:00Z">
        <w:r>
          <w:rPr>
            <w:rFonts w:ascii="Arial" w:hAnsi="Arial" w:cs="Arial"/>
            <w:color w:val="000000"/>
            <w:sz w:val="20"/>
            <w:szCs w:val="20"/>
          </w:rPr>
          <w:t>Renaming was made more robust (due to Explorer or some virus scanners, files could not be renamed at the first try, so we have to try multiple times).</w:t>
        </w:r>
      </w:ins>
    </w:p>
    <w:p w:rsidR="00D538AD" w:rsidRDefault="00D538AD" w:rsidP="00FB4BFD">
      <w:pPr>
        <w:widowControl w:val="0"/>
        <w:numPr>
          <w:ilvl w:val="0"/>
          <w:numId w:val="14"/>
        </w:numPr>
        <w:autoSpaceDE w:val="0"/>
        <w:autoSpaceDN w:val="0"/>
        <w:adjustRightInd w:val="0"/>
        <w:spacing w:after="0" w:line="240" w:lineRule="auto"/>
        <w:ind w:left="432" w:hanging="288"/>
        <w:rPr>
          <w:ins w:id="1201" w:author="Thomas Kee" w:date="2011-03-31T18:18:00Z"/>
          <w:rFonts w:ascii="Arial" w:hAnsi="Arial" w:cs="Arial"/>
          <w:color w:val="000000"/>
          <w:sz w:val="20"/>
          <w:szCs w:val="20"/>
        </w:rPr>
      </w:pPr>
      <w:ins w:id="1202" w:author="Thomas Kee" w:date="2011-03-31T18:18:00Z">
        <w:r>
          <w:rPr>
            <w:rFonts w:ascii="Arial" w:hAnsi="Arial" w:cs="Arial"/>
            <w:color w:val="000000"/>
            <w:sz w:val="20"/>
            <w:szCs w:val="20"/>
          </w:rPr>
          <w:t xml:space="preserve">Johannes </w:t>
        </w:r>
        <w:proofErr w:type="spellStart"/>
        <w:r>
          <w:rPr>
            <w:rFonts w:ascii="Arial" w:hAnsi="Arial" w:cs="Arial"/>
            <w:color w:val="000000"/>
            <w:sz w:val="20"/>
            <w:szCs w:val="20"/>
          </w:rPr>
          <w:t>Sixt</w:t>
        </w:r>
        <w:proofErr w:type="spellEnd"/>
        <w:r>
          <w:rPr>
            <w:rFonts w:ascii="Arial" w:hAnsi="Arial" w:cs="Arial"/>
            <w:color w:val="000000"/>
            <w:sz w:val="20"/>
            <w:szCs w:val="20"/>
          </w:rPr>
          <w:t xml:space="preserve"> made </w:t>
        </w:r>
        <w:r>
          <w:rPr>
            <w:rFonts w:ascii="Arial" w:hAnsi="Arial" w:cs="Arial"/>
            <w:color w:val="000000"/>
            <w:sz w:val="20"/>
            <w:szCs w:val="20"/>
            <w:u w:val="single"/>
          </w:rPr>
          <w:t>lots</w:t>
        </w:r>
        <w:r>
          <w:rPr>
            <w:rFonts w:ascii="Arial" w:hAnsi="Arial" w:cs="Arial"/>
            <w:color w:val="000000"/>
            <w:sz w:val="20"/>
            <w:szCs w:val="20"/>
          </w:rPr>
          <w:t xml:space="preserve"> of changes to the test-suite to identify properly which tests should pass, and which ones cannot pass due to limitations of the platform.</w:t>
        </w:r>
      </w:ins>
    </w:p>
    <w:p w:rsidR="00D538AD" w:rsidRDefault="00D538AD" w:rsidP="00FB4BFD">
      <w:pPr>
        <w:widowControl w:val="0"/>
        <w:numPr>
          <w:ilvl w:val="0"/>
          <w:numId w:val="14"/>
        </w:numPr>
        <w:autoSpaceDE w:val="0"/>
        <w:autoSpaceDN w:val="0"/>
        <w:adjustRightInd w:val="0"/>
        <w:spacing w:after="0" w:line="240" w:lineRule="auto"/>
        <w:ind w:left="432" w:hanging="288"/>
        <w:rPr>
          <w:ins w:id="1203" w:author="Thomas Kee" w:date="2011-03-31T18:18:00Z"/>
          <w:rFonts w:ascii="Arial" w:hAnsi="Arial" w:cs="Arial"/>
          <w:color w:val="000000"/>
          <w:sz w:val="20"/>
          <w:szCs w:val="20"/>
        </w:rPr>
      </w:pPr>
      <w:ins w:id="1204" w:author="Thomas Kee" w:date="2011-03-31T18:18:00Z">
        <w:r>
          <w:rPr>
            <w:rFonts w:ascii="Arial" w:hAnsi="Arial" w:cs="Arial"/>
            <w:color w:val="000000"/>
            <w:sz w:val="20"/>
            <w:szCs w:val="20"/>
          </w:rPr>
          <w:t>Support PAGERs with spaces in their filename.</w:t>
        </w:r>
      </w:ins>
    </w:p>
    <w:p w:rsidR="00BE0FCC" w:rsidRPr="00731FFC" w:rsidRDefault="00D538AD" w:rsidP="00BE0FCC">
      <w:pPr>
        <w:pStyle w:val="HTMLPreformatted"/>
        <w:ind w:left="720"/>
        <w:rPr>
          <w:ins w:id="1205" w:author="Thomas Kee" w:date="2011-03-31T10:20:00Z"/>
          <w:rStyle w:val="HTMLTypewriter"/>
          <w:rFonts w:ascii="Verdana" w:hAnsi="Verdana"/>
          <w:sz w:val="18"/>
          <w:szCs w:val="18"/>
          <w:rPrChange w:id="1206" w:author="Thomas Kee" w:date="2011-03-31T10:31:00Z">
            <w:rPr>
              <w:ins w:id="1207" w:author="Thomas Kee" w:date="2011-03-31T10:20:00Z"/>
              <w:rStyle w:val="HTMLTypewriter"/>
            </w:rPr>
          </w:rPrChange>
        </w:rPr>
      </w:pPr>
      <w:ins w:id="1208" w:author="Thomas Kee" w:date="2011-03-31T18:18:00Z">
        <w:r>
          <w:rPr>
            <w:rFonts w:ascii="Arial" w:hAnsi="Arial" w:cs="Arial"/>
            <w:color w:val="000000"/>
          </w:rPr>
          <w:t>Quite a few</w:t>
        </w:r>
      </w:ins>
      <w:ins w:id="1209" w:author="Thomas Kee" w:date="2011-03-31T10:20:00Z">
        <w:r w:rsidR="003D0E39" w:rsidRPr="003D0E39">
          <w:rPr>
            <w:rStyle w:val="HTMLTypewriter"/>
            <w:rFonts w:ascii="Verdana" w:hAnsi="Verdana"/>
            <w:sz w:val="18"/>
            <w:szCs w:val="18"/>
            <w:rPrChange w:id="1210" w:author="Thomas Kee" w:date="2011-03-31T10:31:00Z">
              <w:rPr>
                <w:rStyle w:val="HTMLTypewriter"/>
              </w:rPr>
            </w:rPrChange>
          </w:rPr>
          <w:t xml:space="preserve">$ </w:t>
        </w:r>
        <w:proofErr w:type="spellStart"/>
        <w:r w:rsidR="003D0E39" w:rsidRPr="003D0E39">
          <w:rPr>
            <w:rStyle w:val="HTMLTypewriter"/>
            <w:rFonts w:ascii="Verdana" w:hAnsi="Verdana"/>
            <w:sz w:val="18"/>
            <w:szCs w:val="18"/>
            <w:rPrChange w:id="1211" w:author="Thomas Kee" w:date="2011-03-31T10:31:00Z">
              <w:rPr>
                <w:rStyle w:val="HTMLTypewriter"/>
              </w:rPr>
            </w:rPrChange>
          </w:rPr>
          <w:t>git</w:t>
        </w:r>
        <w:proofErr w:type="spellEnd"/>
        <w:r w:rsidR="003D0E39" w:rsidRPr="003D0E39">
          <w:rPr>
            <w:rStyle w:val="HTMLTypewriter"/>
            <w:rFonts w:ascii="Verdana" w:hAnsi="Verdana"/>
            <w:sz w:val="18"/>
            <w:szCs w:val="18"/>
            <w:rPrChange w:id="1212" w:author="Thomas Kee" w:date="2011-03-31T10:31:00Z">
              <w:rPr>
                <w:rStyle w:val="HTMLTypewriter"/>
              </w:rPr>
            </w:rPrChange>
          </w:rPr>
          <w:t xml:space="preserve"> checkout -- curses/</w:t>
        </w:r>
        <w:proofErr w:type="spellStart"/>
        <w:r w:rsidR="003D0E39" w:rsidRPr="003D0E39">
          <w:rPr>
            <w:rStyle w:val="HTMLTypewriter"/>
            <w:rFonts w:ascii="Verdana" w:hAnsi="Verdana"/>
            <w:sz w:val="18"/>
            <w:szCs w:val="18"/>
            <w:rPrChange w:id="1213" w:author="Thomas Kee" w:date="2011-03-31T10:31:00Z">
              <w:rPr>
                <w:rStyle w:val="HTMLTypewriter"/>
              </w:rPr>
            </w:rPrChange>
          </w:rPr>
          <w:t>ux_audio_oss.c</w:t>
        </w:r>
        <w:proofErr w:type="spellEnd"/>
        <w:r w:rsidR="003D0E39" w:rsidRPr="003D0E39">
          <w:rPr>
            <w:rStyle w:val="HTMLTypewriter"/>
            <w:rFonts w:ascii="Verdana" w:hAnsi="Verdana"/>
            <w:sz w:val="18"/>
            <w:szCs w:val="18"/>
            <w:rPrChange w:id="1214" w:author="Thomas Kee" w:date="2011-03-31T10:31:00Z">
              <w:rPr>
                <w:rStyle w:val="HTMLTypewriter"/>
              </w:rPr>
            </w:rPrChange>
          </w:rPr>
          <w:t xml:space="preserve"> </w:t>
        </w:r>
        <w:r w:rsidR="003D0E39" w:rsidRPr="003D0E39">
          <w:rPr>
            <w:rStyle w:val="HTMLTypewriter"/>
            <w:rFonts w:ascii="Verdana" w:hAnsi="Verdana"/>
            <w:b/>
            <w:bCs/>
            <w:sz w:val="18"/>
            <w:szCs w:val="18"/>
            <w:rPrChange w:id="1215" w:author="Thomas Kee" w:date="2011-03-31T10:31:00Z">
              <w:rPr>
                <w:rStyle w:val="HTMLTypewriter"/>
                <w:b/>
                <w:bCs/>
              </w:rPr>
            </w:rPrChange>
          </w:rPr>
          <w:t>&lt;2&gt;</w:t>
        </w:r>
      </w:ins>
    </w:p>
    <w:p w:rsidR="00BE0FCC" w:rsidRPr="00731FFC" w:rsidRDefault="003D0E39" w:rsidP="00BE0FCC">
      <w:pPr>
        <w:pStyle w:val="HTMLPreformatted"/>
        <w:ind w:left="720"/>
        <w:rPr>
          <w:ins w:id="1216" w:author="Thomas Kee" w:date="2011-03-31T10:20:00Z"/>
          <w:rStyle w:val="HTMLTypewriter"/>
          <w:rFonts w:ascii="Verdana" w:hAnsi="Verdana"/>
          <w:sz w:val="18"/>
          <w:szCs w:val="18"/>
          <w:rPrChange w:id="1217" w:author="Thomas Kee" w:date="2011-03-31T10:31:00Z">
            <w:rPr>
              <w:ins w:id="1218" w:author="Thomas Kee" w:date="2011-03-31T10:20:00Z"/>
              <w:rStyle w:val="HTMLTypewriter"/>
            </w:rPr>
          </w:rPrChange>
        </w:rPr>
      </w:pPr>
      <w:ins w:id="1219" w:author="Thomas Kee" w:date="2011-03-31T10:20:00Z">
        <w:r w:rsidRPr="003D0E39">
          <w:rPr>
            <w:rStyle w:val="HTMLTypewriter"/>
            <w:rFonts w:ascii="Verdana" w:hAnsi="Verdana"/>
            <w:sz w:val="18"/>
            <w:szCs w:val="18"/>
            <w:rPrChange w:id="122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21"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22" w:author="Thomas Kee" w:date="2011-03-31T10:31:00Z">
              <w:rPr>
                <w:rStyle w:val="HTMLTypewriter"/>
              </w:rPr>
            </w:rPrChange>
          </w:rPr>
          <w:t xml:space="preserve"> add curses/</w:t>
        </w:r>
        <w:proofErr w:type="spellStart"/>
        <w:r w:rsidRPr="003D0E39">
          <w:rPr>
            <w:rStyle w:val="HTMLTypewriter"/>
            <w:rFonts w:ascii="Verdana" w:hAnsi="Verdana"/>
            <w:sz w:val="18"/>
            <w:szCs w:val="18"/>
            <w:rPrChange w:id="1223" w:author="Thomas Kee" w:date="2011-03-31T10:31:00Z">
              <w:rPr>
                <w:rStyle w:val="HTMLTypewriter"/>
              </w:rPr>
            </w:rPrChange>
          </w:rPr>
          <w:t>ux_audio_alsa.c</w:t>
        </w:r>
        <w:proofErr w:type="spellEnd"/>
        <w:r w:rsidRPr="003D0E39">
          <w:rPr>
            <w:rStyle w:val="HTMLTypewriter"/>
            <w:rFonts w:ascii="Verdana" w:hAnsi="Verdana"/>
            <w:sz w:val="18"/>
            <w:szCs w:val="18"/>
            <w:rPrChange w:id="1224" w:author="Thomas Kee" w:date="2011-03-31T10:31:00Z">
              <w:rPr>
                <w:rStyle w:val="HTMLTypewriter"/>
              </w:rPr>
            </w:rPrChange>
          </w:rPr>
          <w:t xml:space="preserve"> </w:t>
        </w:r>
        <w:r w:rsidRPr="003D0E39">
          <w:rPr>
            <w:rStyle w:val="HTMLTypewriter"/>
            <w:rFonts w:ascii="Verdana" w:hAnsi="Verdana"/>
            <w:b/>
            <w:bCs/>
            <w:sz w:val="18"/>
            <w:szCs w:val="18"/>
            <w:rPrChange w:id="1225" w:author="Thomas Kee" w:date="2011-03-31T10:31:00Z">
              <w:rPr>
                <w:rStyle w:val="HTMLTypewriter"/>
                <w:b/>
                <w:bCs/>
              </w:rPr>
            </w:rPrChange>
          </w:rPr>
          <w:t>&lt;3&gt;</w:t>
        </w:r>
      </w:ins>
    </w:p>
    <w:p w:rsidR="00BE0FCC" w:rsidRPr="00731FFC" w:rsidRDefault="003D0E39" w:rsidP="00BE0FCC">
      <w:pPr>
        <w:pStyle w:val="HTMLPreformatted"/>
        <w:ind w:left="720"/>
        <w:rPr>
          <w:ins w:id="1226" w:author="Thomas Kee" w:date="2011-03-31T10:20:00Z"/>
          <w:rStyle w:val="HTMLTypewriter"/>
          <w:rFonts w:ascii="Verdana" w:hAnsi="Verdana"/>
          <w:sz w:val="18"/>
          <w:szCs w:val="18"/>
          <w:rPrChange w:id="1227" w:author="Thomas Kee" w:date="2011-03-31T10:31:00Z">
            <w:rPr>
              <w:ins w:id="1228" w:author="Thomas Kee" w:date="2011-03-31T10:20:00Z"/>
              <w:rStyle w:val="HTMLTypewriter"/>
            </w:rPr>
          </w:rPrChange>
        </w:rPr>
      </w:pPr>
      <w:ins w:id="1229" w:author="Thomas Kee" w:date="2011-03-31T10:20:00Z">
        <w:r w:rsidRPr="003D0E39">
          <w:rPr>
            <w:rStyle w:val="HTMLTypewriter"/>
            <w:rFonts w:ascii="Verdana" w:hAnsi="Verdana"/>
            <w:sz w:val="18"/>
            <w:szCs w:val="18"/>
            <w:rPrChange w:id="1230" w:author="Thomas Kee" w:date="2011-03-31T10:31:00Z">
              <w:rPr>
                <w:rStyle w:val="HTMLTypewriter"/>
              </w:rPr>
            </w:rPrChange>
          </w:rPr>
          <w:t xml:space="preserve">$ </w:t>
        </w:r>
        <w:proofErr w:type="gramStart"/>
        <w:r w:rsidRPr="003D0E39">
          <w:rPr>
            <w:rStyle w:val="HTMLTypewriter"/>
            <w:rFonts w:ascii="Verdana" w:hAnsi="Verdana"/>
            <w:sz w:val="18"/>
            <w:szCs w:val="18"/>
            <w:rPrChange w:id="1231" w:author="Thomas Kee" w:date="2011-03-31T10:31:00Z">
              <w:rPr>
                <w:rStyle w:val="HTMLTypewriter"/>
              </w:rPr>
            </w:rPrChange>
          </w:rPr>
          <w:t>edit/compile/test</w:t>
        </w:r>
        <w:proofErr w:type="gramEnd"/>
      </w:ins>
    </w:p>
    <w:p w:rsidR="00BE0FCC" w:rsidRPr="00731FFC" w:rsidRDefault="003D0E39" w:rsidP="00BE0FCC">
      <w:pPr>
        <w:pStyle w:val="HTMLPreformatted"/>
        <w:ind w:left="720"/>
        <w:rPr>
          <w:ins w:id="1232" w:author="Thomas Kee" w:date="2011-03-31T10:20:00Z"/>
          <w:rStyle w:val="HTMLTypewriter"/>
          <w:rFonts w:ascii="Verdana" w:hAnsi="Verdana"/>
          <w:sz w:val="18"/>
          <w:szCs w:val="18"/>
          <w:rPrChange w:id="1233" w:author="Thomas Kee" w:date="2011-03-31T10:31:00Z">
            <w:rPr>
              <w:ins w:id="1234" w:author="Thomas Kee" w:date="2011-03-31T10:20:00Z"/>
              <w:rStyle w:val="HTMLTypewriter"/>
            </w:rPr>
          </w:rPrChange>
        </w:rPr>
      </w:pPr>
      <w:ins w:id="1235" w:author="Thomas Kee" w:date="2011-03-31T10:20:00Z">
        <w:r w:rsidRPr="003D0E39">
          <w:rPr>
            <w:rStyle w:val="HTMLTypewriter"/>
            <w:rFonts w:ascii="Verdana" w:hAnsi="Verdana"/>
            <w:sz w:val="18"/>
            <w:szCs w:val="18"/>
            <w:rPrChange w:id="123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37"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38" w:author="Thomas Kee" w:date="2011-03-31T10:31:00Z">
              <w:rPr>
                <w:rStyle w:val="HTMLTypewriter"/>
              </w:rPr>
            </w:rPrChange>
          </w:rPr>
          <w:t xml:space="preserve"> diff HEAD </w:t>
        </w:r>
        <w:r w:rsidRPr="003D0E39">
          <w:rPr>
            <w:rStyle w:val="HTMLTypewriter"/>
            <w:rFonts w:ascii="Verdana" w:hAnsi="Verdana"/>
            <w:b/>
            <w:bCs/>
            <w:sz w:val="18"/>
            <w:szCs w:val="18"/>
            <w:rPrChange w:id="1239" w:author="Thomas Kee" w:date="2011-03-31T10:31:00Z">
              <w:rPr>
                <w:rStyle w:val="HTMLTypewriter"/>
                <w:b/>
                <w:bCs/>
              </w:rPr>
            </w:rPrChange>
          </w:rPr>
          <w:t>&lt;4&gt;</w:t>
        </w:r>
      </w:ins>
    </w:p>
    <w:p w:rsidR="00BE0FCC" w:rsidRPr="00731FFC" w:rsidRDefault="003D0E39" w:rsidP="00BE0FCC">
      <w:pPr>
        <w:pStyle w:val="HTMLPreformatted"/>
        <w:ind w:left="720"/>
        <w:rPr>
          <w:ins w:id="1240" w:author="Thomas Kee" w:date="2011-03-31T10:20:00Z"/>
          <w:rStyle w:val="HTMLTypewriter"/>
          <w:rFonts w:ascii="Verdana" w:hAnsi="Verdana"/>
          <w:sz w:val="18"/>
          <w:szCs w:val="18"/>
          <w:rPrChange w:id="1241" w:author="Thomas Kee" w:date="2011-03-31T10:31:00Z">
            <w:rPr>
              <w:ins w:id="1242" w:author="Thomas Kee" w:date="2011-03-31T10:20:00Z"/>
              <w:rStyle w:val="HTMLTypewriter"/>
            </w:rPr>
          </w:rPrChange>
        </w:rPr>
      </w:pPr>
      <w:ins w:id="1243" w:author="Thomas Kee" w:date="2011-03-31T10:20:00Z">
        <w:r w:rsidRPr="003D0E39">
          <w:rPr>
            <w:rStyle w:val="HTMLTypewriter"/>
            <w:rFonts w:ascii="Verdana" w:hAnsi="Verdana"/>
            <w:sz w:val="18"/>
            <w:szCs w:val="18"/>
            <w:rPrChange w:id="124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45"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46" w:author="Thomas Kee" w:date="2011-03-31T10:31:00Z">
              <w:rPr>
                <w:rStyle w:val="HTMLTypewriter"/>
              </w:rPr>
            </w:rPrChange>
          </w:rPr>
          <w:t xml:space="preserve"> commit -a -s </w:t>
        </w:r>
        <w:r w:rsidRPr="003D0E39">
          <w:rPr>
            <w:rStyle w:val="HTMLTypewriter"/>
            <w:rFonts w:ascii="Verdana" w:hAnsi="Verdana"/>
            <w:b/>
            <w:bCs/>
            <w:sz w:val="18"/>
            <w:szCs w:val="18"/>
            <w:rPrChange w:id="1247" w:author="Thomas Kee" w:date="2011-03-31T10:31:00Z">
              <w:rPr>
                <w:rStyle w:val="HTMLTypewriter"/>
                <w:b/>
                <w:bCs/>
              </w:rPr>
            </w:rPrChange>
          </w:rPr>
          <w:t>&lt;5&gt;</w:t>
        </w:r>
      </w:ins>
    </w:p>
    <w:p w:rsidR="00BE0FCC" w:rsidRPr="00731FFC" w:rsidRDefault="003D0E39" w:rsidP="00BE0FCC">
      <w:pPr>
        <w:pStyle w:val="HTMLPreformatted"/>
        <w:ind w:left="720"/>
        <w:rPr>
          <w:ins w:id="1248" w:author="Thomas Kee" w:date="2011-03-31T10:20:00Z"/>
          <w:rStyle w:val="HTMLTypewriter"/>
          <w:rFonts w:ascii="Verdana" w:hAnsi="Verdana"/>
          <w:sz w:val="18"/>
          <w:szCs w:val="18"/>
          <w:rPrChange w:id="1249" w:author="Thomas Kee" w:date="2011-03-31T10:31:00Z">
            <w:rPr>
              <w:ins w:id="1250" w:author="Thomas Kee" w:date="2011-03-31T10:20:00Z"/>
              <w:rStyle w:val="HTMLTypewriter"/>
            </w:rPr>
          </w:rPrChange>
        </w:rPr>
      </w:pPr>
      <w:ins w:id="1251" w:author="Thomas Kee" w:date="2011-03-31T10:20:00Z">
        <w:r w:rsidRPr="003D0E39">
          <w:rPr>
            <w:rStyle w:val="HTMLTypewriter"/>
            <w:rFonts w:ascii="Verdana" w:hAnsi="Verdana"/>
            <w:sz w:val="18"/>
            <w:szCs w:val="18"/>
            <w:rPrChange w:id="1252" w:author="Thomas Kee" w:date="2011-03-31T10:31:00Z">
              <w:rPr>
                <w:rStyle w:val="HTMLTypewriter"/>
              </w:rPr>
            </w:rPrChange>
          </w:rPr>
          <w:t xml:space="preserve">$ </w:t>
        </w:r>
        <w:proofErr w:type="gramStart"/>
        <w:r w:rsidRPr="003D0E39">
          <w:rPr>
            <w:rStyle w:val="HTMLTypewriter"/>
            <w:rFonts w:ascii="Verdana" w:hAnsi="Verdana"/>
            <w:sz w:val="18"/>
            <w:szCs w:val="18"/>
            <w:rPrChange w:id="1253" w:author="Thomas Kee" w:date="2011-03-31T10:31:00Z">
              <w:rPr>
                <w:rStyle w:val="HTMLTypewriter"/>
              </w:rPr>
            </w:rPrChange>
          </w:rPr>
          <w:t>edit/compile/test</w:t>
        </w:r>
        <w:proofErr w:type="gramEnd"/>
      </w:ins>
    </w:p>
    <w:p w:rsidR="00BE0FCC" w:rsidRPr="00731FFC" w:rsidRDefault="003D0E39" w:rsidP="00BE0FCC">
      <w:pPr>
        <w:pStyle w:val="HTMLPreformatted"/>
        <w:ind w:left="720"/>
        <w:rPr>
          <w:ins w:id="1254" w:author="Thomas Kee" w:date="2011-03-31T10:20:00Z"/>
          <w:rStyle w:val="HTMLTypewriter"/>
          <w:rFonts w:ascii="Verdana" w:hAnsi="Verdana"/>
          <w:sz w:val="18"/>
          <w:szCs w:val="18"/>
          <w:rPrChange w:id="1255" w:author="Thomas Kee" w:date="2011-03-31T10:31:00Z">
            <w:rPr>
              <w:ins w:id="1256" w:author="Thomas Kee" w:date="2011-03-31T10:20:00Z"/>
              <w:rStyle w:val="HTMLTypewriter"/>
            </w:rPr>
          </w:rPrChange>
        </w:rPr>
      </w:pPr>
      <w:ins w:id="1257" w:author="Thomas Kee" w:date="2011-03-31T10:20:00Z">
        <w:r w:rsidRPr="003D0E39">
          <w:rPr>
            <w:rStyle w:val="HTMLTypewriter"/>
            <w:rFonts w:ascii="Verdana" w:hAnsi="Verdana"/>
            <w:sz w:val="18"/>
            <w:szCs w:val="18"/>
            <w:rPrChange w:id="125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59"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60" w:author="Thomas Kee" w:date="2011-03-31T10:31:00Z">
              <w:rPr>
                <w:rStyle w:val="HTMLTypewriter"/>
              </w:rPr>
            </w:rPrChange>
          </w:rPr>
          <w:t xml:space="preserve"> reset --soft HEAD^ </w:t>
        </w:r>
        <w:r w:rsidRPr="003D0E39">
          <w:rPr>
            <w:rStyle w:val="HTMLTypewriter"/>
            <w:rFonts w:ascii="Verdana" w:hAnsi="Verdana"/>
            <w:b/>
            <w:bCs/>
            <w:sz w:val="18"/>
            <w:szCs w:val="18"/>
            <w:rPrChange w:id="1261" w:author="Thomas Kee" w:date="2011-03-31T10:31:00Z">
              <w:rPr>
                <w:rStyle w:val="HTMLTypewriter"/>
                <w:b/>
                <w:bCs/>
              </w:rPr>
            </w:rPrChange>
          </w:rPr>
          <w:t>&lt;6&gt;</w:t>
        </w:r>
      </w:ins>
    </w:p>
    <w:p w:rsidR="00BE0FCC" w:rsidRPr="00731FFC" w:rsidRDefault="003D0E39" w:rsidP="00BE0FCC">
      <w:pPr>
        <w:pStyle w:val="HTMLPreformatted"/>
        <w:ind w:left="720"/>
        <w:rPr>
          <w:ins w:id="1262" w:author="Thomas Kee" w:date="2011-03-31T10:20:00Z"/>
          <w:rStyle w:val="HTMLTypewriter"/>
          <w:rFonts w:ascii="Verdana" w:hAnsi="Verdana"/>
          <w:sz w:val="18"/>
          <w:szCs w:val="18"/>
          <w:rPrChange w:id="1263" w:author="Thomas Kee" w:date="2011-03-31T10:31:00Z">
            <w:rPr>
              <w:ins w:id="1264" w:author="Thomas Kee" w:date="2011-03-31T10:20:00Z"/>
              <w:rStyle w:val="HTMLTypewriter"/>
            </w:rPr>
          </w:rPrChange>
        </w:rPr>
      </w:pPr>
      <w:ins w:id="1265" w:author="Thomas Kee" w:date="2011-03-31T10:20:00Z">
        <w:r w:rsidRPr="003D0E39">
          <w:rPr>
            <w:rStyle w:val="HTMLTypewriter"/>
            <w:rFonts w:ascii="Verdana" w:hAnsi="Verdana"/>
            <w:sz w:val="18"/>
            <w:szCs w:val="18"/>
            <w:rPrChange w:id="1266" w:author="Thomas Kee" w:date="2011-03-31T10:31:00Z">
              <w:rPr>
                <w:rStyle w:val="HTMLTypewriter"/>
              </w:rPr>
            </w:rPrChange>
          </w:rPr>
          <w:t xml:space="preserve">$ </w:t>
        </w:r>
        <w:proofErr w:type="gramStart"/>
        <w:r w:rsidRPr="003D0E39">
          <w:rPr>
            <w:rStyle w:val="HTMLTypewriter"/>
            <w:rFonts w:ascii="Verdana" w:hAnsi="Verdana"/>
            <w:sz w:val="18"/>
            <w:szCs w:val="18"/>
            <w:rPrChange w:id="1267" w:author="Thomas Kee" w:date="2011-03-31T10:31:00Z">
              <w:rPr>
                <w:rStyle w:val="HTMLTypewriter"/>
              </w:rPr>
            </w:rPrChange>
          </w:rPr>
          <w:t>edit/compile/test</w:t>
        </w:r>
        <w:proofErr w:type="gramEnd"/>
      </w:ins>
    </w:p>
    <w:p w:rsidR="00BE0FCC" w:rsidRPr="00731FFC" w:rsidRDefault="003D0E39" w:rsidP="00BE0FCC">
      <w:pPr>
        <w:pStyle w:val="HTMLPreformatted"/>
        <w:ind w:left="720"/>
        <w:rPr>
          <w:ins w:id="1268" w:author="Thomas Kee" w:date="2011-03-31T10:20:00Z"/>
          <w:rStyle w:val="HTMLTypewriter"/>
          <w:rFonts w:ascii="Verdana" w:hAnsi="Verdana"/>
          <w:sz w:val="18"/>
          <w:szCs w:val="18"/>
          <w:rPrChange w:id="1269" w:author="Thomas Kee" w:date="2011-03-31T10:31:00Z">
            <w:rPr>
              <w:ins w:id="1270" w:author="Thomas Kee" w:date="2011-03-31T10:20:00Z"/>
              <w:rStyle w:val="HTMLTypewriter"/>
            </w:rPr>
          </w:rPrChange>
        </w:rPr>
      </w:pPr>
      <w:ins w:id="1271" w:author="Thomas Kee" w:date="2011-03-31T10:20:00Z">
        <w:r w:rsidRPr="003D0E39">
          <w:rPr>
            <w:rStyle w:val="HTMLTypewriter"/>
            <w:rFonts w:ascii="Verdana" w:hAnsi="Verdana"/>
            <w:sz w:val="18"/>
            <w:szCs w:val="18"/>
            <w:rPrChange w:id="1272"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73"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74" w:author="Thomas Kee" w:date="2011-03-31T10:31:00Z">
              <w:rPr>
                <w:rStyle w:val="HTMLTypewriter"/>
              </w:rPr>
            </w:rPrChange>
          </w:rPr>
          <w:t xml:space="preserve"> diff ORIG_HEAD </w:t>
        </w:r>
        <w:r w:rsidRPr="003D0E39">
          <w:rPr>
            <w:rStyle w:val="HTMLTypewriter"/>
            <w:rFonts w:ascii="Verdana" w:hAnsi="Verdana"/>
            <w:b/>
            <w:bCs/>
            <w:sz w:val="18"/>
            <w:szCs w:val="18"/>
            <w:rPrChange w:id="1275" w:author="Thomas Kee" w:date="2011-03-31T10:31:00Z">
              <w:rPr>
                <w:rStyle w:val="HTMLTypewriter"/>
                <w:b/>
                <w:bCs/>
              </w:rPr>
            </w:rPrChange>
          </w:rPr>
          <w:t>&lt;7&gt;</w:t>
        </w:r>
      </w:ins>
    </w:p>
    <w:p w:rsidR="00BE0FCC" w:rsidRPr="00731FFC" w:rsidRDefault="003D0E39" w:rsidP="00BE0FCC">
      <w:pPr>
        <w:pStyle w:val="HTMLPreformatted"/>
        <w:ind w:left="720"/>
        <w:rPr>
          <w:ins w:id="1276" w:author="Thomas Kee" w:date="2011-03-31T10:20:00Z"/>
          <w:rStyle w:val="HTMLTypewriter"/>
          <w:rFonts w:ascii="Verdana" w:hAnsi="Verdana"/>
          <w:sz w:val="18"/>
          <w:szCs w:val="18"/>
          <w:rPrChange w:id="1277" w:author="Thomas Kee" w:date="2011-03-31T10:31:00Z">
            <w:rPr>
              <w:ins w:id="1278" w:author="Thomas Kee" w:date="2011-03-31T10:20:00Z"/>
              <w:rStyle w:val="HTMLTypewriter"/>
            </w:rPr>
          </w:rPrChange>
        </w:rPr>
      </w:pPr>
      <w:ins w:id="1279" w:author="Thomas Kee" w:date="2011-03-31T10:20:00Z">
        <w:r w:rsidRPr="003D0E39">
          <w:rPr>
            <w:rStyle w:val="HTMLTypewriter"/>
            <w:rFonts w:ascii="Verdana" w:hAnsi="Verdana"/>
            <w:sz w:val="18"/>
            <w:szCs w:val="18"/>
            <w:rPrChange w:id="128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81"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82" w:author="Thomas Kee" w:date="2011-03-31T10:31:00Z">
              <w:rPr>
                <w:rStyle w:val="HTMLTypewriter"/>
              </w:rPr>
            </w:rPrChange>
          </w:rPr>
          <w:t xml:space="preserve"> commit -a -c ORIG_HEAD </w:t>
        </w:r>
        <w:r w:rsidRPr="003D0E39">
          <w:rPr>
            <w:rStyle w:val="HTMLTypewriter"/>
            <w:rFonts w:ascii="Verdana" w:hAnsi="Verdana"/>
            <w:b/>
            <w:bCs/>
            <w:sz w:val="18"/>
            <w:szCs w:val="18"/>
            <w:rPrChange w:id="1283" w:author="Thomas Kee" w:date="2011-03-31T10:31:00Z">
              <w:rPr>
                <w:rStyle w:val="HTMLTypewriter"/>
                <w:b/>
                <w:bCs/>
              </w:rPr>
            </w:rPrChange>
          </w:rPr>
          <w:t>&lt;8&gt;</w:t>
        </w:r>
      </w:ins>
    </w:p>
    <w:p w:rsidR="00BE0FCC" w:rsidRPr="00731FFC" w:rsidRDefault="003D0E39" w:rsidP="00BE0FCC">
      <w:pPr>
        <w:pStyle w:val="HTMLPreformatted"/>
        <w:ind w:left="720"/>
        <w:rPr>
          <w:ins w:id="1284" w:author="Thomas Kee" w:date="2011-03-31T10:20:00Z"/>
          <w:rStyle w:val="HTMLTypewriter"/>
          <w:rFonts w:ascii="Verdana" w:hAnsi="Verdana"/>
          <w:sz w:val="18"/>
          <w:szCs w:val="18"/>
          <w:rPrChange w:id="1285" w:author="Thomas Kee" w:date="2011-03-31T10:31:00Z">
            <w:rPr>
              <w:ins w:id="1286" w:author="Thomas Kee" w:date="2011-03-31T10:20:00Z"/>
              <w:rStyle w:val="HTMLTypewriter"/>
            </w:rPr>
          </w:rPrChange>
        </w:rPr>
      </w:pPr>
      <w:ins w:id="1287" w:author="Thomas Kee" w:date="2011-03-31T10:20:00Z">
        <w:r w:rsidRPr="003D0E39">
          <w:rPr>
            <w:rStyle w:val="HTMLTypewriter"/>
            <w:rFonts w:ascii="Verdana" w:hAnsi="Verdana"/>
            <w:sz w:val="18"/>
            <w:szCs w:val="18"/>
            <w:rPrChange w:id="128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89"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90" w:author="Thomas Kee" w:date="2011-03-31T10:31:00Z">
              <w:rPr>
                <w:rStyle w:val="HTMLTypewriter"/>
              </w:rPr>
            </w:rPrChange>
          </w:rPr>
          <w:t xml:space="preserve"> checkout master </w:t>
        </w:r>
        <w:r w:rsidRPr="003D0E39">
          <w:rPr>
            <w:rStyle w:val="HTMLTypewriter"/>
            <w:rFonts w:ascii="Verdana" w:hAnsi="Verdana"/>
            <w:b/>
            <w:bCs/>
            <w:sz w:val="18"/>
            <w:szCs w:val="18"/>
            <w:rPrChange w:id="1291" w:author="Thomas Kee" w:date="2011-03-31T10:31:00Z">
              <w:rPr>
                <w:rStyle w:val="HTMLTypewriter"/>
                <w:b/>
                <w:bCs/>
              </w:rPr>
            </w:rPrChange>
          </w:rPr>
          <w:t>&lt;9&gt;</w:t>
        </w:r>
      </w:ins>
    </w:p>
    <w:p w:rsidR="00BE0FCC" w:rsidRPr="00731FFC" w:rsidRDefault="003D0E39" w:rsidP="00BE0FCC">
      <w:pPr>
        <w:pStyle w:val="HTMLPreformatted"/>
        <w:ind w:left="720"/>
        <w:rPr>
          <w:ins w:id="1292" w:author="Thomas Kee" w:date="2011-03-31T10:20:00Z"/>
          <w:rStyle w:val="HTMLTypewriter"/>
          <w:rFonts w:ascii="Verdana" w:hAnsi="Verdana"/>
          <w:sz w:val="18"/>
          <w:szCs w:val="18"/>
          <w:rPrChange w:id="1293" w:author="Thomas Kee" w:date="2011-03-31T10:31:00Z">
            <w:rPr>
              <w:ins w:id="1294" w:author="Thomas Kee" w:date="2011-03-31T10:20:00Z"/>
              <w:rStyle w:val="HTMLTypewriter"/>
            </w:rPr>
          </w:rPrChange>
        </w:rPr>
      </w:pPr>
      <w:ins w:id="1295" w:author="Thomas Kee" w:date="2011-03-31T10:20:00Z">
        <w:r w:rsidRPr="003D0E39">
          <w:rPr>
            <w:rStyle w:val="HTMLTypewriter"/>
            <w:rFonts w:ascii="Verdana" w:hAnsi="Verdana"/>
            <w:sz w:val="18"/>
            <w:szCs w:val="18"/>
            <w:rPrChange w:id="129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297" w:author="Thomas Kee" w:date="2011-03-31T10:31:00Z">
              <w:rPr>
                <w:rStyle w:val="HTMLTypewriter"/>
              </w:rPr>
            </w:rPrChange>
          </w:rPr>
          <w:t>git</w:t>
        </w:r>
        <w:proofErr w:type="spellEnd"/>
        <w:proofErr w:type="gramEnd"/>
        <w:r w:rsidRPr="003D0E39">
          <w:rPr>
            <w:rStyle w:val="HTMLTypewriter"/>
            <w:rFonts w:ascii="Verdana" w:hAnsi="Verdana"/>
            <w:sz w:val="18"/>
            <w:szCs w:val="18"/>
            <w:rPrChange w:id="1298" w:author="Thomas Kee" w:date="2011-03-31T10:31:00Z">
              <w:rPr>
                <w:rStyle w:val="HTMLTypewriter"/>
              </w:rPr>
            </w:rPrChange>
          </w:rPr>
          <w:t xml:space="preserve"> merge </w:t>
        </w:r>
        <w:proofErr w:type="spellStart"/>
        <w:r w:rsidRPr="003D0E39">
          <w:rPr>
            <w:rStyle w:val="HTMLTypewriter"/>
            <w:rFonts w:ascii="Verdana" w:hAnsi="Verdana"/>
            <w:sz w:val="18"/>
            <w:szCs w:val="18"/>
            <w:rPrChange w:id="1299" w:author="Thomas Kee" w:date="2011-03-31T10:31:00Z">
              <w:rPr>
                <w:rStyle w:val="HTMLTypewriter"/>
              </w:rPr>
            </w:rPrChange>
          </w:rPr>
          <w:t>alsa</w:t>
        </w:r>
        <w:proofErr w:type="spellEnd"/>
        <w:r w:rsidRPr="003D0E39">
          <w:rPr>
            <w:rStyle w:val="HTMLTypewriter"/>
            <w:rFonts w:ascii="Verdana" w:hAnsi="Verdana"/>
            <w:sz w:val="18"/>
            <w:szCs w:val="18"/>
            <w:rPrChange w:id="1300" w:author="Thomas Kee" w:date="2011-03-31T10:31:00Z">
              <w:rPr>
                <w:rStyle w:val="HTMLTypewriter"/>
              </w:rPr>
            </w:rPrChange>
          </w:rPr>
          <w:t xml:space="preserve">-audio </w:t>
        </w:r>
        <w:r w:rsidRPr="003D0E39">
          <w:rPr>
            <w:rStyle w:val="HTMLTypewriter"/>
            <w:rFonts w:ascii="Verdana" w:hAnsi="Verdana"/>
            <w:b/>
            <w:bCs/>
            <w:sz w:val="18"/>
            <w:szCs w:val="18"/>
            <w:rPrChange w:id="1301" w:author="Thomas Kee" w:date="2011-03-31T10:31:00Z">
              <w:rPr>
                <w:rStyle w:val="HTMLTypewriter"/>
                <w:b/>
                <w:bCs/>
              </w:rPr>
            </w:rPrChange>
          </w:rPr>
          <w:t>&lt;10&gt;</w:t>
        </w:r>
      </w:ins>
    </w:p>
    <w:p w:rsidR="00BE0FCC" w:rsidRPr="00731FFC" w:rsidRDefault="003D0E39" w:rsidP="00BE0FCC">
      <w:pPr>
        <w:pStyle w:val="HTMLPreformatted"/>
        <w:ind w:left="720"/>
        <w:rPr>
          <w:ins w:id="1302" w:author="Thomas Kee" w:date="2011-03-31T10:20:00Z"/>
          <w:rStyle w:val="HTMLTypewriter"/>
          <w:rFonts w:ascii="Verdana" w:hAnsi="Verdana"/>
          <w:sz w:val="18"/>
          <w:szCs w:val="18"/>
          <w:rPrChange w:id="1303" w:author="Thomas Kee" w:date="2011-03-31T10:31:00Z">
            <w:rPr>
              <w:ins w:id="1304" w:author="Thomas Kee" w:date="2011-03-31T10:20:00Z"/>
              <w:rStyle w:val="HTMLTypewriter"/>
            </w:rPr>
          </w:rPrChange>
        </w:rPr>
      </w:pPr>
      <w:ins w:id="1305" w:author="Thomas Kee" w:date="2011-03-31T10:20:00Z">
        <w:r w:rsidRPr="003D0E39">
          <w:rPr>
            <w:rStyle w:val="HTMLTypewriter"/>
            <w:rFonts w:ascii="Verdana" w:hAnsi="Verdana"/>
            <w:sz w:val="18"/>
            <w:szCs w:val="18"/>
            <w:rPrChange w:id="130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307" w:author="Thomas Kee" w:date="2011-03-31T10:31:00Z">
              <w:rPr>
                <w:rStyle w:val="HTMLTypewriter"/>
              </w:rPr>
            </w:rPrChange>
          </w:rPr>
          <w:t>git</w:t>
        </w:r>
        <w:proofErr w:type="spellEnd"/>
        <w:proofErr w:type="gramEnd"/>
        <w:r w:rsidRPr="003D0E39">
          <w:rPr>
            <w:rStyle w:val="HTMLTypewriter"/>
            <w:rFonts w:ascii="Verdana" w:hAnsi="Verdana"/>
            <w:sz w:val="18"/>
            <w:szCs w:val="18"/>
            <w:rPrChange w:id="1308" w:author="Thomas Kee" w:date="2011-03-31T10:31:00Z">
              <w:rPr>
                <w:rStyle w:val="HTMLTypewriter"/>
              </w:rPr>
            </w:rPrChange>
          </w:rPr>
          <w:t xml:space="preserve"> log --since='3 days ago' </w:t>
        </w:r>
        <w:r w:rsidRPr="003D0E39">
          <w:rPr>
            <w:rStyle w:val="HTMLTypewriter"/>
            <w:rFonts w:ascii="Verdana" w:hAnsi="Verdana"/>
            <w:b/>
            <w:bCs/>
            <w:sz w:val="18"/>
            <w:szCs w:val="18"/>
            <w:rPrChange w:id="1309" w:author="Thomas Kee" w:date="2011-03-31T10:31:00Z">
              <w:rPr>
                <w:rStyle w:val="HTMLTypewriter"/>
                <w:b/>
                <w:bCs/>
              </w:rPr>
            </w:rPrChange>
          </w:rPr>
          <w:t>&lt;11&gt;</w:t>
        </w:r>
      </w:ins>
    </w:p>
    <w:p w:rsidR="00BE0FCC" w:rsidRPr="00731FFC" w:rsidRDefault="003D0E39" w:rsidP="00BE0FCC">
      <w:pPr>
        <w:pStyle w:val="HTMLPreformatted"/>
        <w:ind w:left="720"/>
        <w:rPr>
          <w:ins w:id="1310" w:author="Thomas Kee" w:date="2011-03-31T10:20:00Z"/>
          <w:rFonts w:ascii="Verdana" w:hAnsi="Verdana"/>
          <w:sz w:val="18"/>
          <w:szCs w:val="18"/>
          <w:rPrChange w:id="1311" w:author="Thomas Kee" w:date="2011-03-31T10:31:00Z">
            <w:rPr>
              <w:ins w:id="1312" w:author="Thomas Kee" w:date="2011-03-31T10:20:00Z"/>
            </w:rPr>
          </w:rPrChange>
        </w:rPr>
      </w:pPr>
      <w:ins w:id="1313" w:author="Thomas Kee" w:date="2011-03-31T10:20:00Z">
        <w:r w:rsidRPr="003D0E39">
          <w:rPr>
            <w:rStyle w:val="HTMLTypewriter"/>
            <w:rFonts w:ascii="Verdana" w:hAnsi="Verdana"/>
            <w:sz w:val="18"/>
            <w:szCs w:val="18"/>
            <w:rPrChange w:id="131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315" w:author="Thomas Kee" w:date="2011-03-31T10:31:00Z">
              <w:rPr>
                <w:rStyle w:val="HTMLTypewriter"/>
              </w:rPr>
            </w:rPrChange>
          </w:rPr>
          <w:t>git</w:t>
        </w:r>
        <w:proofErr w:type="spellEnd"/>
        <w:proofErr w:type="gramEnd"/>
        <w:r w:rsidRPr="003D0E39">
          <w:rPr>
            <w:rStyle w:val="HTMLTypewriter"/>
            <w:rFonts w:ascii="Verdana" w:hAnsi="Verdana"/>
            <w:sz w:val="18"/>
            <w:szCs w:val="18"/>
            <w:rPrChange w:id="1316" w:author="Thomas Kee" w:date="2011-03-31T10:31:00Z">
              <w:rPr>
                <w:rStyle w:val="HTMLTypewriter"/>
              </w:rPr>
            </w:rPrChange>
          </w:rPr>
          <w:t xml:space="preserve"> log v2.43.. </w:t>
        </w:r>
        <w:proofErr w:type="gramStart"/>
        <w:r w:rsidRPr="003D0E39">
          <w:rPr>
            <w:rStyle w:val="HTMLTypewriter"/>
            <w:rFonts w:ascii="Verdana" w:hAnsi="Verdana"/>
            <w:sz w:val="18"/>
            <w:szCs w:val="18"/>
            <w:rPrChange w:id="1317" w:author="Thomas Kee" w:date="2011-03-31T10:31:00Z">
              <w:rPr>
                <w:rStyle w:val="HTMLTypewriter"/>
              </w:rPr>
            </w:rPrChange>
          </w:rPr>
          <w:t>curses</w:t>
        </w:r>
        <w:proofErr w:type="gramEnd"/>
        <w:r w:rsidRPr="003D0E39">
          <w:rPr>
            <w:rStyle w:val="HTMLTypewriter"/>
            <w:rFonts w:ascii="Verdana" w:hAnsi="Verdana"/>
            <w:sz w:val="18"/>
            <w:szCs w:val="18"/>
            <w:rPrChange w:id="1318" w:author="Thomas Kee" w:date="2011-03-31T10:31:00Z">
              <w:rPr>
                <w:rStyle w:val="HTMLTypewriter"/>
              </w:rPr>
            </w:rPrChange>
          </w:rPr>
          <w:t xml:space="preserve">/ </w:t>
        </w:r>
        <w:r w:rsidRPr="003D0E39">
          <w:rPr>
            <w:rStyle w:val="HTMLTypewriter"/>
            <w:rFonts w:ascii="Verdana" w:hAnsi="Verdana"/>
            <w:b/>
            <w:bCs/>
            <w:sz w:val="18"/>
            <w:szCs w:val="18"/>
            <w:rPrChange w:id="1319" w:author="Thomas Kee" w:date="2011-03-31T10:31:00Z">
              <w:rPr>
                <w:rStyle w:val="HTMLTypewriter"/>
                <w:b/>
                <w:bCs/>
              </w:rPr>
            </w:rPrChange>
          </w:rPr>
          <w:t>&lt;12&gt;</w:t>
        </w:r>
      </w:ins>
    </w:p>
    <w:p w:rsidR="00BE0FCC" w:rsidRPr="00731FFC" w:rsidRDefault="003D0E39" w:rsidP="00BE0FCC">
      <w:pPr>
        <w:pStyle w:val="NormalWeb"/>
        <w:numPr>
          <w:ilvl w:val="0"/>
          <w:numId w:val="3"/>
        </w:numPr>
        <w:ind w:left="1440"/>
        <w:rPr>
          <w:ins w:id="1320" w:author="Thomas Kee" w:date="2011-03-31T10:20:00Z"/>
          <w:rFonts w:ascii="Verdana" w:hAnsi="Verdana"/>
          <w:sz w:val="18"/>
          <w:szCs w:val="18"/>
          <w:rPrChange w:id="1321" w:author="Thomas Kee" w:date="2011-03-31T10:31:00Z">
            <w:rPr>
              <w:ins w:id="1322" w:author="Thomas Kee" w:date="2011-03-31T10:20:00Z"/>
            </w:rPr>
          </w:rPrChange>
        </w:rPr>
      </w:pPr>
      <w:proofErr w:type="gramStart"/>
      <w:ins w:id="1323" w:author="Thomas Kee" w:date="2011-03-31T10:20:00Z">
        <w:r w:rsidRPr="003D0E39">
          <w:rPr>
            <w:rFonts w:ascii="Verdana" w:hAnsi="Verdana"/>
            <w:sz w:val="18"/>
            <w:szCs w:val="18"/>
            <w:rPrChange w:id="1324" w:author="Thomas Kee" w:date="2011-03-31T10:31:00Z">
              <w:rPr>
                <w:rFonts w:ascii="Courier New" w:hAnsi="Courier New" w:cs="Courier New"/>
                <w:sz w:val="20"/>
                <w:szCs w:val="20"/>
              </w:rPr>
            </w:rPrChange>
          </w:rPr>
          <w:t>create</w:t>
        </w:r>
        <w:proofErr w:type="gramEnd"/>
        <w:r w:rsidRPr="003D0E39">
          <w:rPr>
            <w:rFonts w:ascii="Verdana" w:hAnsi="Verdana"/>
            <w:sz w:val="18"/>
            <w:szCs w:val="18"/>
            <w:rPrChange w:id="1325" w:author="Thomas Kee" w:date="2011-03-31T10:31:00Z">
              <w:rPr>
                <w:rFonts w:ascii="Courier New" w:hAnsi="Courier New" w:cs="Courier New"/>
                <w:sz w:val="20"/>
                <w:szCs w:val="20"/>
              </w:rPr>
            </w:rPrChange>
          </w:rPr>
          <w:t xml:space="preserve"> a new topic branch. </w:t>
        </w:r>
      </w:ins>
    </w:p>
    <w:p w:rsidR="00BE0FCC" w:rsidRPr="00731FFC" w:rsidRDefault="003D0E39" w:rsidP="00BE0FCC">
      <w:pPr>
        <w:pStyle w:val="NormalWeb"/>
        <w:numPr>
          <w:ilvl w:val="0"/>
          <w:numId w:val="3"/>
        </w:numPr>
        <w:ind w:left="1440"/>
        <w:rPr>
          <w:ins w:id="1326" w:author="Thomas Kee" w:date="2011-03-31T10:20:00Z"/>
          <w:rFonts w:ascii="Verdana" w:hAnsi="Verdana"/>
          <w:sz w:val="18"/>
          <w:szCs w:val="18"/>
          <w:rPrChange w:id="1327" w:author="Thomas Kee" w:date="2011-03-31T10:31:00Z">
            <w:rPr>
              <w:ins w:id="1328" w:author="Thomas Kee" w:date="2011-03-31T10:20:00Z"/>
            </w:rPr>
          </w:rPrChange>
        </w:rPr>
      </w:pPr>
      <w:proofErr w:type="gramStart"/>
      <w:ins w:id="1329" w:author="Thomas Kee" w:date="2011-03-31T10:20:00Z">
        <w:r w:rsidRPr="003D0E39">
          <w:rPr>
            <w:rFonts w:ascii="Verdana" w:hAnsi="Verdana"/>
            <w:sz w:val="18"/>
            <w:szCs w:val="18"/>
            <w:rPrChange w:id="1330" w:author="Thomas Kee" w:date="2011-03-31T10:31:00Z">
              <w:rPr>
                <w:rFonts w:ascii="Courier New" w:hAnsi="Courier New" w:cs="Courier New"/>
                <w:sz w:val="20"/>
                <w:szCs w:val="20"/>
              </w:rPr>
            </w:rPrChange>
          </w:rPr>
          <w:t>revert</w:t>
        </w:r>
        <w:proofErr w:type="gramEnd"/>
        <w:r w:rsidRPr="003D0E39">
          <w:rPr>
            <w:rFonts w:ascii="Verdana" w:hAnsi="Verdana"/>
            <w:sz w:val="18"/>
            <w:szCs w:val="18"/>
            <w:rPrChange w:id="1331" w:author="Thomas Kee" w:date="2011-03-31T10:31:00Z">
              <w:rPr>
                <w:rFonts w:ascii="Courier New" w:hAnsi="Courier New" w:cs="Courier New"/>
                <w:sz w:val="20"/>
                <w:szCs w:val="20"/>
              </w:rPr>
            </w:rPrChange>
          </w:rPr>
          <w:t xml:space="preserve"> your botched changes in </w:t>
        </w:r>
        <w:r w:rsidRPr="003D0E39">
          <w:rPr>
            <w:rStyle w:val="HTMLTypewriter"/>
            <w:rFonts w:ascii="Verdana" w:hAnsi="Verdana"/>
            <w:sz w:val="18"/>
            <w:szCs w:val="18"/>
            <w:rPrChange w:id="1332" w:author="Thomas Kee" w:date="2011-03-31T10:31:00Z">
              <w:rPr>
                <w:rStyle w:val="HTMLTypewriter"/>
              </w:rPr>
            </w:rPrChange>
          </w:rPr>
          <w:t>curses/</w:t>
        </w:r>
        <w:proofErr w:type="spellStart"/>
        <w:r w:rsidRPr="003D0E39">
          <w:rPr>
            <w:rStyle w:val="HTMLTypewriter"/>
            <w:rFonts w:ascii="Verdana" w:hAnsi="Verdana"/>
            <w:sz w:val="18"/>
            <w:szCs w:val="18"/>
            <w:rPrChange w:id="1333" w:author="Thomas Kee" w:date="2011-03-31T10:31:00Z">
              <w:rPr>
                <w:rStyle w:val="HTMLTypewriter"/>
              </w:rPr>
            </w:rPrChange>
          </w:rPr>
          <w:t>ux_audio_oss.c</w:t>
        </w:r>
        <w:proofErr w:type="spellEnd"/>
        <w:r w:rsidRPr="003D0E39">
          <w:rPr>
            <w:rFonts w:ascii="Verdana" w:hAnsi="Verdana"/>
            <w:sz w:val="18"/>
            <w:szCs w:val="18"/>
            <w:rPrChange w:id="1334" w:author="Thomas Kee" w:date="2011-03-31T10:31:00Z">
              <w:rPr>
                <w:rFonts w:ascii="Courier New" w:hAnsi="Courier New" w:cs="Courier New"/>
                <w:sz w:val="20"/>
                <w:szCs w:val="20"/>
              </w:rPr>
            </w:rPrChange>
          </w:rPr>
          <w:t xml:space="preserve">. </w:t>
        </w:r>
      </w:ins>
    </w:p>
    <w:p w:rsidR="00BE0FCC" w:rsidRPr="00731FFC" w:rsidRDefault="003D0E39" w:rsidP="00BE0FCC">
      <w:pPr>
        <w:pStyle w:val="NormalWeb"/>
        <w:numPr>
          <w:ilvl w:val="0"/>
          <w:numId w:val="3"/>
        </w:numPr>
        <w:ind w:left="1440"/>
        <w:rPr>
          <w:ins w:id="1335" w:author="Thomas Kee" w:date="2011-03-31T10:20:00Z"/>
          <w:rFonts w:ascii="Verdana" w:hAnsi="Verdana"/>
          <w:sz w:val="18"/>
          <w:szCs w:val="18"/>
          <w:rPrChange w:id="1336" w:author="Thomas Kee" w:date="2011-03-31T10:31:00Z">
            <w:rPr>
              <w:ins w:id="1337" w:author="Thomas Kee" w:date="2011-03-31T10:20:00Z"/>
            </w:rPr>
          </w:rPrChange>
        </w:rPr>
      </w:pPr>
      <w:proofErr w:type="gramStart"/>
      <w:ins w:id="1338" w:author="Thomas Kee" w:date="2011-03-31T10:20:00Z">
        <w:r w:rsidRPr="003D0E39">
          <w:rPr>
            <w:rFonts w:ascii="Verdana" w:hAnsi="Verdana"/>
            <w:sz w:val="18"/>
            <w:szCs w:val="18"/>
            <w:rPrChange w:id="1339" w:author="Thomas Kee" w:date="2011-03-31T10:31:00Z">
              <w:rPr>
                <w:rFonts w:ascii="Courier New" w:hAnsi="Courier New" w:cs="Courier New"/>
                <w:sz w:val="20"/>
                <w:szCs w:val="20"/>
              </w:rPr>
            </w:rPrChange>
          </w:rPr>
          <w:t>you</w:t>
        </w:r>
        <w:proofErr w:type="gramEnd"/>
        <w:r w:rsidRPr="003D0E39">
          <w:rPr>
            <w:rFonts w:ascii="Verdana" w:hAnsi="Verdana"/>
            <w:sz w:val="18"/>
            <w:szCs w:val="18"/>
            <w:rPrChange w:id="1340" w:author="Thomas Kee" w:date="2011-03-31T10:31:00Z">
              <w:rPr>
                <w:rFonts w:ascii="Courier New" w:hAnsi="Courier New" w:cs="Courier New"/>
                <w:sz w:val="20"/>
                <w:szCs w:val="20"/>
              </w:rPr>
            </w:rPrChange>
          </w:rPr>
          <w:t xml:space="preserve"> need to tell </w:t>
        </w:r>
        <w:proofErr w:type="spellStart"/>
        <w:r w:rsidRPr="003D0E39">
          <w:rPr>
            <w:rFonts w:ascii="Verdana" w:hAnsi="Verdana"/>
            <w:sz w:val="18"/>
            <w:szCs w:val="18"/>
            <w:rPrChange w:id="1341" w:author="Thomas Kee" w:date="2011-03-31T10:31:00Z">
              <w:rPr>
                <w:rFonts w:ascii="Courier New" w:hAnsi="Courier New" w:cs="Courier New"/>
                <w:sz w:val="20"/>
                <w:szCs w:val="20"/>
              </w:rPr>
            </w:rPrChange>
          </w:rPr>
          <w:t>git</w:t>
        </w:r>
        <w:proofErr w:type="spellEnd"/>
        <w:r w:rsidRPr="003D0E39">
          <w:rPr>
            <w:rFonts w:ascii="Verdana" w:hAnsi="Verdana"/>
            <w:sz w:val="18"/>
            <w:szCs w:val="18"/>
            <w:rPrChange w:id="1342" w:author="Thomas Kee" w:date="2011-03-31T10:31:00Z">
              <w:rPr>
                <w:rFonts w:ascii="Courier New" w:hAnsi="Courier New" w:cs="Courier New"/>
                <w:sz w:val="20"/>
                <w:szCs w:val="20"/>
              </w:rPr>
            </w:rPrChange>
          </w:rPr>
          <w:t xml:space="preserve"> if you added a new file; removal and modification will be caught if you do </w:t>
        </w:r>
        <w:proofErr w:type="spellStart"/>
        <w:r w:rsidRPr="003D0E39">
          <w:rPr>
            <w:rStyle w:val="HTMLTypewriter"/>
            <w:rFonts w:ascii="Verdana" w:hAnsi="Verdana"/>
            <w:sz w:val="18"/>
            <w:szCs w:val="18"/>
            <w:rPrChange w:id="1343" w:author="Thomas Kee" w:date="2011-03-31T10:31:00Z">
              <w:rPr>
                <w:rStyle w:val="HTMLTypewriter"/>
              </w:rPr>
            </w:rPrChange>
          </w:rPr>
          <w:t>git</w:t>
        </w:r>
        <w:proofErr w:type="spellEnd"/>
        <w:r w:rsidRPr="003D0E39">
          <w:rPr>
            <w:rStyle w:val="HTMLTypewriter"/>
            <w:rFonts w:ascii="Verdana" w:hAnsi="Verdana"/>
            <w:sz w:val="18"/>
            <w:szCs w:val="18"/>
            <w:rPrChange w:id="1344" w:author="Thomas Kee" w:date="2011-03-31T10:31:00Z">
              <w:rPr>
                <w:rStyle w:val="HTMLTypewriter"/>
              </w:rPr>
            </w:rPrChange>
          </w:rPr>
          <w:t xml:space="preserve"> commit -a</w:t>
        </w:r>
        <w:r w:rsidRPr="003D0E39">
          <w:rPr>
            <w:rFonts w:ascii="Verdana" w:hAnsi="Verdana"/>
            <w:sz w:val="18"/>
            <w:szCs w:val="18"/>
            <w:rPrChange w:id="1345" w:author="Thomas Kee" w:date="2011-03-31T10:31:00Z">
              <w:rPr>
                <w:rFonts w:ascii="Courier New" w:hAnsi="Courier New" w:cs="Courier New"/>
                <w:sz w:val="20"/>
                <w:szCs w:val="20"/>
              </w:rPr>
            </w:rPrChange>
          </w:rPr>
          <w:t xml:space="preserve"> later. </w:t>
        </w:r>
      </w:ins>
    </w:p>
    <w:p w:rsidR="00BE0FCC" w:rsidRPr="00731FFC" w:rsidRDefault="003D0E39" w:rsidP="00BE0FCC">
      <w:pPr>
        <w:pStyle w:val="NormalWeb"/>
        <w:numPr>
          <w:ilvl w:val="0"/>
          <w:numId w:val="3"/>
        </w:numPr>
        <w:ind w:left="1440"/>
        <w:rPr>
          <w:ins w:id="1346" w:author="Thomas Kee" w:date="2011-03-31T10:20:00Z"/>
          <w:rFonts w:ascii="Verdana" w:hAnsi="Verdana"/>
          <w:sz w:val="18"/>
          <w:szCs w:val="18"/>
          <w:rPrChange w:id="1347" w:author="Thomas Kee" w:date="2011-03-31T10:31:00Z">
            <w:rPr>
              <w:ins w:id="1348" w:author="Thomas Kee" w:date="2011-03-31T10:20:00Z"/>
            </w:rPr>
          </w:rPrChange>
        </w:rPr>
      </w:pPr>
      <w:proofErr w:type="gramStart"/>
      <w:ins w:id="1349" w:author="Thomas Kee" w:date="2011-03-31T10:20:00Z">
        <w:r w:rsidRPr="003D0E39">
          <w:rPr>
            <w:rFonts w:ascii="Verdana" w:hAnsi="Verdana"/>
            <w:sz w:val="18"/>
            <w:szCs w:val="18"/>
            <w:rPrChange w:id="1350" w:author="Thomas Kee" w:date="2011-03-31T10:31:00Z">
              <w:rPr>
                <w:rFonts w:ascii="Courier New" w:hAnsi="Courier New" w:cs="Courier New"/>
                <w:sz w:val="20"/>
                <w:szCs w:val="20"/>
              </w:rPr>
            </w:rPrChange>
          </w:rPr>
          <w:t>to</w:t>
        </w:r>
        <w:proofErr w:type="gramEnd"/>
        <w:r w:rsidRPr="003D0E39">
          <w:rPr>
            <w:rFonts w:ascii="Verdana" w:hAnsi="Verdana"/>
            <w:sz w:val="18"/>
            <w:szCs w:val="18"/>
            <w:rPrChange w:id="1351" w:author="Thomas Kee" w:date="2011-03-31T10:31:00Z">
              <w:rPr>
                <w:rFonts w:ascii="Courier New" w:hAnsi="Courier New" w:cs="Courier New"/>
                <w:sz w:val="20"/>
                <w:szCs w:val="20"/>
              </w:rPr>
            </w:rPrChange>
          </w:rPr>
          <w:t xml:space="preserve"> see what</w:t>
        </w:r>
        <w:r w:rsidRPr="003D0E39">
          <w:rPr>
            <w:rFonts w:ascii="Arial" w:hAnsi="Arial"/>
            <w:color w:val="000000"/>
            <w:sz w:val="20"/>
            <w:rPrChange w:id="1352" w:author="Thomas Kee" w:date="2011-03-31T18:24:00Z">
              <w:rPr>
                <w:rFonts w:ascii="Verdana" w:hAnsi="Verdana"/>
                <w:sz w:val="18"/>
              </w:rPr>
            </w:rPrChange>
          </w:rPr>
          <w:t xml:space="preserve"> changes </w:t>
        </w:r>
        <w:proofErr w:type="spellStart"/>
        <w:r w:rsidR="00BE0FCC" w:rsidRPr="00731FFC">
          <w:rPr>
            <w:rFonts w:ascii="Verdana" w:hAnsi="Verdana"/>
            <w:sz w:val="18"/>
            <w:szCs w:val="18"/>
            <w:rPrChange w:id="1353" w:author="Thomas Kee" w:date="2011-03-31T10:31:00Z">
              <w:rPr/>
            </w:rPrChange>
          </w:rPr>
          <w:t>you</w:t>
        </w:r>
      </w:ins>
      <w:ins w:id="1354" w:author="Thomas Kee" w:date="2011-03-31T18:18:00Z">
        <w:r w:rsidR="00D538AD">
          <w:rPr>
            <w:rFonts w:ascii="Arial" w:hAnsi="Arial" w:cs="Arial"/>
            <w:color w:val="000000"/>
            <w:sz w:val="20"/>
            <w:szCs w:val="20"/>
          </w:rPr>
          <w:t>were</w:t>
        </w:r>
      </w:ins>
      <w:ins w:id="1355" w:author="Thomas Kee" w:date="2011-03-31T10:20:00Z">
        <w:r w:rsidRPr="003D0E39">
          <w:rPr>
            <w:rFonts w:ascii="Verdana" w:hAnsi="Verdana"/>
            <w:sz w:val="18"/>
            <w:szCs w:val="18"/>
            <w:rPrChange w:id="1356" w:author="Thomas Kee" w:date="2011-03-31T10:31:00Z">
              <w:rPr>
                <w:rFonts w:ascii="Courier New" w:hAnsi="Courier New" w:cs="Courier New"/>
                <w:sz w:val="20"/>
                <w:szCs w:val="20"/>
              </w:rPr>
            </w:rPrChange>
          </w:rPr>
          <w:t>you</w:t>
        </w:r>
        <w:proofErr w:type="spellEnd"/>
        <w:r w:rsidRPr="003D0E39">
          <w:rPr>
            <w:rFonts w:ascii="Verdana" w:hAnsi="Verdana"/>
            <w:sz w:val="18"/>
            <w:szCs w:val="18"/>
            <w:rPrChange w:id="1357" w:author="Thomas Kee" w:date="2011-03-31T10:31:00Z">
              <w:rPr>
                <w:rFonts w:ascii="Courier New" w:hAnsi="Courier New" w:cs="Courier New"/>
                <w:sz w:val="20"/>
                <w:szCs w:val="20"/>
              </w:rPr>
            </w:rPrChange>
          </w:rPr>
          <w:t xml:space="preserve"> are committing. </w:t>
        </w:r>
      </w:ins>
    </w:p>
    <w:p w:rsidR="00BE0FCC" w:rsidRPr="00731FFC" w:rsidRDefault="003D0E39" w:rsidP="00BE0FCC">
      <w:pPr>
        <w:pStyle w:val="NormalWeb"/>
        <w:numPr>
          <w:ilvl w:val="0"/>
          <w:numId w:val="3"/>
        </w:numPr>
        <w:ind w:left="1440"/>
        <w:rPr>
          <w:ins w:id="1358" w:author="Thomas Kee" w:date="2011-03-31T10:20:00Z"/>
          <w:rFonts w:ascii="Verdana" w:hAnsi="Verdana"/>
          <w:sz w:val="18"/>
          <w:szCs w:val="18"/>
          <w:rPrChange w:id="1359" w:author="Thomas Kee" w:date="2011-03-31T10:31:00Z">
            <w:rPr>
              <w:ins w:id="1360" w:author="Thomas Kee" w:date="2011-03-31T10:20:00Z"/>
            </w:rPr>
          </w:rPrChange>
        </w:rPr>
      </w:pPr>
      <w:proofErr w:type="gramStart"/>
      <w:ins w:id="1361" w:author="Thomas Kee" w:date="2011-03-31T10:20:00Z">
        <w:r w:rsidRPr="003D0E39">
          <w:rPr>
            <w:rFonts w:ascii="Verdana" w:hAnsi="Verdana"/>
            <w:sz w:val="18"/>
            <w:szCs w:val="18"/>
            <w:rPrChange w:id="1362" w:author="Thomas Kee" w:date="2011-03-31T10:31:00Z">
              <w:rPr>
                <w:rFonts w:ascii="Courier New" w:hAnsi="Courier New" w:cs="Courier New"/>
                <w:sz w:val="20"/>
                <w:szCs w:val="20"/>
              </w:rPr>
            </w:rPrChange>
          </w:rPr>
          <w:t>commit</w:t>
        </w:r>
        <w:proofErr w:type="gramEnd"/>
        <w:r w:rsidRPr="003D0E39">
          <w:rPr>
            <w:rFonts w:ascii="Verdana" w:hAnsi="Verdana"/>
            <w:sz w:val="18"/>
            <w:szCs w:val="18"/>
            <w:rPrChange w:id="1363" w:author="Thomas Kee" w:date="2011-03-31T10:31:00Z">
              <w:rPr>
                <w:rFonts w:ascii="Courier New" w:hAnsi="Courier New" w:cs="Courier New"/>
                <w:sz w:val="20"/>
                <w:szCs w:val="20"/>
              </w:rPr>
            </w:rPrChange>
          </w:rPr>
          <w:t xml:space="preserve"> everything as you have tested, with your sign-off. </w:t>
        </w:r>
      </w:ins>
    </w:p>
    <w:p w:rsidR="00BE0FCC" w:rsidRPr="00731FFC" w:rsidRDefault="003D0E39" w:rsidP="00BE0FCC">
      <w:pPr>
        <w:pStyle w:val="NormalWeb"/>
        <w:numPr>
          <w:ilvl w:val="0"/>
          <w:numId w:val="3"/>
        </w:numPr>
        <w:ind w:left="1440"/>
        <w:rPr>
          <w:ins w:id="1364" w:author="Thomas Kee" w:date="2011-03-31T10:20:00Z"/>
          <w:rFonts w:ascii="Verdana" w:hAnsi="Verdana"/>
          <w:sz w:val="18"/>
          <w:szCs w:val="18"/>
          <w:rPrChange w:id="1365" w:author="Thomas Kee" w:date="2011-03-31T10:31:00Z">
            <w:rPr>
              <w:ins w:id="1366" w:author="Thomas Kee" w:date="2011-03-31T10:20:00Z"/>
            </w:rPr>
          </w:rPrChange>
        </w:rPr>
      </w:pPr>
      <w:proofErr w:type="gramStart"/>
      <w:ins w:id="1367" w:author="Thomas Kee" w:date="2011-03-31T10:20:00Z">
        <w:r w:rsidRPr="003D0E39">
          <w:rPr>
            <w:rFonts w:ascii="Verdana" w:hAnsi="Verdana"/>
            <w:sz w:val="18"/>
            <w:szCs w:val="18"/>
            <w:rPrChange w:id="1368" w:author="Thomas Kee" w:date="2011-03-31T10:31:00Z">
              <w:rPr>
                <w:rFonts w:ascii="Courier New" w:hAnsi="Courier New" w:cs="Courier New"/>
                <w:sz w:val="20"/>
                <w:szCs w:val="20"/>
              </w:rPr>
            </w:rPrChange>
          </w:rPr>
          <w:t>take</w:t>
        </w:r>
        <w:proofErr w:type="gramEnd"/>
        <w:r w:rsidRPr="003D0E39">
          <w:rPr>
            <w:rFonts w:ascii="Verdana" w:hAnsi="Verdana"/>
            <w:sz w:val="18"/>
            <w:szCs w:val="18"/>
            <w:rPrChange w:id="1369" w:author="Thomas Kee" w:date="2011-03-31T10:31:00Z">
              <w:rPr>
                <w:rFonts w:ascii="Courier New" w:hAnsi="Courier New" w:cs="Courier New"/>
                <w:sz w:val="20"/>
                <w:szCs w:val="20"/>
              </w:rPr>
            </w:rPrChange>
          </w:rPr>
          <w:t xml:space="preserve"> the last commit back, keeping what is in the working tree. </w:t>
        </w:r>
      </w:ins>
    </w:p>
    <w:p w:rsidR="00BE0FCC" w:rsidRPr="00731FFC" w:rsidRDefault="003D0E39" w:rsidP="00BE0FCC">
      <w:pPr>
        <w:pStyle w:val="NormalWeb"/>
        <w:numPr>
          <w:ilvl w:val="0"/>
          <w:numId w:val="3"/>
        </w:numPr>
        <w:ind w:left="1440"/>
        <w:rPr>
          <w:ins w:id="1370" w:author="Thomas Kee" w:date="2011-03-31T10:20:00Z"/>
          <w:rFonts w:ascii="Verdana" w:hAnsi="Verdana"/>
          <w:sz w:val="18"/>
          <w:szCs w:val="18"/>
          <w:rPrChange w:id="1371" w:author="Thomas Kee" w:date="2011-03-31T10:31:00Z">
            <w:rPr>
              <w:ins w:id="1372" w:author="Thomas Kee" w:date="2011-03-31T10:20:00Z"/>
            </w:rPr>
          </w:rPrChange>
        </w:rPr>
      </w:pPr>
      <w:proofErr w:type="gramStart"/>
      <w:ins w:id="1373" w:author="Thomas Kee" w:date="2011-03-31T10:20:00Z">
        <w:r w:rsidRPr="003D0E39">
          <w:rPr>
            <w:rFonts w:ascii="Verdana" w:hAnsi="Verdana"/>
            <w:sz w:val="18"/>
            <w:szCs w:val="18"/>
            <w:rPrChange w:id="1374" w:author="Thomas Kee" w:date="2011-03-31T10:31:00Z">
              <w:rPr>
                <w:rFonts w:ascii="Courier New" w:hAnsi="Courier New" w:cs="Courier New"/>
                <w:sz w:val="20"/>
                <w:szCs w:val="20"/>
              </w:rPr>
            </w:rPrChange>
          </w:rPr>
          <w:t>look</w:t>
        </w:r>
        <w:proofErr w:type="gramEnd"/>
        <w:r w:rsidRPr="003D0E39">
          <w:rPr>
            <w:rFonts w:ascii="Verdana" w:hAnsi="Verdana"/>
            <w:sz w:val="18"/>
            <w:szCs w:val="18"/>
            <w:rPrChange w:id="1375" w:author="Thomas Kee" w:date="2011-03-31T10:31:00Z">
              <w:rPr>
                <w:rFonts w:ascii="Courier New" w:hAnsi="Courier New" w:cs="Courier New"/>
                <w:sz w:val="20"/>
                <w:szCs w:val="20"/>
              </w:rPr>
            </w:rPrChange>
          </w:rPr>
          <w:t xml:space="preserve"> at the changes since the premature commit we took back. </w:t>
        </w:r>
      </w:ins>
    </w:p>
    <w:p w:rsidR="00BE0FCC" w:rsidRPr="00731FFC" w:rsidRDefault="003D0E39" w:rsidP="00BE0FCC">
      <w:pPr>
        <w:pStyle w:val="NormalWeb"/>
        <w:numPr>
          <w:ilvl w:val="0"/>
          <w:numId w:val="3"/>
        </w:numPr>
        <w:ind w:left="1440"/>
        <w:rPr>
          <w:ins w:id="1376" w:author="Thomas Kee" w:date="2011-03-31T10:20:00Z"/>
          <w:rFonts w:ascii="Verdana" w:hAnsi="Verdana"/>
          <w:sz w:val="18"/>
          <w:szCs w:val="18"/>
          <w:rPrChange w:id="1377" w:author="Thomas Kee" w:date="2011-03-31T10:31:00Z">
            <w:rPr>
              <w:ins w:id="1378" w:author="Thomas Kee" w:date="2011-03-31T10:20:00Z"/>
            </w:rPr>
          </w:rPrChange>
        </w:rPr>
      </w:pPr>
      <w:proofErr w:type="gramStart"/>
      <w:ins w:id="1379" w:author="Thomas Kee" w:date="2011-03-31T10:20:00Z">
        <w:r w:rsidRPr="003D0E39">
          <w:rPr>
            <w:rFonts w:ascii="Verdana" w:hAnsi="Verdana"/>
            <w:sz w:val="18"/>
            <w:szCs w:val="18"/>
            <w:rPrChange w:id="1380" w:author="Thomas Kee" w:date="2011-03-31T10:31:00Z">
              <w:rPr>
                <w:rFonts w:ascii="Courier New" w:hAnsi="Courier New" w:cs="Courier New"/>
                <w:sz w:val="20"/>
                <w:szCs w:val="20"/>
              </w:rPr>
            </w:rPrChange>
          </w:rPr>
          <w:t>redo</w:t>
        </w:r>
        <w:proofErr w:type="gramEnd"/>
        <w:r w:rsidRPr="003D0E39">
          <w:rPr>
            <w:rFonts w:ascii="Verdana" w:hAnsi="Verdana"/>
            <w:sz w:val="18"/>
            <w:szCs w:val="18"/>
            <w:rPrChange w:id="1381" w:author="Thomas Kee" w:date="2011-03-31T10:31:00Z">
              <w:rPr>
                <w:rFonts w:ascii="Courier New" w:hAnsi="Courier New" w:cs="Courier New"/>
                <w:sz w:val="20"/>
                <w:szCs w:val="20"/>
              </w:rPr>
            </w:rPrChange>
          </w:rPr>
          <w:t xml:space="preserve"> the commit</w:t>
        </w:r>
        <w:r w:rsidRPr="003D0E39">
          <w:rPr>
            <w:rFonts w:ascii="Arial" w:hAnsi="Arial"/>
            <w:color w:val="000000"/>
            <w:sz w:val="20"/>
            <w:rPrChange w:id="1382" w:author="Thomas Kee" w:date="2011-03-31T18:24:00Z">
              <w:rPr>
                <w:rFonts w:ascii="Verdana" w:hAnsi="Verdana"/>
                <w:sz w:val="18"/>
              </w:rPr>
            </w:rPrChange>
          </w:rPr>
          <w:t xml:space="preserve"> undone</w:t>
        </w:r>
        <w:r w:rsidRPr="003D0E39">
          <w:rPr>
            <w:rFonts w:ascii="Arial" w:hAnsi="Arial"/>
            <w:color w:val="000000"/>
            <w:sz w:val="20"/>
            <w:rPrChange w:id="1383" w:author="Thomas Kee" w:date="2011-03-31T18:18:00Z">
              <w:rPr>
                <w:rFonts w:ascii="Verdana" w:hAnsi="Verdana" w:cs="Courier New"/>
                <w:sz w:val="18"/>
                <w:szCs w:val="18"/>
              </w:rPr>
            </w:rPrChange>
          </w:rPr>
          <w:t xml:space="preserve"> </w:t>
        </w:r>
      </w:ins>
      <w:ins w:id="1384" w:author="Thomas Kee" w:date="2011-03-31T18:18:00Z">
        <w:r w:rsidR="00D538AD">
          <w:rPr>
            <w:rFonts w:ascii="Arial" w:hAnsi="Arial" w:cs="Arial"/>
            <w:color w:val="000000"/>
            <w:sz w:val="20"/>
            <w:szCs w:val="20"/>
          </w:rPr>
          <w:t>which we needed</w:t>
        </w:r>
        <w:r w:rsidR="00D538AD">
          <w:rPr>
            <w:rFonts w:ascii="Arial" w:hAnsi="Arial"/>
            <w:color w:val="000000"/>
            <w:sz w:val="20"/>
            <w:rPrChange w:id="1385" w:author="Thomas Kee" w:date="2011-03-31T18:24:00Z">
              <w:rPr>
                <w:rFonts w:ascii="Verdana" w:hAnsi="Verdana"/>
                <w:sz w:val="18"/>
              </w:rPr>
            </w:rPrChange>
          </w:rPr>
          <w:t xml:space="preserve"> </w:t>
        </w:r>
      </w:ins>
      <w:ins w:id="1386" w:author="Thomas Kee" w:date="2011-03-31T10:20:00Z">
        <w:r w:rsidRPr="003D0E39">
          <w:rPr>
            <w:rFonts w:ascii="Verdana" w:hAnsi="Verdana"/>
            <w:sz w:val="18"/>
            <w:szCs w:val="18"/>
            <w:rPrChange w:id="1387" w:author="Thomas Kee" w:date="2011-03-31T10:31:00Z">
              <w:rPr>
                <w:rFonts w:ascii="Courier New" w:hAnsi="Courier New" w:cs="Courier New"/>
                <w:sz w:val="20"/>
                <w:szCs w:val="20"/>
              </w:rPr>
            </w:rPrChange>
          </w:rPr>
          <w:t xml:space="preserve">in the previous step, using the message you originally wrote. </w:t>
        </w:r>
      </w:ins>
    </w:p>
    <w:p w:rsidR="00BE0FCC" w:rsidRPr="00731FFC" w:rsidRDefault="003D0E39" w:rsidP="00BE0FCC">
      <w:pPr>
        <w:pStyle w:val="NormalWeb"/>
        <w:numPr>
          <w:ilvl w:val="0"/>
          <w:numId w:val="3"/>
        </w:numPr>
        <w:ind w:left="1440"/>
        <w:rPr>
          <w:ins w:id="1388" w:author="Thomas Kee" w:date="2011-03-31T10:20:00Z"/>
          <w:rFonts w:ascii="Verdana" w:hAnsi="Verdana"/>
          <w:sz w:val="18"/>
          <w:szCs w:val="18"/>
          <w:rPrChange w:id="1389" w:author="Thomas Kee" w:date="2011-03-31T10:31:00Z">
            <w:rPr>
              <w:ins w:id="1390" w:author="Thomas Kee" w:date="2011-03-31T10:20:00Z"/>
            </w:rPr>
          </w:rPrChange>
        </w:rPr>
      </w:pPr>
      <w:proofErr w:type="gramStart"/>
      <w:ins w:id="1391" w:author="Thomas Kee" w:date="2011-03-31T10:20:00Z">
        <w:r w:rsidRPr="003D0E39">
          <w:rPr>
            <w:rFonts w:ascii="Verdana" w:hAnsi="Verdana"/>
            <w:sz w:val="18"/>
            <w:szCs w:val="18"/>
            <w:rPrChange w:id="1392" w:author="Thomas Kee" w:date="2011-03-31T10:31:00Z">
              <w:rPr>
                <w:rFonts w:ascii="Courier New" w:hAnsi="Courier New" w:cs="Courier New"/>
                <w:sz w:val="20"/>
                <w:szCs w:val="20"/>
              </w:rPr>
            </w:rPrChange>
          </w:rPr>
          <w:t>switch</w:t>
        </w:r>
        <w:proofErr w:type="gramEnd"/>
        <w:r w:rsidRPr="003D0E39">
          <w:rPr>
            <w:rFonts w:ascii="Verdana" w:hAnsi="Verdana"/>
            <w:sz w:val="18"/>
            <w:szCs w:val="18"/>
            <w:rPrChange w:id="1393" w:author="Thomas Kee" w:date="2011-03-31T10:31:00Z">
              <w:rPr>
                <w:rFonts w:ascii="Courier New" w:hAnsi="Courier New" w:cs="Courier New"/>
                <w:sz w:val="20"/>
                <w:szCs w:val="20"/>
              </w:rPr>
            </w:rPrChange>
          </w:rPr>
          <w:t xml:space="preserve"> to the master branch. </w:t>
        </w:r>
      </w:ins>
    </w:p>
    <w:p w:rsidR="00BE0FCC" w:rsidRPr="00731FFC" w:rsidRDefault="003D0E39" w:rsidP="00BE0FCC">
      <w:pPr>
        <w:pStyle w:val="NormalWeb"/>
        <w:numPr>
          <w:ilvl w:val="0"/>
          <w:numId w:val="3"/>
        </w:numPr>
        <w:ind w:left="1440"/>
        <w:rPr>
          <w:ins w:id="1394" w:author="Thomas Kee" w:date="2011-03-31T10:20:00Z"/>
          <w:rFonts w:ascii="Verdana" w:hAnsi="Verdana"/>
          <w:sz w:val="18"/>
          <w:szCs w:val="18"/>
          <w:rPrChange w:id="1395" w:author="Thomas Kee" w:date="2011-03-31T10:31:00Z">
            <w:rPr>
              <w:ins w:id="1396" w:author="Thomas Kee" w:date="2011-03-31T10:20:00Z"/>
            </w:rPr>
          </w:rPrChange>
        </w:rPr>
      </w:pPr>
      <w:proofErr w:type="gramStart"/>
      <w:ins w:id="1397" w:author="Thomas Kee" w:date="2011-03-31T10:20:00Z">
        <w:r w:rsidRPr="003D0E39">
          <w:rPr>
            <w:rFonts w:ascii="Verdana" w:hAnsi="Verdana"/>
            <w:sz w:val="18"/>
            <w:szCs w:val="18"/>
            <w:rPrChange w:id="1398" w:author="Thomas Kee" w:date="2011-03-31T10:31:00Z">
              <w:rPr>
                <w:rFonts w:ascii="Courier New" w:hAnsi="Courier New" w:cs="Courier New"/>
                <w:sz w:val="20"/>
                <w:szCs w:val="20"/>
              </w:rPr>
            </w:rPrChange>
          </w:rPr>
          <w:t>merge</w:t>
        </w:r>
        <w:proofErr w:type="gramEnd"/>
        <w:r w:rsidRPr="003D0E39">
          <w:rPr>
            <w:rFonts w:ascii="Verdana" w:hAnsi="Verdana"/>
            <w:sz w:val="18"/>
            <w:szCs w:val="18"/>
            <w:rPrChange w:id="1399" w:author="Thomas Kee" w:date="2011-03-31T10:31:00Z">
              <w:rPr>
                <w:rFonts w:ascii="Courier New" w:hAnsi="Courier New" w:cs="Courier New"/>
                <w:sz w:val="20"/>
                <w:szCs w:val="20"/>
              </w:rPr>
            </w:rPrChange>
          </w:rPr>
          <w:t xml:space="preserve"> a topic branch into your master branch. </w:t>
        </w:r>
      </w:ins>
    </w:p>
    <w:p w:rsidR="00BE0FCC" w:rsidRPr="00731FFC" w:rsidRDefault="003D0E39" w:rsidP="00BE0FCC">
      <w:pPr>
        <w:pStyle w:val="NormalWeb"/>
        <w:numPr>
          <w:ilvl w:val="0"/>
          <w:numId w:val="3"/>
        </w:numPr>
        <w:ind w:left="1440"/>
        <w:rPr>
          <w:ins w:id="1400" w:author="Thomas Kee" w:date="2011-03-31T10:20:00Z"/>
          <w:rFonts w:ascii="Verdana" w:hAnsi="Verdana"/>
          <w:sz w:val="18"/>
          <w:szCs w:val="18"/>
          <w:rPrChange w:id="1401" w:author="Thomas Kee" w:date="2011-03-31T10:31:00Z">
            <w:rPr>
              <w:ins w:id="1402" w:author="Thomas Kee" w:date="2011-03-31T10:20:00Z"/>
            </w:rPr>
          </w:rPrChange>
        </w:rPr>
      </w:pPr>
      <w:proofErr w:type="gramStart"/>
      <w:ins w:id="1403" w:author="Thomas Kee" w:date="2011-03-31T10:20:00Z">
        <w:r w:rsidRPr="003D0E39">
          <w:rPr>
            <w:rFonts w:ascii="Verdana" w:hAnsi="Verdana"/>
            <w:sz w:val="18"/>
            <w:szCs w:val="18"/>
            <w:rPrChange w:id="1404" w:author="Thomas Kee" w:date="2011-03-31T10:31:00Z">
              <w:rPr>
                <w:rFonts w:ascii="Courier New" w:hAnsi="Courier New" w:cs="Courier New"/>
                <w:sz w:val="20"/>
                <w:szCs w:val="20"/>
              </w:rPr>
            </w:rPrChange>
          </w:rPr>
          <w:t>review</w:t>
        </w:r>
        <w:proofErr w:type="gramEnd"/>
        <w:r w:rsidRPr="003D0E39">
          <w:rPr>
            <w:rFonts w:ascii="Verdana" w:hAnsi="Verdana"/>
            <w:sz w:val="18"/>
            <w:szCs w:val="18"/>
            <w:rPrChange w:id="1405" w:author="Thomas Kee" w:date="2011-03-31T10:31:00Z">
              <w:rPr>
                <w:rFonts w:ascii="Courier New" w:hAnsi="Courier New" w:cs="Courier New"/>
                <w:sz w:val="20"/>
                <w:szCs w:val="20"/>
              </w:rPr>
            </w:rPrChange>
          </w:rPr>
          <w:t xml:space="preserve"> commit logs; other forms to limit output can be combined and include </w:t>
        </w:r>
        <w:r w:rsidRPr="003D0E39">
          <w:rPr>
            <w:rStyle w:val="HTMLTypewriter"/>
            <w:rFonts w:ascii="Verdana" w:hAnsi="Verdana"/>
            <w:sz w:val="18"/>
            <w:szCs w:val="18"/>
            <w:rPrChange w:id="1406" w:author="Thomas Kee" w:date="2011-03-31T10:31:00Z">
              <w:rPr>
                <w:rStyle w:val="HTMLTypewriter"/>
              </w:rPr>
            </w:rPrChange>
          </w:rPr>
          <w:t>--max-count=10</w:t>
        </w:r>
        <w:r w:rsidRPr="003D0E39">
          <w:rPr>
            <w:rFonts w:ascii="Verdana" w:hAnsi="Verdana"/>
            <w:sz w:val="18"/>
            <w:szCs w:val="18"/>
            <w:rPrChange w:id="1407" w:author="Thomas Kee" w:date="2011-03-31T10:31:00Z">
              <w:rPr>
                <w:rFonts w:ascii="Courier New" w:hAnsi="Courier New" w:cs="Courier New"/>
                <w:sz w:val="20"/>
                <w:szCs w:val="20"/>
              </w:rPr>
            </w:rPrChange>
          </w:rPr>
          <w:t xml:space="preserve"> (show 10 commits), </w:t>
        </w:r>
        <w:r w:rsidRPr="003D0E39">
          <w:rPr>
            <w:rStyle w:val="HTMLTypewriter"/>
            <w:rFonts w:ascii="Verdana" w:hAnsi="Verdana"/>
            <w:sz w:val="18"/>
            <w:szCs w:val="18"/>
            <w:rPrChange w:id="1408" w:author="Thomas Kee" w:date="2011-03-31T10:31:00Z">
              <w:rPr>
                <w:rStyle w:val="HTMLTypewriter"/>
              </w:rPr>
            </w:rPrChange>
          </w:rPr>
          <w:t>--until=2005-12-10</w:t>
        </w:r>
        <w:r w:rsidRPr="003D0E39">
          <w:rPr>
            <w:rFonts w:ascii="Verdana" w:hAnsi="Verdana"/>
            <w:sz w:val="18"/>
            <w:szCs w:val="18"/>
            <w:rPrChange w:id="1409" w:author="Thomas Kee" w:date="2011-03-31T10:31:00Z">
              <w:rPr>
                <w:rFonts w:ascii="Courier New" w:hAnsi="Courier New" w:cs="Courier New"/>
                <w:sz w:val="20"/>
                <w:szCs w:val="20"/>
              </w:rPr>
            </w:rPrChange>
          </w:rPr>
          <w:t xml:space="preserve">, etc. </w:t>
        </w:r>
      </w:ins>
    </w:p>
    <w:p w:rsidR="00BE0FCC" w:rsidRPr="00731FFC" w:rsidRDefault="003D0E39" w:rsidP="00BE0FCC">
      <w:pPr>
        <w:pStyle w:val="NormalWeb"/>
        <w:numPr>
          <w:ilvl w:val="0"/>
          <w:numId w:val="3"/>
        </w:numPr>
        <w:ind w:left="1440"/>
        <w:rPr>
          <w:ins w:id="1410" w:author="Thomas Kee" w:date="2011-03-31T10:20:00Z"/>
          <w:rFonts w:ascii="Verdana" w:hAnsi="Verdana"/>
          <w:sz w:val="18"/>
          <w:szCs w:val="18"/>
          <w:rPrChange w:id="1411" w:author="Thomas Kee" w:date="2011-03-31T10:31:00Z">
            <w:rPr>
              <w:ins w:id="1412" w:author="Thomas Kee" w:date="2011-03-31T10:20:00Z"/>
            </w:rPr>
          </w:rPrChange>
        </w:rPr>
      </w:pPr>
      <w:proofErr w:type="gramStart"/>
      <w:ins w:id="1413" w:author="Thomas Kee" w:date="2011-03-31T10:20:00Z">
        <w:r w:rsidRPr="003D0E39">
          <w:rPr>
            <w:rFonts w:ascii="Verdana" w:hAnsi="Verdana"/>
            <w:sz w:val="18"/>
            <w:szCs w:val="18"/>
            <w:rPrChange w:id="1414" w:author="Thomas Kee" w:date="2011-03-31T10:31:00Z">
              <w:rPr>
                <w:rFonts w:ascii="Courier New" w:hAnsi="Courier New" w:cs="Courier New"/>
                <w:sz w:val="20"/>
                <w:szCs w:val="20"/>
              </w:rPr>
            </w:rPrChange>
          </w:rPr>
          <w:t>view</w:t>
        </w:r>
        <w:proofErr w:type="gramEnd"/>
        <w:r w:rsidRPr="003D0E39">
          <w:rPr>
            <w:rFonts w:ascii="Verdana" w:hAnsi="Verdana"/>
            <w:sz w:val="18"/>
            <w:szCs w:val="18"/>
            <w:rPrChange w:id="1415" w:author="Thomas Kee" w:date="2011-03-31T10:31:00Z">
              <w:rPr>
                <w:rFonts w:ascii="Courier New" w:hAnsi="Courier New" w:cs="Courier New"/>
                <w:sz w:val="20"/>
                <w:szCs w:val="20"/>
              </w:rPr>
            </w:rPrChange>
          </w:rPr>
          <w:t xml:space="preserve"> only the changes that touch what’s in </w:t>
        </w:r>
        <w:r w:rsidRPr="003D0E39">
          <w:rPr>
            <w:rStyle w:val="HTMLTypewriter"/>
            <w:rFonts w:ascii="Verdana" w:hAnsi="Verdana"/>
            <w:sz w:val="18"/>
            <w:szCs w:val="18"/>
            <w:rPrChange w:id="1416" w:author="Thomas Kee" w:date="2011-03-31T10:31:00Z">
              <w:rPr>
                <w:rStyle w:val="HTMLTypewriter"/>
              </w:rPr>
            </w:rPrChange>
          </w:rPr>
          <w:t>curses/</w:t>
        </w:r>
        <w:r w:rsidRPr="003D0E39">
          <w:rPr>
            <w:rFonts w:ascii="Verdana" w:hAnsi="Verdana"/>
            <w:sz w:val="18"/>
            <w:szCs w:val="18"/>
            <w:rPrChange w:id="1417" w:author="Thomas Kee" w:date="2011-03-31T10:31:00Z">
              <w:rPr>
                <w:rFonts w:ascii="Courier New" w:hAnsi="Courier New" w:cs="Courier New"/>
                <w:sz w:val="20"/>
                <w:szCs w:val="20"/>
              </w:rPr>
            </w:rPrChange>
          </w:rPr>
          <w:t xml:space="preserve"> directory, since </w:t>
        </w:r>
        <w:r w:rsidRPr="003D0E39">
          <w:rPr>
            <w:rStyle w:val="HTMLTypewriter"/>
            <w:rFonts w:ascii="Verdana" w:hAnsi="Verdana"/>
            <w:sz w:val="18"/>
            <w:szCs w:val="18"/>
            <w:rPrChange w:id="1418" w:author="Thomas Kee" w:date="2011-03-31T10:31:00Z">
              <w:rPr>
                <w:rStyle w:val="HTMLTypewriter"/>
              </w:rPr>
            </w:rPrChange>
          </w:rPr>
          <w:t>v2.43</w:t>
        </w:r>
        <w:r w:rsidRPr="003D0E39">
          <w:rPr>
            <w:rFonts w:ascii="Verdana" w:hAnsi="Verdana"/>
            <w:sz w:val="18"/>
            <w:szCs w:val="18"/>
            <w:rPrChange w:id="1419" w:author="Thomas Kee" w:date="2011-03-31T10:31:00Z">
              <w:rPr>
                <w:rFonts w:ascii="Courier New" w:hAnsi="Courier New" w:cs="Courier New"/>
                <w:sz w:val="20"/>
                <w:szCs w:val="20"/>
              </w:rPr>
            </w:rPrChange>
          </w:rPr>
          <w:t xml:space="preserve"> tag. </w:t>
        </w:r>
      </w:ins>
    </w:p>
    <w:p w:rsidR="00BE0FCC" w:rsidRPr="00911A0F" w:rsidRDefault="003D0E39" w:rsidP="00BE0FCC">
      <w:pPr>
        <w:pStyle w:val="Heading2"/>
        <w:rPr>
          <w:ins w:id="1420" w:author="Thomas Kee" w:date="2011-03-31T10:20:00Z"/>
          <w:rFonts w:ascii="Verdana" w:hAnsi="Verdana"/>
          <w:sz w:val="24"/>
          <w:szCs w:val="24"/>
          <w:rPrChange w:id="1421" w:author="Thomas Kee" w:date="2011-03-31T10:34:00Z">
            <w:rPr>
              <w:ins w:id="1422" w:author="Thomas Kee" w:date="2011-03-31T10:20:00Z"/>
            </w:rPr>
          </w:rPrChange>
        </w:rPr>
      </w:pPr>
      <w:bookmarkStart w:id="1423" w:name="_Toc289357283"/>
      <w:ins w:id="1424" w:author="Thomas Kee" w:date="2011-03-31T10:20:00Z">
        <w:r w:rsidRPr="003D0E39">
          <w:rPr>
            <w:rFonts w:ascii="Verdana" w:hAnsi="Verdana"/>
            <w:sz w:val="24"/>
            <w:szCs w:val="24"/>
            <w:rPrChange w:id="1425" w:author="Thomas Kee" w:date="2011-03-31T10:34:00Z">
              <w:rPr>
                <w:rFonts w:ascii="Courier New" w:hAnsi="Courier New" w:cs="Courier New"/>
                <w:sz w:val="20"/>
                <w:szCs w:val="20"/>
              </w:rPr>
            </w:rPrChange>
          </w:rPr>
          <w:t>Individual Developer (Participant)</w:t>
        </w:r>
        <w:bookmarkEnd w:id="1423"/>
      </w:ins>
    </w:p>
    <w:p w:rsidR="00000000" w:rsidRDefault="003D0E39">
      <w:pPr>
        <w:widowControl w:val="0"/>
        <w:numPr>
          <w:ilvl w:val="0"/>
          <w:numId w:val="14"/>
        </w:numPr>
        <w:autoSpaceDE w:val="0"/>
        <w:autoSpaceDN w:val="0"/>
        <w:adjustRightInd w:val="0"/>
        <w:spacing w:after="0" w:line="240" w:lineRule="auto"/>
        <w:ind w:left="432" w:hanging="288"/>
        <w:rPr>
          <w:ins w:id="1426" w:author="Thomas Kee" w:date="2011-03-31T10:20:00Z"/>
          <w:rFonts w:ascii="Arial" w:hAnsi="Arial"/>
          <w:color w:val="000000"/>
          <w:sz w:val="20"/>
          <w:rPrChange w:id="1427" w:author="Thomas Kee" w:date="2011-03-31T18:24:00Z">
            <w:rPr>
              <w:ins w:id="1428" w:author="Thomas Kee" w:date="2011-03-31T10:20:00Z"/>
              <w:rFonts w:ascii="Verdana" w:hAnsi="Verdana"/>
              <w:sz w:val="18"/>
            </w:rPr>
          </w:rPrChange>
        </w:rPr>
        <w:pPrChange w:id="1429" w:author="Thomas Kee" w:date="2011-03-31T18:24:00Z">
          <w:pPr>
            <w:pStyle w:val="NormalWeb"/>
          </w:pPr>
        </w:pPrChange>
      </w:pPr>
      <w:ins w:id="1430" w:author="Thomas Kee" w:date="2011-03-31T10:20:00Z">
        <w:r w:rsidRPr="003D0E39">
          <w:rPr>
            <w:rFonts w:ascii="Verdana" w:hAnsi="Verdana"/>
            <w:sz w:val="18"/>
            <w:szCs w:val="18"/>
            <w:rPrChange w:id="1431" w:author="Thomas Kee" w:date="2011-03-31T10:31:00Z">
              <w:rPr>
                <w:rFonts w:ascii="Courier New" w:hAnsi="Courier New" w:cs="Courier New"/>
                <w:sz w:val="20"/>
                <w:szCs w:val="20"/>
              </w:rPr>
            </w:rPrChange>
          </w:rPr>
          <w:t xml:space="preserve">A developer working as a participant </w:t>
        </w:r>
        <w:r w:rsidRPr="003D0E39">
          <w:rPr>
            <w:rFonts w:ascii="Arial" w:hAnsi="Arial"/>
            <w:color w:val="000000"/>
            <w:sz w:val="20"/>
            <w:rPrChange w:id="1432" w:author="Thomas Kee" w:date="2011-03-31T18:24:00Z">
              <w:rPr>
                <w:rFonts w:ascii="Verdana" w:hAnsi="Verdana"/>
                <w:sz w:val="18"/>
              </w:rPr>
            </w:rPrChange>
          </w:rPr>
          <w:t xml:space="preserve">in </w:t>
        </w:r>
        <w:proofErr w:type="spellStart"/>
        <w:r w:rsidR="00BE0FCC" w:rsidRPr="00731FFC">
          <w:rPr>
            <w:rFonts w:ascii="Verdana" w:hAnsi="Verdana"/>
            <w:sz w:val="18"/>
            <w:szCs w:val="18"/>
            <w:rPrChange w:id="1433" w:author="Thomas Kee" w:date="2011-03-31T10:31:00Z">
              <w:rPr/>
            </w:rPrChange>
          </w:rPr>
          <w:t>a</w:t>
        </w:r>
      </w:ins>
      <w:ins w:id="1434" w:author="Thomas Kee" w:date="2011-03-31T18:18:00Z">
        <w:r w:rsidR="00D538AD">
          <w:rPr>
            <w:rFonts w:ascii="Arial" w:hAnsi="Arial" w:cs="Arial"/>
            <w:color w:val="000000"/>
            <w:sz w:val="20"/>
            <w:szCs w:val="20"/>
          </w:rPr>
          <w:t>the</w:t>
        </w:r>
        <w:proofErr w:type="spellEnd"/>
        <w:r w:rsidR="00D538AD">
          <w:rPr>
            <w:rFonts w:ascii="Arial" w:hAnsi="Arial" w:cs="Arial"/>
            <w:color w:val="000000"/>
            <w:sz w:val="20"/>
            <w:szCs w:val="20"/>
          </w:rPr>
          <w:t xml:space="preserve"> olden days of </w:t>
        </w:r>
        <w:proofErr w:type="spellStart"/>
        <w:r w:rsidR="00D538AD">
          <w:rPr>
            <w:rFonts w:ascii="Arial" w:hAnsi="Arial" w:cs="Arial"/>
            <w:color w:val="000000"/>
            <w:sz w:val="20"/>
            <w:szCs w:val="20"/>
          </w:rPr>
          <w:t>msysGit</w:t>
        </w:r>
      </w:ins>
      <w:ins w:id="1435" w:author="Thomas Kee" w:date="2011-03-31T10:20:00Z">
        <w:r w:rsidRPr="003D0E39">
          <w:rPr>
            <w:rFonts w:ascii="Verdana" w:hAnsi="Verdana"/>
            <w:sz w:val="18"/>
            <w:szCs w:val="18"/>
            <w:rPrChange w:id="1436" w:author="Thomas Kee" w:date="2011-03-31T10:31:00Z">
              <w:rPr>
                <w:rFonts w:ascii="Courier New" w:hAnsi="Courier New" w:cs="Courier New"/>
                <w:sz w:val="20"/>
                <w:szCs w:val="20"/>
              </w:rPr>
            </w:rPrChange>
          </w:rPr>
          <w:t>a</w:t>
        </w:r>
        <w:proofErr w:type="spellEnd"/>
        <w:r w:rsidRPr="003D0E39">
          <w:rPr>
            <w:rFonts w:ascii="Verdana" w:hAnsi="Verdana"/>
            <w:sz w:val="18"/>
            <w:szCs w:val="18"/>
            <w:rPrChange w:id="1437" w:author="Thomas Kee" w:date="2011-03-31T10:31:00Z">
              <w:rPr>
                <w:rFonts w:ascii="Courier New" w:hAnsi="Courier New" w:cs="Courier New"/>
                <w:sz w:val="20"/>
                <w:szCs w:val="20"/>
              </w:rPr>
            </w:rPrChange>
          </w:rPr>
          <w:t xml:space="preserve"> group project needs to learn how to communicate with others, and uses these commands in addition to the ones needed by a standalone developer</w:t>
        </w:r>
        <w:r w:rsidRPr="003D0E39">
          <w:rPr>
            <w:rFonts w:ascii="Arial" w:hAnsi="Arial"/>
            <w:color w:val="000000"/>
            <w:sz w:val="20"/>
            <w:rPrChange w:id="1438" w:author="Thomas Kee" w:date="2011-03-31T18:24:00Z">
              <w:rPr>
                <w:rFonts w:ascii="Verdana" w:hAnsi="Verdana"/>
                <w:sz w:val="18"/>
              </w:rPr>
            </w:rPrChange>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1439" w:author="Thomas Kee" w:date="2011-03-31T18:18:00Z"/>
          <w:rFonts w:ascii="Arial" w:hAnsi="Arial" w:cs="Arial"/>
          <w:color w:val="000000"/>
          <w:sz w:val="20"/>
          <w:szCs w:val="20"/>
        </w:rPr>
      </w:pPr>
      <w:ins w:id="1440" w:author="Thomas Kee" w:date="2011-03-31T18:18:00Z">
        <w:r>
          <w:rPr>
            <w:rFonts w:ascii="Arial" w:hAnsi="Arial" w:cs="Arial"/>
            <w:color w:val="000000"/>
            <w:sz w:val="20"/>
            <w:szCs w:val="20"/>
          </w:rPr>
          <w:t>Fall back to / when HOME cannot be set to the real home directory due to locale issues (works around Issue 108 for the moment).</w:t>
        </w:r>
      </w:ins>
    </w:p>
    <w:p w:rsidR="00D538AD" w:rsidRDefault="00D538AD">
      <w:pPr>
        <w:widowControl w:val="0"/>
        <w:autoSpaceDE w:val="0"/>
        <w:autoSpaceDN w:val="0"/>
        <w:adjustRightInd w:val="0"/>
        <w:spacing w:after="0" w:line="240" w:lineRule="auto"/>
        <w:rPr>
          <w:ins w:id="144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442" w:author="Thomas Kee" w:date="2011-03-31T18:18:00Z"/>
          <w:rFonts w:ascii="Arial" w:hAnsi="Arial" w:cs="Arial"/>
          <w:b/>
          <w:bCs/>
          <w:color w:val="000000"/>
          <w:sz w:val="24"/>
          <w:szCs w:val="24"/>
        </w:rPr>
      </w:pPr>
      <w:ins w:id="1443" w:author="Thomas Kee" w:date="2011-03-31T18:18:00Z">
        <w:r>
          <w:rPr>
            <w:rFonts w:ascii="Arial" w:hAnsi="Arial" w:cs="Arial"/>
            <w:b/>
            <w:bCs/>
            <w:color w:val="000000"/>
            <w:sz w:val="24"/>
            <w:szCs w:val="24"/>
          </w:rPr>
          <w:t>Changes since Git-1.6.2-preview20090308</w:t>
        </w:r>
      </w:ins>
    </w:p>
    <w:p w:rsidR="00D538AD" w:rsidRDefault="00D538AD">
      <w:pPr>
        <w:widowControl w:val="0"/>
        <w:autoSpaceDE w:val="0"/>
        <w:autoSpaceDN w:val="0"/>
        <w:adjustRightInd w:val="0"/>
        <w:spacing w:after="0" w:line="240" w:lineRule="auto"/>
        <w:rPr>
          <w:ins w:id="144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1445" w:author="Thomas Kee" w:date="2011-03-31T18:18:00Z"/>
          <w:rFonts w:ascii="Arial" w:hAnsi="Arial" w:cs="Arial"/>
          <w:b/>
          <w:bCs/>
          <w:i/>
          <w:iCs/>
          <w:color w:val="000000"/>
          <w:sz w:val="20"/>
          <w:szCs w:val="20"/>
        </w:rPr>
      </w:pPr>
      <w:ins w:id="1446"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1447" w:author="Thomas Kee" w:date="2011-03-31T18:18:00Z"/>
          <w:rFonts w:ascii="Arial" w:hAnsi="Arial" w:cs="Arial"/>
          <w:color w:val="000000"/>
          <w:sz w:val="20"/>
          <w:szCs w:val="20"/>
        </w:rPr>
      </w:pPr>
      <w:ins w:id="1448"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1.6.2.1.</w:t>
        </w:r>
      </w:ins>
    </w:p>
    <w:p w:rsidR="00D538AD" w:rsidRDefault="00D538AD" w:rsidP="00FB4BFD">
      <w:pPr>
        <w:widowControl w:val="0"/>
        <w:numPr>
          <w:ilvl w:val="0"/>
          <w:numId w:val="14"/>
        </w:numPr>
        <w:autoSpaceDE w:val="0"/>
        <w:autoSpaceDN w:val="0"/>
        <w:adjustRightInd w:val="0"/>
        <w:spacing w:after="0" w:line="240" w:lineRule="auto"/>
        <w:ind w:left="432" w:hanging="288"/>
        <w:rPr>
          <w:ins w:id="1449" w:author="Thomas Kee" w:date="2011-03-31T18:18:00Z"/>
          <w:rFonts w:ascii="Arial" w:hAnsi="Arial" w:cs="Arial"/>
          <w:color w:val="000000"/>
          <w:sz w:val="20"/>
          <w:szCs w:val="20"/>
        </w:rPr>
      </w:pPr>
      <w:ins w:id="1450" w:author="Thomas Kee" w:date="2011-03-31T18:18:00Z">
        <w:r>
          <w:rPr>
            <w:rFonts w:ascii="Arial" w:hAnsi="Arial" w:cs="Arial"/>
            <w:color w:val="000000"/>
            <w:sz w:val="20"/>
            <w:szCs w:val="20"/>
          </w:rPr>
          <w:t>A portable application is shipped in addition to the installer (Issue 195).</w:t>
        </w:r>
      </w:ins>
    </w:p>
    <w:p w:rsidR="00D538AD" w:rsidRDefault="00D538AD" w:rsidP="00FB4BFD">
      <w:pPr>
        <w:widowControl w:val="0"/>
        <w:numPr>
          <w:ilvl w:val="0"/>
          <w:numId w:val="14"/>
        </w:numPr>
        <w:autoSpaceDE w:val="0"/>
        <w:autoSpaceDN w:val="0"/>
        <w:adjustRightInd w:val="0"/>
        <w:spacing w:after="0" w:line="240" w:lineRule="auto"/>
        <w:ind w:left="432" w:hanging="288"/>
        <w:rPr>
          <w:ins w:id="1451" w:author="Thomas Kee" w:date="2011-03-31T18:18:00Z"/>
          <w:rFonts w:ascii="Arial" w:hAnsi="Arial" w:cs="Arial"/>
          <w:color w:val="000000"/>
          <w:sz w:val="20"/>
          <w:szCs w:val="20"/>
        </w:rPr>
      </w:pPr>
      <w:ins w:id="1452" w:author="Thomas Kee" w:date="2011-03-31T18:18:00Z">
        <w:r>
          <w:rPr>
            <w:rFonts w:ascii="Arial" w:hAnsi="Arial" w:cs="Arial"/>
            <w:color w:val="000000"/>
            <w:sz w:val="20"/>
            <w:szCs w:val="20"/>
          </w:rPr>
          <w:t xml:space="preserve">Comes with a Windows-specific </w:t>
        </w:r>
        <w:proofErr w:type="spellStart"/>
        <w:proofErr w:type="gramStart"/>
        <w:r>
          <w:rPr>
            <w:rFonts w:ascii="Arial" w:hAnsi="Arial" w:cs="Arial"/>
            <w:color w:val="000000"/>
            <w:sz w:val="20"/>
            <w:szCs w:val="20"/>
          </w:rPr>
          <w:t>mmap</w:t>
        </w:r>
        <w:proofErr w:type="spellEnd"/>
        <w:r>
          <w:rPr>
            <w:rFonts w:ascii="Arial" w:hAnsi="Arial" w:cs="Arial"/>
            <w:color w:val="000000"/>
            <w:sz w:val="20"/>
            <w:szCs w:val="20"/>
          </w:rPr>
          <w:t>(</w:t>
        </w:r>
        <w:proofErr w:type="gramEnd"/>
        <w:r>
          <w:rPr>
            <w:rFonts w:ascii="Arial" w:hAnsi="Arial" w:cs="Arial"/>
            <w:color w:val="000000"/>
            <w:sz w:val="20"/>
            <w:szCs w:val="20"/>
          </w:rPr>
          <w:t>) implementation (Issue 198).</w:t>
        </w:r>
      </w:ins>
    </w:p>
    <w:p w:rsidR="00D538AD" w:rsidRDefault="00D538AD">
      <w:pPr>
        <w:widowControl w:val="0"/>
        <w:autoSpaceDE w:val="0"/>
        <w:autoSpaceDN w:val="0"/>
        <w:adjustRightInd w:val="0"/>
        <w:spacing w:after="0" w:line="240" w:lineRule="auto"/>
        <w:ind w:left="144"/>
        <w:rPr>
          <w:ins w:id="1453"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1454" w:author="Thomas Kee" w:date="2011-03-31T18:18:00Z"/>
          <w:rFonts w:ascii="Arial" w:hAnsi="Arial" w:cs="Arial"/>
          <w:color w:val="000000"/>
          <w:sz w:val="20"/>
          <w:szCs w:val="20"/>
        </w:rPr>
      </w:pPr>
      <w:proofErr w:type="spellStart"/>
      <w:ins w:id="1455"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1456" w:author="Thomas Kee" w:date="2011-03-31T18:18:00Z"/>
          <w:rFonts w:ascii="Arial" w:hAnsi="Arial" w:cs="Arial"/>
          <w:color w:val="000000"/>
          <w:sz w:val="20"/>
          <w:szCs w:val="20"/>
        </w:rPr>
      </w:pPr>
      <w:ins w:id="1457" w:author="Thomas Kee" w:date="2011-03-31T18:18:00Z">
        <w:r>
          <w:rPr>
            <w:rFonts w:ascii="Arial" w:hAnsi="Arial" w:cs="Arial"/>
            <w:color w:val="000000"/>
            <w:sz w:val="20"/>
            <w:szCs w:val="20"/>
          </w:rPr>
          <w:t>ANSI control characters are no longer shown verbatim (Issue 124).</w:t>
        </w:r>
      </w:ins>
    </w:p>
    <w:p w:rsidR="00D538AD" w:rsidRDefault="00D538AD" w:rsidP="00FB4BFD">
      <w:pPr>
        <w:widowControl w:val="0"/>
        <w:numPr>
          <w:ilvl w:val="0"/>
          <w:numId w:val="14"/>
        </w:numPr>
        <w:autoSpaceDE w:val="0"/>
        <w:autoSpaceDN w:val="0"/>
        <w:adjustRightInd w:val="0"/>
        <w:spacing w:after="0" w:line="240" w:lineRule="auto"/>
        <w:ind w:left="432" w:hanging="288"/>
        <w:rPr>
          <w:ins w:id="1458" w:author="Thomas Kee" w:date="2011-03-31T18:18:00Z"/>
          <w:rFonts w:ascii="Arial" w:hAnsi="Arial" w:cs="Arial"/>
          <w:color w:val="000000"/>
          <w:sz w:val="20"/>
          <w:szCs w:val="20"/>
        </w:rPr>
      </w:pPr>
      <w:ins w:id="1459" w:author="Thomas Kee" w:date="2011-03-31T18:18:00Z">
        <w:r>
          <w:rPr>
            <w:rFonts w:ascii="Arial" w:hAnsi="Arial" w:cs="Arial"/>
            <w:color w:val="000000"/>
            <w:sz w:val="20"/>
            <w:szCs w:val="20"/>
          </w:rPr>
          <w:t xml:space="preserve">Temporary files are created respecting </w:t>
        </w:r>
        <w:proofErr w:type="spellStart"/>
        <w:r>
          <w:rPr>
            <w:rFonts w:ascii="Arial" w:hAnsi="Arial" w:cs="Arial"/>
            <w:color w:val="000000"/>
            <w:sz w:val="20"/>
            <w:szCs w:val="20"/>
          </w:rPr>
          <w:t>core.autocrlf</w:t>
        </w:r>
        <w:proofErr w:type="spellEnd"/>
        <w:r>
          <w:rPr>
            <w:rFonts w:ascii="Arial" w:hAnsi="Arial" w:cs="Arial"/>
            <w:color w:val="000000"/>
            <w:sz w:val="20"/>
            <w:szCs w:val="20"/>
          </w:rPr>
          <w:t xml:space="preserve"> (Issue 177).</w:t>
        </w:r>
      </w:ins>
    </w:p>
    <w:p w:rsidR="00D538AD" w:rsidRDefault="00D538AD" w:rsidP="00FB4BFD">
      <w:pPr>
        <w:widowControl w:val="0"/>
        <w:numPr>
          <w:ilvl w:val="0"/>
          <w:numId w:val="14"/>
        </w:numPr>
        <w:autoSpaceDE w:val="0"/>
        <w:autoSpaceDN w:val="0"/>
        <w:adjustRightInd w:val="0"/>
        <w:spacing w:after="0" w:line="240" w:lineRule="auto"/>
        <w:ind w:left="432" w:hanging="288"/>
        <w:rPr>
          <w:ins w:id="1460" w:author="Thomas Kee" w:date="2011-03-31T18:18:00Z"/>
          <w:rFonts w:ascii="Arial" w:hAnsi="Arial" w:cs="Arial"/>
          <w:color w:val="000000"/>
          <w:sz w:val="20"/>
          <w:szCs w:val="20"/>
        </w:rPr>
      </w:pPr>
      <w:ins w:id="1461" w:author="Thomas Kee" w:date="2011-03-31T18:18:00Z">
        <w:r>
          <w:rPr>
            <w:rFonts w:ascii="Arial" w:hAnsi="Arial" w:cs="Arial"/>
            <w:color w:val="000000"/>
            <w:sz w:val="20"/>
            <w:szCs w:val="20"/>
          </w:rPr>
          <w:t xml:space="preserve">The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Bash prompt is colorful again (Issue 199).</w:t>
        </w:r>
      </w:ins>
    </w:p>
    <w:p w:rsidR="00D538AD" w:rsidRDefault="00D538AD" w:rsidP="00FB4BFD">
      <w:pPr>
        <w:widowControl w:val="0"/>
        <w:numPr>
          <w:ilvl w:val="0"/>
          <w:numId w:val="14"/>
        </w:numPr>
        <w:autoSpaceDE w:val="0"/>
        <w:autoSpaceDN w:val="0"/>
        <w:adjustRightInd w:val="0"/>
        <w:spacing w:after="0" w:line="240" w:lineRule="auto"/>
        <w:ind w:left="432" w:hanging="288"/>
        <w:rPr>
          <w:ins w:id="1462" w:author="Thomas Kee" w:date="2011-03-31T18:18:00Z"/>
          <w:rFonts w:ascii="Arial" w:hAnsi="Arial" w:cs="Arial"/>
          <w:color w:val="000000"/>
          <w:sz w:val="20"/>
          <w:szCs w:val="20"/>
        </w:rPr>
      </w:pPr>
      <w:ins w:id="1463" w:author="Thomas Kee" w:date="2011-03-31T18:18:00Z">
        <w:r>
          <w:rPr>
            <w:rFonts w:ascii="Arial" w:hAnsi="Arial" w:cs="Arial"/>
            <w:color w:val="000000"/>
            <w:sz w:val="20"/>
            <w:szCs w:val="20"/>
          </w:rPr>
          <w:t xml:space="preserve">Fixed crash when </w:t>
        </w:r>
        <w:proofErr w:type="spellStart"/>
        <w:r>
          <w:rPr>
            <w:rFonts w:ascii="Arial" w:hAnsi="Arial" w:cs="Arial"/>
            <w:color w:val="000000"/>
            <w:sz w:val="20"/>
            <w:szCs w:val="20"/>
          </w:rPr>
          <w:t>hardlinking</w:t>
        </w:r>
        <w:proofErr w:type="spellEnd"/>
        <w:r>
          <w:rPr>
            <w:rFonts w:ascii="Arial" w:hAnsi="Arial" w:cs="Arial"/>
            <w:color w:val="000000"/>
            <w:sz w:val="20"/>
            <w:szCs w:val="20"/>
          </w:rPr>
          <w:t xml:space="preserve"> during a clone failed (Issue 204).</w:t>
        </w:r>
      </w:ins>
    </w:p>
    <w:p w:rsidR="00D538AD" w:rsidRDefault="00D538AD" w:rsidP="00FB4BFD">
      <w:pPr>
        <w:widowControl w:val="0"/>
        <w:numPr>
          <w:ilvl w:val="0"/>
          <w:numId w:val="14"/>
        </w:numPr>
        <w:autoSpaceDE w:val="0"/>
        <w:autoSpaceDN w:val="0"/>
        <w:adjustRightInd w:val="0"/>
        <w:spacing w:after="0" w:line="240" w:lineRule="auto"/>
        <w:ind w:left="432" w:hanging="288"/>
        <w:rPr>
          <w:ins w:id="1464" w:author="Thomas Kee" w:date="2011-03-31T18:18:00Z"/>
          <w:rFonts w:ascii="Arial" w:hAnsi="Arial" w:cs="Arial"/>
          <w:color w:val="000000"/>
          <w:sz w:val="20"/>
          <w:szCs w:val="20"/>
        </w:rPr>
      </w:pPr>
      <w:ins w:id="1465" w:author="Thomas Kee" w:date="2011-03-31T18:18:00Z">
        <w:r>
          <w:rPr>
            <w:rFonts w:ascii="Arial" w:hAnsi="Arial" w:cs="Arial"/>
            <w:color w:val="000000"/>
            <w:sz w:val="20"/>
            <w:szCs w:val="20"/>
          </w:rPr>
          <w:t xml:space="preserve">An infinite loop was fixed in </w:t>
        </w:r>
        <w:proofErr w:type="spellStart"/>
        <w:r>
          <w:rPr>
            <w:rFonts w:ascii="Arial" w:hAnsi="Arial" w:cs="Arial"/>
            <w:color w:val="000000"/>
            <w:sz w:val="20"/>
            <w:szCs w:val="20"/>
          </w:rPr>
          <w:t>git-gui</w:t>
        </w:r>
        <w:proofErr w:type="spellEnd"/>
        <w:r>
          <w:rPr>
            <w:rFonts w:ascii="Arial" w:hAnsi="Arial" w:cs="Arial"/>
            <w:color w:val="000000"/>
            <w:sz w:val="20"/>
            <w:szCs w:val="20"/>
          </w:rPr>
          <w:t xml:space="preserve"> (Issue 205).</w:t>
        </w:r>
      </w:ins>
    </w:p>
    <w:p w:rsidR="00BE0FCC" w:rsidRPr="00731FFC" w:rsidRDefault="00D538AD" w:rsidP="00BE0FCC">
      <w:pPr>
        <w:pStyle w:val="NormalWeb"/>
        <w:numPr>
          <w:ilvl w:val="0"/>
          <w:numId w:val="4"/>
        </w:numPr>
        <w:rPr>
          <w:ins w:id="1466" w:author="Thomas Kee" w:date="2011-03-31T10:20:00Z"/>
          <w:rFonts w:ascii="Verdana" w:hAnsi="Verdana"/>
          <w:sz w:val="18"/>
          <w:szCs w:val="18"/>
          <w:rPrChange w:id="1467" w:author="Thomas Kee" w:date="2011-03-31T10:31:00Z">
            <w:rPr>
              <w:ins w:id="1468" w:author="Thomas Kee" w:date="2011-03-31T10:20:00Z"/>
            </w:rPr>
          </w:rPrChange>
        </w:rPr>
      </w:pPr>
      <w:ins w:id="1469" w:author="Thomas Kee" w:date="2011-03-31T18:18:00Z">
        <w:r>
          <w:rPr>
            <w:rFonts w:ascii="Arial" w:hAnsi="Arial" w:cs="Arial"/>
            <w:color w:val="000000"/>
            <w:sz w:val="20"/>
            <w:szCs w:val="20"/>
          </w:rPr>
          <w:t xml:space="preserve">The </w:t>
        </w:r>
        <w:proofErr w:type="spellStart"/>
        <w:r>
          <w:rPr>
            <w:rFonts w:ascii="Arial" w:hAnsi="Arial" w:cs="Arial"/>
            <w:color w:val="000000"/>
            <w:sz w:val="20"/>
            <w:szCs w:val="20"/>
          </w:rPr>
          <w:t>ssh</w:t>
        </w:r>
      </w:ins>
      <w:ins w:id="1470" w:author="Thomas Kee" w:date="2011-03-31T10:20:00Z">
        <w:r w:rsidR="003D0E39" w:rsidRPr="003D0E39">
          <w:rPr>
            <w:rFonts w:ascii="Verdana" w:hAnsi="Verdana"/>
            <w:sz w:val="18"/>
            <w:szCs w:val="18"/>
            <w:rPrChange w:id="1471" w:author="Thomas Kee" w:date="2011-03-31T10:31:00Z">
              <w:rPr>
                <w:color w:val="0000FF"/>
                <w:u w:val="single"/>
              </w:rPr>
            </w:rPrChange>
          </w:rPr>
          <w:fldChar w:fldCharType="begin"/>
        </w:r>
        <w:r w:rsidR="003D0E39" w:rsidRPr="003D0E39">
          <w:rPr>
            <w:rFonts w:ascii="Verdana" w:hAnsi="Verdana"/>
            <w:sz w:val="18"/>
            <w:szCs w:val="18"/>
            <w:rPrChange w:id="1472" w:author="Thomas Kee" w:date="2011-03-31T10:31:00Z">
              <w:rPr>
                <w:rFonts w:ascii="Courier New" w:hAnsi="Courier New" w:cs="Courier New"/>
                <w:sz w:val="20"/>
                <w:szCs w:val="20"/>
              </w:rPr>
            </w:rPrChange>
          </w:rPr>
          <w:instrText xml:space="preserve"> HYPERLINK "http://www.kernel.org/pub/software/scm/git/docs/git-clone.html" </w:instrText>
        </w:r>
        <w:r w:rsidR="003D0E39" w:rsidRPr="003D0E39">
          <w:rPr>
            <w:rFonts w:ascii="Verdana" w:hAnsi="Verdana"/>
            <w:sz w:val="18"/>
            <w:szCs w:val="18"/>
            <w:rPrChange w:id="1473" w:author="Thomas Kee" w:date="2011-03-31T10:31:00Z">
              <w:rPr>
                <w:color w:val="0000FF"/>
                <w:u w:val="single"/>
              </w:rPr>
            </w:rPrChange>
          </w:rPr>
          <w:fldChar w:fldCharType="separate"/>
        </w:r>
        <w:r w:rsidR="003D0E39" w:rsidRPr="003D0E39">
          <w:rPr>
            <w:rStyle w:val="Hyperlink"/>
            <w:rFonts w:ascii="Verdana" w:hAnsi="Verdana"/>
            <w:sz w:val="18"/>
            <w:szCs w:val="18"/>
            <w:rPrChange w:id="1474" w:author="Thomas Kee" w:date="2011-03-31T10:31:00Z">
              <w:rPr>
                <w:rStyle w:val="Hyperlink"/>
              </w:rPr>
            </w:rPrChange>
          </w:rPr>
          <w:t>git</w:t>
        </w:r>
        <w:proofErr w:type="spellEnd"/>
        <w:r w:rsidR="003D0E39" w:rsidRPr="003D0E39">
          <w:rPr>
            <w:rStyle w:val="Hyperlink"/>
            <w:rFonts w:ascii="Verdana" w:hAnsi="Verdana"/>
            <w:sz w:val="18"/>
            <w:szCs w:val="18"/>
            <w:rPrChange w:id="1475" w:author="Thomas Kee" w:date="2011-03-31T10:31:00Z">
              <w:rPr>
                <w:rStyle w:val="Hyperlink"/>
              </w:rPr>
            </w:rPrChange>
          </w:rPr>
          <w:t>-</w:t>
        </w:r>
        <w:proofErr w:type="gramStart"/>
        <w:r w:rsidR="003D0E39" w:rsidRPr="003D0E39">
          <w:rPr>
            <w:rStyle w:val="Hyperlink"/>
            <w:rFonts w:ascii="Verdana" w:hAnsi="Verdana"/>
            <w:sz w:val="18"/>
            <w:szCs w:val="18"/>
            <w:rPrChange w:id="1476" w:author="Thomas Kee" w:date="2011-03-31T10:31:00Z">
              <w:rPr>
                <w:rStyle w:val="Hyperlink"/>
              </w:rPr>
            </w:rPrChange>
          </w:rPr>
          <w:t>clone(</w:t>
        </w:r>
        <w:proofErr w:type="gramEnd"/>
        <w:r w:rsidR="003D0E39" w:rsidRPr="003D0E39">
          <w:rPr>
            <w:rStyle w:val="Hyperlink"/>
            <w:rFonts w:ascii="Verdana" w:hAnsi="Verdana"/>
            <w:sz w:val="18"/>
            <w:szCs w:val="18"/>
            <w:rPrChange w:id="1477" w:author="Thomas Kee" w:date="2011-03-31T10:31:00Z">
              <w:rPr>
                <w:rStyle w:val="Hyperlink"/>
              </w:rPr>
            </w:rPrChange>
          </w:rPr>
          <w:t>1)</w:t>
        </w:r>
        <w:r w:rsidR="003D0E39" w:rsidRPr="003D0E39">
          <w:rPr>
            <w:rFonts w:ascii="Verdana" w:hAnsi="Verdana"/>
            <w:sz w:val="18"/>
            <w:szCs w:val="18"/>
            <w:rPrChange w:id="1478" w:author="Thomas Kee" w:date="2011-03-31T10:31:00Z">
              <w:rPr>
                <w:color w:val="0000FF"/>
                <w:u w:val="single"/>
              </w:rPr>
            </w:rPrChange>
          </w:rPr>
          <w:fldChar w:fldCharType="end"/>
        </w:r>
        <w:r w:rsidR="003D0E39" w:rsidRPr="003D0E39">
          <w:rPr>
            <w:rFonts w:ascii="Verdana" w:hAnsi="Verdana"/>
            <w:sz w:val="18"/>
            <w:szCs w:val="18"/>
            <w:rPrChange w:id="1479" w:author="Thomas Kee" w:date="2011-03-31T10:31:00Z">
              <w:rPr>
                <w:color w:val="0000FF"/>
                <w:u w:val="single"/>
              </w:rPr>
            </w:rPrChange>
          </w:rPr>
          <w:t xml:space="preserve"> from the upstream to prime your local repository. </w:t>
        </w:r>
      </w:ins>
    </w:p>
    <w:p w:rsidR="00BE0FCC" w:rsidRPr="00731FFC" w:rsidRDefault="003D0E39" w:rsidP="00BE0FCC">
      <w:pPr>
        <w:pStyle w:val="NormalWeb"/>
        <w:numPr>
          <w:ilvl w:val="0"/>
          <w:numId w:val="4"/>
        </w:numPr>
        <w:rPr>
          <w:ins w:id="1480" w:author="Thomas Kee" w:date="2011-03-31T10:20:00Z"/>
          <w:rFonts w:ascii="Verdana" w:hAnsi="Verdana"/>
          <w:sz w:val="18"/>
          <w:szCs w:val="18"/>
          <w:rPrChange w:id="1481" w:author="Thomas Kee" w:date="2011-03-31T10:31:00Z">
            <w:rPr>
              <w:ins w:id="1482" w:author="Thomas Kee" w:date="2011-03-31T10:20:00Z"/>
            </w:rPr>
          </w:rPrChange>
        </w:rPr>
      </w:pPr>
      <w:ins w:id="1483" w:author="Thomas Kee" w:date="2011-03-31T10:20:00Z">
        <w:r w:rsidRPr="003D0E39">
          <w:rPr>
            <w:rFonts w:ascii="Verdana" w:hAnsi="Verdana"/>
            <w:sz w:val="18"/>
            <w:szCs w:val="18"/>
            <w:rPrChange w:id="1484" w:author="Thomas Kee" w:date="2011-03-31T10:31:00Z">
              <w:rPr>
                <w:color w:val="0000FF"/>
                <w:u w:val="single"/>
              </w:rPr>
            </w:rPrChange>
          </w:rPr>
          <w:fldChar w:fldCharType="begin"/>
        </w:r>
        <w:r w:rsidRPr="003D0E39">
          <w:rPr>
            <w:rFonts w:ascii="Verdana" w:hAnsi="Verdana"/>
            <w:sz w:val="18"/>
            <w:szCs w:val="18"/>
            <w:rPrChange w:id="1485" w:author="Thomas Kee" w:date="2011-03-31T10:31:00Z">
              <w:rPr>
                <w:color w:val="0000FF"/>
                <w:u w:val="single"/>
              </w:rPr>
            </w:rPrChange>
          </w:rPr>
          <w:instrText xml:space="preserve"> HYPERLINK "http://www.kernel.org/pub/software/scm/git/docs/git-pull.html" </w:instrText>
        </w:r>
        <w:r w:rsidRPr="003D0E39">
          <w:rPr>
            <w:rFonts w:ascii="Verdana" w:hAnsi="Verdana"/>
            <w:sz w:val="18"/>
            <w:szCs w:val="18"/>
            <w:rPrChange w:id="1486"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487" w:author="Thomas Kee" w:date="2011-03-31T10:31:00Z">
              <w:rPr>
                <w:rStyle w:val="Hyperlink"/>
              </w:rPr>
            </w:rPrChange>
          </w:rPr>
          <w:t>git</w:t>
        </w:r>
        <w:proofErr w:type="spellEnd"/>
        <w:r w:rsidRPr="003D0E39">
          <w:rPr>
            <w:rStyle w:val="Hyperlink"/>
            <w:rFonts w:ascii="Verdana" w:hAnsi="Verdana"/>
            <w:sz w:val="18"/>
            <w:szCs w:val="18"/>
            <w:rPrChange w:id="1488" w:author="Thomas Kee" w:date="2011-03-31T10:31:00Z">
              <w:rPr>
                <w:rStyle w:val="Hyperlink"/>
              </w:rPr>
            </w:rPrChange>
          </w:rPr>
          <w:t>-</w:t>
        </w:r>
        <w:proofErr w:type="gramStart"/>
        <w:r w:rsidRPr="003D0E39">
          <w:rPr>
            <w:rStyle w:val="Hyperlink"/>
            <w:rFonts w:ascii="Verdana" w:hAnsi="Verdana"/>
            <w:sz w:val="18"/>
            <w:szCs w:val="18"/>
            <w:rPrChange w:id="1489" w:author="Thomas Kee" w:date="2011-03-31T10:31:00Z">
              <w:rPr>
                <w:rStyle w:val="Hyperlink"/>
              </w:rPr>
            </w:rPrChange>
          </w:rPr>
          <w:t>pull(</w:t>
        </w:r>
        <w:proofErr w:type="gramEnd"/>
        <w:r w:rsidRPr="003D0E39">
          <w:rPr>
            <w:rStyle w:val="Hyperlink"/>
            <w:rFonts w:ascii="Verdana" w:hAnsi="Verdana"/>
            <w:sz w:val="18"/>
            <w:szCs w:val="18"/>
            <w:rPrChange w:id="1490" w:author="Thomas Kee" w:date="2011-03-31T10:31:00Z">
              <w:rPr>
                <w:rStyle w:val="Hyperlink"/>
              </w:rPr>
            </w:rPrChange>
          </w:rPr>
          <w:t>1)</w:t>
        </w:r>
        <w:r w:rsidRPr="003D0E39">
          <w:rPr>
            <w:rFonts w:ascii="Verdana" w:hAnsi="Verdana"/>
            <w:sz w:val="18"/>
            <w:szCs w:val="18"/>
            <w:rPrChange w:id="1491" w:author="Thomas Kee" w:date="2011-03-31T10:31:00Z">
              <w:rPr>
                <w:color w:val="0000FF"/>
                <w:u w:val="single"/>
              </w:rPr>
            </w:rPrChange>
          </w:rPr>
          <w:fldChar w:fldCharType="end"/>
        </w:r>
        <w:r w:rsidRPr="003D0E39">
          <w:rPr>
            <w:rFonts w:ascii="Verdana" w:hAnsi="Verdana"/>
            <w:sz w:val="18"/>
            <w:szCs w:val="18"/>
            <w:rPrChange w:id="1492" w:author="Thomas Kee" w:date="2011-03-31T10:31:00Z">
              <w:rPr>
                <w:color w:val="0000FF"/>
                <w:u w:val="single"/>
              </w:rPr>
            </w:rPrChange>
          </w:rPr>
          <w:t xml:space="preserve"> and </w:t>
        </w:r>
        <w:r w:rsidRPr="003D0E39">
          <w:rPr>
            <w:rFonts w:ascii="Verdana" w:hAnsi="Verdana"/>
            <w:sz w:val="18"/>
            <w:szCs w:val="18"/>
            <w:rPrChange w:id="1493" w:author="Thomas Kee" w:date="2011-03-31T10:31:00Z">
              <w:rPr>
                <w:color w:val="0000FF"/>
                <w:u w:val="single"/>
              </w:rPr>
            </w:rPrChange>
          </w:rPr>
          <w:fldChar w:fldCharType="begin"/>
        </w:r>
        <w:r w:rsidRPr="003D0E39">
          <w:rPr>
            <w:rFonts w:ascii="Verdana" w:hAnsi="Verdana"/>
            <w:sz w:val="18"/>
            <w:szCs w:val="18"/>
            <w:rPrChange w:id="1494" w:author="Thomas Kee" w:date="2011-03-31T10:31:00Z">
              <w:rPr>
                <w:color w:val="0000FF"/>
                <w:u w:val="single"/>
              </w:rPr>
            </w:rPrChange>
          </w:rPr>
          <w:instrText xml:space="preserve"> HYPERLINK "http://www.kernel.org/pub/software/scm/git/docs/git-fetch.html" </w:instrText>
        </w:r>
        <w:r w:rsidRPr="003D0E39">
          <w:rPr>
            <w:rFonts w:ascii="Verdana" w:hAnsi="Verdana"/>
            <w:sz w:val="18"/>
            <w:szCs w:val="18"/>
            <w:rPrChange w:id="1495"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496" w:author="Thomas Kee" w:date="2011-03-31T10:31:00Z">
              <w:rPr>
                <w:rStyle w:val="Hyperlink"/>
              </w:rPr>
            </w:rPrChange>
          </w:rPr>
          <w:t>git</w:t>
        </w:r>
        <w:proofErr w:type="spellEnd"/>
        <w:r w:rsidRPr="003D0E39">
          <w:rPr>
            <w:rStyle w:val="Hyperlink"/>
            <w:rFonts w:ascii="Verdana" w:hAnsi="Verdana"/>
            <w:sz w:val="18"/>
            <w:szCs w:val="18"/>
            <w:rPrChange w:id="1497" w:author="Thomas Kee" w:date="2011-03-31T10:31:00Z">
              <w:rPr>
                <w:rStyle w:val="Hyperlink"/>
              </w:rPr>
            </w:rPrChange>
          </w:rPr>
          <w:t>-fetch(1)</w:t>
        </w:r>
        <w:r w:rsidRPr="003D0E39">
          <w:rPr>
            <w:rFonts w:ascii="Verdana" w:hAnsi="Verdana"/>
            <w:sz w:val="18"/>
            <w:szCs w:val="18"/>
            <w:rPrChange w:id="1498" w:author="Thomas Kee" w:date="2011-03-31T10:31:00Z">
              <w:rPr>
                <w:color w:val="0000FF"/>
                <w:u w:val="single"/>
              </w:rPr>
            </w:rPrChange>
          </w:rPr>
          <w:fldChar w:fldCharType="end"/>
        </w:r>
        <w:r w:rsidRPr="003D0E39">
          <w:rPr>
            <w:rFonts w:ascii="Verdana" w:hAnsi="Verdana"/>
            <w:sz w:val="18"/>
            <w:szCs w:val="18"/>
            <w:rPrChange w:id="1499" w:author="Thomas Kee" w:date="2011-03-31T10:31:00Z">
              <w:rPr>
                <w:color w:val="0000FF"/>
                <w:u w:val="single"/>
              </w:rPr>
            </w:rPrChange>
          </w:rPr>
          <w:t xml:space="preserve"> from "origin" to keep up-to-date with the upstream. </w:t>
        </w:r>
      </w:ins>
    </w:p>
    <w:p w:rsidR="00BE0FCC" w:rsidRPr="00731FFC" w:rsidRDefault="003D0E39" w:rsidP="00BE0FCC">
      <w:pPr>
        <w:pStyle w:val="NormalWeb"/>
        <w:numPr>
          <w:ilvl w:val="0"/>
          <w:numId w:val="4"/>
        </w:numPr>
        <w:rPr>
          <w:ins w:id="1500" w:author="Thomas Kee" w:date="2011-03-31T10:20:00Z"/>
          <w:rFonts w:ascii="Verdana" w:hAnsi="Verdana"/>
          <w:sz w:val="18"/>
          <w:szCs w:val="18"/>
          <w:rPrChange w:id="1501" w:author="Thomas Kee" w:date="2011-03-31T10:31:00Z">
            <w:rPr>
              <w:ins w:id="1502" w:author="Thomas Kee" w:date="2011-03-31T10:20:00Z"/>
            </w:rPr>
          </w:rPrChange>
        </w:rPr>
      </w:pPr>
      <w:ins w:id="1503" w:author="Thomas Kee" w:date="2011-03-31T10:20:00Z">
        <w:r w:rsidRPr="003D0E39">
          <w:rPr>
            <w:rFonts w:ascii="Verdana" w:hAnsi="Verdana"/>
            <w:sz w:val="18"/>
            <w:szCs w:val="18"/>
            <w:rPrChange w:id="1504" w:author="Thomas Kee" w:date="2011-03-31T10:31:00Z">
              <w:rPr>
                <w:color w:val="0000FF"/>
                <w:u w:val="single"/>
              </w:rPr>
            </w:rPrChange>
          </w:rPr>
          <w:fldChar w:fldCharType="begin"/>
        </w:r>
        <w:r w:rsidRPr="003D0E39">
          <w:rPr>
            <w:rFonts w:ascii="Verdana" w:hAnsi="Verdana"/>
            <w:sz w:val="18"/>
            <w:szCs w:val="18"/>
            <w:rPrChange w:id="1505" w:author="Thomas Kee" w:date="2011-03-31T10:31:00Z">
              <w:rPr>
                <w:color w:val="0000FF"/>
                <w:u w:val="single"/>
              </w:rPr>
            </w:rPrChange>
          </w:rPr>
          <w:instrText xml:space="preserve"> HYPERLINK "http://www.kernel.org/pub/software/scm/git/docs/git-push.html" </w:instrText>
        </w:r>
        <w:r w:rsidRPr="003D0E39">
          <w:rPr>
            <w:rFonts w:ascii="Verdana" w:hAnsi="Verdana"/>
            <w:sz w:val="18"/>
            <w:szCs w:val="18"/>
            <w:rPrChange w:id="1506"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507" w:author="Thomas Kee" w:date="2011-03-31T10:31:00Z">
              <w:rPr>
                <w:rStyle w:val="Hyperlink"/>
              </w:rPr>
            </w:rPrChange>
          </w:rPr>
          <w:t>git</w:t>
        </w:r>
        <w:proofErr w:type="spellEnd"/>
        <w:r w:rsidRPr="003D0E39">
          <w:rPr>
            <w:rStyle w:val="Hyperlink"/>
            <w:rFonts w:ascii="Verdana" w:hAnsi="Verdana"/>
            <w:sz w:val="18"/>
            <w:szCs w:val="18"/>
            <w:rPrChange w:id="1508" w:author="Thomas Kee" w:date="2011-03-31T10:31:00Z">
              <w:rPr>
                <w:rStyle w:val="Hyperlink"/>
              </w:rPr>
            </w:rPrChange>
          </w:rPr>
          <w:t>-</w:t>
        </w:r>
        <w:proofErr w:type="gramStart"/>
        <w:r w:rsidRPr="003D0E39">
          <w:rPr>
            <w:rStyle w:val="Hyperlink"/>
            <w:rFonts w:ascii="Verdana" w:hAnsi="Verdana"/>
            <w:sz w:val="18"/>
            <w:szCs w:val="18"/>
            <w:rPrChange w:id="1509" w:author="Thomas Kee" w:date="2011-03-31T10:31:00Z">
              <w:rPr>
                <w:rStyle w:val="Hyperlink"/>
              </w:rPr>
            </w:rPrChange>
          </w:rPr>
          <w:t>push(</w:t>
        </w:r>
        <w:proofErr w:type="gramEnd"/>
        <w:r w:rsidRPr="003D0E39">
          <w:rPr>
            <w:rStyle w:val="Hyperlink"/>
            <w:rFonts w:ascii="Verdana" w:hAnsi="Verdana"/>
            <w:sz w:val="18"/>
            <w:szCs w:val="18"/>
            <w:rPrChange w:id="1510" w:author="Thomas Kee" w:date="2011-03-31T10:31:00Z">
              <w:rPr>
                <w:rStyle w:val="Hyperlink"/>
              </w:rPr>
            </w:rPrChange>
          </w:rPr>
          <w:t>1)</w:t>
        </w:r>
        <w:r w:rsidRPr="003D0E39">
          <w:rPr>
            <w:rFonts w:ascii="Verdana" w:hAnsi="Verdana"/>
            <w:sz w:val="18"/>
            <w:szCs w:val="18"/>
            <w:rPrChange w:id="1511" w:author="Thomas Kee" w:date="2011-03-31T10:31:00Z">
              <w:rPr>
                <w:color w:val="0000FF"/>
                <w:u w:val="single"/>
              </w:rPr>
            </w:rPrChange>
          </w:rPr>
          <w:fldChar w:fldCharType="end"/>
        </w:r>
        <w:r w:rsidRPr="003D0E39">
          <w:rPr>
            <w:rFonts w:ascii="Verdana" w:hAnsi="Verdana"/>
            <w:sz w:val="18"/>
            <w:szCs w:val="18"/>
            <w:rPrChange w:id="1512" w:author="Thomas Kee" w:date="2011-03-31T10:31:00Z">
              <w:rPr>
                <w:color w:val="0000FF"/>
                <w:u w:val="single"/>
              </w:rPr>
            </w:rPrChange>
          </w:rPr>
          <w:t xml:space="preserve"> to shared repository, if you adopt CVS style shared repository workflow. </w:t>
        </w:r>
      </w:ins>
    </w:p>
    <w:p w:rsidR="00BE0FCC" w:rsidRPr="00731FFC" w:rsidRDefault="003D0E39" w:rsidP="00BE0FCC">
      <w:pPr>
        <w:pStyle w:val="NormalWeb"/>
        <w:numPr>
          <w:ilvl w:val="0"/>
          <w:numId w:val="4"/>
        </w:numPr>
        <w:rPr>
          <w:ins w:id="1513" w:author="Thomas Kee" w:date="2011-03-31T10:20:00Z"/>
          <w:rFonts w:ascii="Verdana" w:hAnsi="Verdana"/>
          <w:sz w:val="18"/>
          <w:szCs w:val="18"/>
          <w:rPrChange w:id="1514" w:author="Thomas Kee" w:date="2011-03-31T10:31:00Z">
            <w:rPr>
              <w:ins w:id="1515" w:author="Thomas Kee" w:date="2011-03-31T10:20:00Z"/>
            </w:rPr>
          </w:rPrChange>
        </w:rPr>
      </w:pPr>
      <w:ins w:id="1516" w:author="Thomas Kee" w:date="2011-03-31T10:20:00Z">
        <w:r w:rsidRPr="003D0E39">
          <w:rPr>
            <w:rFonts w:ascii="Verdana" w:hAnsi="Verdana"/>
            <w:sz w:val="18"/>
            <w:szCs w:val="18"/>
            <w:rPrChange w:id="1517" w:author="Thomas Kee" w:date="2011-03-31T10:31:00Z">
              <w:rPr>
                <w:color w:val="0000FF"/>
                <w:u w:val="single"/>
              </w:rPr>
            </w:rPrChange>
          </w:rPr>
          <w:fldChar w:fldCharType="begin"/>
        </w:r>
        <w:r w:rsidRPr="003D0E39">
          <w:rPr>
            <w:rFonts w:ascii="Verdana" w:hAnsi="Verdana"/>
            <w:sz w:val="18"/>
            <w:szCs w:val="18"/>
            <w:rPrChange w:id="1518" w:author="Thomas Kee" w:date="2011-03-31T10:31:00Z">
              <w:rPr>
                <w:color w:val="0000FF"/>
                <w:u w:val="single"/>
              </w:rPr>
            </w:rPrChange>
          </w:rPr>
          <w:instrText xml:space="preserve"> HYPERLINK "http://www.kernel.org/pub/software/scm/git/docs/git-format-patch.html" </w:instrText>
        </w:r>
        <w:r w:rsidRPr="003D0E39">
          <w:rPr>
            <w:rFonts w:ascii="Verdana" w:hAnsi="Verdana"/>
            <w:sz w:val="18"/>
            <w:szCs w:val="18"/>
            <w:rPrChange w:id="1519"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520" w:author="Thomas Kee" w:date="2011-03-31T10:31:00Z">
              <w:rPr>
                <w:rStyle w:val="Hyperlink"/>
              </w:rPr>
            </w:rPrChange>
          </w:rPr>
          <w:t>git</w:t>
        </w:r>
        <w:proofErr w:type="spellEnd"/>
        <w:r w:rsidRPr="003D0E39">
          <w:rPr>
            <w:rStyle w:val="Hyperlink"/>
            <w:rFonts w:ascii="Verdana" w:hAnsi="Verdana"/>
            <w:sz w:val="18"/>
            <w:szCs w:val="18"/>
            <w:rPrChange w:id="1521" w:author="Thomas Kee" w:date="2011-03-31T10:31:00Z">
              <w:rPr>
                <w:rStyle w:val="Hyperlink"/>
              </w:rPr>
            </w:rPrChange>
          </w:rPr>
          <w:t>-format-</w:t>
        </w:r>
        <w:proofErr w:type="gramStart"/>
        <w:r w:rsidRPr="003D0E39">
          <w:rPr>
            <w:rStyle w:val="Hyperlink"/>
            <w:rFonts w:ascii="Verdana" w:hAnsi="Verdana"/>
            <w:sz w:val="18"/>
            <w:szCs w:val="18"/>
            <w:rPrChange w:id="1522" w:author="Thomas Kee" w:date="2011-03-31T10:31:00Z">
              <w:rPr>
                <w:rStyle w:val="Hyperlink"/>
              </w:rPr>
            </w:rPrChange>
          </w:rPr>
          <w:t>patch(</w:t>
        </w:r>
        <w:proofErr w:type="gramEnd"/>
        <w:r w:rsidRPr="003D0E39">
          <w:rPr>
            <w:rStyle w:val="Hyperlink"/>
            <w:rFonts w:ascii="Verdana" w:hAnsi="Verdana"/>
            <w:sz w:val="18"/>
            <w:szCs w:val="18"/>
            <w:rPrChange w:id="1523" w:author="Thomas Kee" w:date="2011-03-31T10:31:00Z">
              <w:rPr>
                <w:rStyle w:val="Hyperlink"/>
              </w:rPr>
            </w:rPrChange>
          </w:rPr>
          <w:t>1)</w:t>
        </w:r>
        <w:r w:rsidRPr="003D0E39">
          <w:rPr>
            <w:rFonts w:ascii="Verdana" w:hAnsi="Verdana"/>
            <w:sz w:val="18"/>
            <w:szCs w:val="18"/>
            <w:rPrChange w:id="1524" w:author="Thomas Kee" w:date="2011-03-31T10:31:00Z">
              <w:rPr>
                <w:color w:val="0000FF"/>
                <w:u w:val="single"/>
              </w:rPr>
            </w:rPrChange>
          </w:rPr>
          <w:fldChar w:fldCharType="end"/>
        </w:r>
        <w:r w:rsidRPr="003D0E39">
          <w:rPr>
            <w:rFonts w:ascii="Verdana" w:hAnsi="Verdana"/>
            <w:sz w:val="18"/>
            <w:szCs w:val="18"/>
            <w:rPrChange w:id="1525" w:author="Thomas Kee" w:date="2011-03-31T10:31:00Z">
              <w:rPr>
                <w:color w:val="0000FF"/>
                <w:u w:val="single"/>
              </w:rPr>
            </w:rPrChange>
          </w:rPr>
          <w:t xml:space="preserve"> to prepare e-mail submission, if you adopt Linux kernel-style public forum workflow. </w:t>
        </w:r>
      </w:ins>
    </w:p>
    <w:p w:rsidR="00BE0FCC" w:rsidRPr="00911A0F" w:rsidRDefault="003D0E39" w:rsidP="00BE0FCC">
      <w:pPr>
        <w:pStyle w:val="Heading3"/>
        <w:rPr>
          <w:ins w:id="1526" w:author="Thomas Kee" w:date="2011-03-31T10:20:00Z"/>
          <w:rFonts w:ascii="Verdana" w:hAnsi="Verdana"/>
          <w:sz w:val="24"/>
          <w:szCs w:val="24"/>
          <w:rPrChange w:id="1527" w:author="Thomas Kee" w:date="2011-03-31T10:34:00Z">
            <w:rPr>
              <w:ins w:id="1528" w:author="Thomas Kee" w:date="2011-03-31T10:20:00Z"/>
            </w:rPr>
          </w:rPrChange>
        </w:rPr>
      </w:pPr>
      <w:bookmarkStart w:id="1529" w:name="_Toc289357284"/>
      <w:ins w:id="1530" w:author="Thomas Kee" w:date="2011-03-31T10:20:00Z">
        <w:r w:rsidRPr="003D0E39">
          <w:rPr>
            <w:rFonts w:ascii="Verdana" w:hAnsi="Verdana"/>
            <w:sz w:val="24"/>
            <w:szCs w:val="24"/>
            <w:rPrChange w:id="1531" w:author="Thomas Kee" w:date="2011-03-31T10:34:00Z">
              <w:rPr>
                <w:color w:val="0000FF"/>
                <w:u w:val="single"/>
              </w:rPr>
            </w:rPrChange>
          </w:rPr>
          <w:t>Examples</w:t>
        </w:r>
        <w:bookmarkEnd w:id="1529"/>
      </w:ins>
    </w:p>
    <w:p w:rsidR="00BE0FCC" w:rsidRPr="00731FFC" w:rsidRDefault="003D0E39" w:rsidP="00BE0FCC">
      <w:pPr>
        <w:rPr>
          <w:ins w:id="1532" w:author="Thomas Kee" w:date="2011-03-31T10:20:00Z"/>
          <w:rFonts w:ascii="Verdana" w:hAnsi="Verdana"/>
          <w:sz w:val="18"/>
          <w:szCs w:val="18"/>
          <w:rPrChange w:id="1533" w:author="Thomas Kee" w:date="2011-03-31T10:31:00Z">
            <w:rPr>
              <w:ins w:id="1534" w:author="Thomas Kee" w:date="2011-03-31T10:20:00Z"/>
            </w:rPr>
          </w:rPrChange>
        </w:rPr>
      </w:pPr>
      <w:ins w:id="1535" w:author="Thomas Kee" w:date="2011-03-31T10:20:00Z">
        <w:r w:rsidRPr="003D0E39">
          <w:rPr>
            <w:rFonts w:ascii="Verdana" w:hAnsi="Verdana"/>
            <w:sz w:val="18"/>
            <w:szCs w:val="18"/>
            <w:rPrChange w:id="1536" w:author="Thomas Kee" w:date="2011-03-31T10:31:00Z">
              <w:rPr>
                <w:color w:val="0000FF"/>
                <w:u w:val="single"/>
              </w:rPr>
            </w:rPrChange>
          </w:rPr>
          <w:t xml:space="preserve">Clone the upstream and work on it. Feed changes to upstream. </w:t>
        </w:r>
      </w:ins>
    </w:p>
    <w:p w:rsidR="00BE0FCC" w:rsidRPr="00731FFC" w:rsidRDefault="003D0E39" w:rsidP="00BE0FCC">
      <w:pPr>
        <w:pStyle w:val="HTMLPreformatted"/>
        <w:ind w:left="720"/>
        <w:rPr>
          <w:ins w:id="1537" w:author="Thomas Kee" w:date="2011-03-31T10:20:00Z"/>
          <w:rStyle w:val="HTMLTypewriter"/>
          <w:rFonts w:ascii="Verdana" w:hAnsi="Verdana"/>
          <w:sz w:val="18"/>
          <w:szCs w:val="18"/>
          <w:rPrChange w:id="1538" w:author="Thomas Kee" w:date="2011-03-31T10:31:00Z">
            <w:rPr>
              <w:ins w:id="1539" w:author="Thomas Kee" w:date="2011-03-31T10:20:00Z"/>
              <w:rStyle w:val="HTMLTypewriter"/>
            </w:rPr>
          </w:rPrChange>
        </w:rPr>
      </w:pPr>
      <w:ins w:id="1540" w:author="Thomas Kee" w:date="2011-03-31T10:20:00Z">
        <w:r w:rsidRPr="003D0E39">
          <w:rPr>
            <w:rStyle w:val="HTMLTypewriter"/>
            <w:rFonts w:ascii="Verdana" w:hAnsi="Verdana"/>
            <w:sz w:val="18"/>
            <w:szCs w:val="18"/>
            <w:rPrChange w:id="1541"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42" w:author="Thomas Kee" w:date="2011-03-31T10:31:00Z">
              <w:rPr>
                <w:rStyle w:val="HTMLTypewriter"/>
              </w:rPr>
            </w:rPrChange>
          </w:rPr>
          <w:t>git</w:t>
        </w:r>
        <w:proofErr w:type="spellEnd"/>
        <w:proofErr w:type="gramEnd"/>
        <w:r w:rsidRPr="003D0E39">
          <w:rPr>
            <w:rStyle w:val="HTMLTypewriter"/>
            <w:rFonts w:ascii="Verdana" w:hAnsi="Verdana"/>
            <w:sz w:val="18"/>
            <w:szCs w:val="18"/>
            <w:rPrChange w:id="1543" w:author="Thomas Kee" w:date="2011-03-31T10:31:00Z">
              <w:rPr>
                <w:rStyle w:val="HTMLTypewriter"/>
              </w:rPr>
            </w:rPrChange>
          </w:rPr>
          <w:t xml:space="preserve"> clone git://git.kernel.org/pub/scm/.../</w:t>
        </w:r>
        <w:proofErr w:type="spellStart"/>
        <w:r w:rsidRPr="003D0E39">
          <w:rPr>
            <w:rStyle w:val="HTMLTypewriter"/>
            <w:rFonts w:ascii="Verdana" w:hAnsi="Verdana"/>
            <w:sz w:val="18"/>
            <w:szCs w:val="18"/>
            <w:rPrChange w:id="1544" w:author="Thomas Kee" w:date="2011-03-31T10:31:00Z">
              <w:rPr>
                <w:rStyle w:val="HTMLTypewriter"/>
              </w:rPr>
            </w:rPrChange>
          </w:rPr>
          <w:t>torvalds</w:t>
        </w:r>
        <w:proofErr w:type="spellEnd"/>
        <w:r w:rsidRPr="003D0E39">
          <w:rPr>
            <w:rStyle w:val="HTMLTypewriter"/>
            <w:rFonts w:ascii="Verdana" w:hAnsi="Verdana"/>
            <w:sz w:val="18"/>
            <w:szCs w:val="18"/>
            <w:rPrChange w:id="1545" w:author="Thomas Kee" w:date="2011-03-31T10:31:00Z">
              <w:rPr>
                <w:rStyle w:val="HTMLTypewriter"/>
              </w:rPr>
            </w:rPrChange>
          </w:rPr>
          <w:t>/linux-2.6 my2.6</w:t>
        </w:r>
      </w:ins>
    </w:p>
    <w:p w:rsidR="00BE0FCC" w:rsidRPr="00731FFC" w:rsidRDefault="003D0E39" w:rsidP="00BE0FCC">
      <w:pPr>
        <w:pStyle w:val="HTMLPreformatted"/>
        <w:ind w:left="720"/>
        <w:rPr>
          <w:ins w:id="1546" w:author="Thomas Kee" w:date="2011-03-31T10:20:00Z"/>
          <w:rStyle w:val="HTMLTypewriter"/>
          <w:rFonts w:ascii="Verdana" w:hAnsi="Verdana"/>
          <w:sz w:val="18"/>
          <w:szCs w:val="18"/>
          <w:rPrChange w:id="1547" w:author="Thomas Kee" w:date="2011-03-31T10:31:00Z">
            <w:rPr>
              <w:ins w:id="1548" w:author="Thomas Kee" w:date="2011-03-31T10:20:00Z"/>
              <w:rStyle w:val="HTMLTypewriter"/>
            </w:rPr>
          </w:rPrChange>
        </w:rPr>
      </w:pPr>
      <w:ins w:id="1549" w:author="Thomas Kee" w:date="2011-03-31T10:20:00Z">
        <w:r w:rsidRPr="003D0E39">
          <w:rPr>
            <w:rStyle w:val="HTMLTypewriter"/>
            <w:rFonts w:ascii="Verdana" w:hAnsi="Verdana"/>
            <w:sz w:val="18"/>
            <w:szCs w:val="18"/>
            <w:rPrChange w:id="155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51" w:author="Thomas Kee" w:date="2011-03-31T10:31:00Z">
              <w:rPr>
                <w:rStyle w:val="HTMLTypewriter"/>
              </w:rPr>
            </w:rPrChange>
          </w:rPr>
          <w:t>cd</w:t>
        </w:r>
        <w:proofErr w:type="spellEnd"/>
        <w:proofErr w:type="gramEnd"/>
        <w:r w:rsidRPr="003D0E39">
          <w:rPr>
            <w:rStyle w:val="HTMLTypewriter"/>
            <w:rFonts w:ascii="Verdana" w:hAnsi="Verdana"/>
            <w:sz w:val="18"/>
            <w:szCs w:val="18"/>
            <w:rPrChange w:id="1552" w:author="Thomas Kee" w:date="2011-03-31T10:31:00Z">
              <w:rPr>
                <w:rStyle w:val="HTMLTypewriter"/>
              </w:rPr>
            </w:rPrChange>
          </w:rPr>
          <w:t xml:space="preserve"> my2.6</w:t>
        </w:r>
      </w:ins>
    </w:p>
    <w:p w:rsidR="00BE0FCC" w:rsidRPr="00731FFC" w:rsidRDefault="003D0E39" w:rsidP="00BE0FCC">
      <w:pPr>
        <w:pStyle w:val="HTMLPreformatted"/>
        <w:ind w:left="720"/>
        <w:rPr>
          <w:ins w:id="1553" w:author="Thomas Kee" w:date="2011-03-31T10:20:00Z"/>
          <w:rStyle w:val="HTMLTypewriter"/>
          <w:rFonts w:ascii="Verdana" w:hAnsi="Verdana"/>
          <w:sz w:val="18"/>
          <w:szCs w:val="18"/>
          <w:rPrChange w:id="1554" w:author="Thomas Kee" w:date="2011-03-31T10:31:00Z">
            <w:rPr>
              <w:ins w:id="1555" w:author="Thomas Kee" w:date="2011-03-31T10:20:00Z"/>
              <w:rStyle w:val="HTMLTypewriter"/>
            </w:rPr>
          </w:rPrChange>
        </w:rPr>
      </w:pPr>
      <w:ins w:id="1556" w:author="Thomas Kee" w:date="2011-03-31T10:20:00Z">
        <w:r w:rsidRPr="003D0E39">
          <w:rPr>
            <w:rStyle w:val="HTMLTypewriter"/>
            <w:rFonts w:ascii="Verdana" w:hAnsi="Verdana"/>
            <w:sz w:val="18"/>
            <w:szCs w:val="18"/>
            <w:rPrChange w:id="1557" w:author="Thomas Kee" w:date="2011-03-31T10:31:00Z">
              <w:rPr>
                <w:rStyle w:val="HTMLTypewriter"/>
              </w:rPr>
            </w:rPrChange>
          </w:rPr>
          <w:t xml:space="preserve">$ </w:t>
        </w:r>
        <w:proofErr w:type="gramStart"/>
        <w:r w:rsidRPr="003D0E39">
          <w:rPr>
            <w:rStyle w:val="HTMLTypewriter"/>
            <w:rFonts w:ascii="Verdana" w:hAnsi="Verdana"/>
            <w:sz w:val="18"/>
            <w:szCs w:val="18"/>
            <w:rPrChange w:id="1558" w:author="Thomas Kee" w:date="2011-03-31T10:31:00Z">
              <w:rPr>
                <w:rStyle w:val="HTMLTypewriter"/>
              </w:rPr>
            </w:rPrChange>
          </w:rPr>
          <w:t>edit/compile/test</w:t>
        </w:r>
        <w:proofErr w:type="gramEnd"/>
        <w:r w:rsidRPr="003D0E39">
          <w:rPr>
            <w:rStyle w:val="HTMLTypewriter"/>
            <w:rFonts w:ascii="Verdana" w:hAnsi="Verdana"/>
            <w:sz w:val="18"/>
            <w:szCs w:val="18"/>
            <w:rPrChange w:id="1559" w:author="Thomas Kee" w:date="2011-03-31T10:31:00Z">
              <w:rPr>
                <w:rStyle w:val="HTMLTypewriter"/>
              </w:rPr>
            </w:rPrChange>
          </w:rPr>
          <w:t xml:space="preserve">; </w:t>
        </w:r>
        <w:proofErr w:type="spellStart"/>
        <w:r w:rsidRPr="003D0E39">
          <w:rPr>
            <w:rStyle w:val="HTMLTypewriter"/>
            <w:rFonts w:ascii="Verdana" w:hAnsi="Verdana"/>
            <w:sz w:val="18"/>
            <w:szCs w:val="18"/>
            <w:rPrChange w:id="1560" w:author="Thomas Kee" w:date="2011-03-31T10:31:00Z">
              <w:rPr>
                <w:rStyle w:val="HTMLTypewriter"/>
              </w:rPr>
            </w:rPrChange>
          </w:rPr>
          <w:t>git</w:t>
        </w:r>
        <w:proofErr w:type="spellEnd"/>
        <w:r w:rsidRPr="003D0E39">
          <w:rPr>
            <w:rStyle w:val="HTMLTypewriter"/>
            <w:rFonts w:ascii="Verdana" w:hAnsi="Verdana"/>
            <w:sz w:val="18"/>
            <w:szCs w:val="18"/>
            <w:rPrChange w:id="1561" w:author="Thomas Kee" w:date="2011-03-31T10:31:00Z">
              <w:rPr>
                <w:rStyle w:val="HTMLTypewriter"/>
              </w:rPr>
            </w:rPrChange>
          </w:rPr>
          <w:t xml:space="preserve"> commit -a -s </w:t>
        </w:r>
        <w:r w:rsidRPr="003D0E39">
          <w:rPr>
            <w:rStyle w:val="HTMLTypewriter"/>
            <w:rFonts w:ascii="Verdana" w:hAnsi="Verdana"/>
            <w:b/>
            <w:bCs/>
            <w:sz w:val="18"/>
            <w:szCs w:val="18"/>
            <w:rPrChange w:id="1562" w:author="Thomas Kee" w:date="2011-03-31T10:31:00Z">
              <w:rPr>
                <w:rStyle w:val="HTMLTypewriter"/>
                <w:b/>
                <w:bCs/>
              </w:rPr>
            </w:rPrChange>
          </w:rPr>
          <w:t>&lt;1&gt;</w:t>
        </w:r>
      </w:ins>
    </w:p>
    <w:p w:rsidR="00BE0FCC" w:rsidRPr="00731FFC" w:rsidRDefault="003D0E39" w:rsidP="00BE0FCC">
      <w:pPr>
        <w:pStyle w:val="HTMLPreformatted"/>
        <w:ind w:left="720"/>
        <w:rPr>
          <w:ins w:id="1563" w:author="Thomas Kee" w:date="2011-03-31T10:20:00Z"/>
          <w:rStyle w:val="HTMLTypewriter"/>
          <w:rFonts w:ascii="Verdana" w:hAnsi="Verdana"/>
          <w:sz w:val="18"/>
          <w:szCs w:val="18"/>
          <w:rPrChange w:id="1564" w:author="Thomas Kee" w:date="2011-03-31T10:31:00Z">
            <w:rPr>
              <w:ins w:id="1565" w:author="Thomas Kee" w:date="2011-03-31T10:20:00Z"/>
              <w:rStyle w:val="HTMLTypewriter"/>
            </w:rPr>
          </w:rPrChange>
        </w:rPr>
      </w:pPr>
      <w:ins w:id="1566" w:author="Thomas Kee" w:date="2011-03-31T10:20:00Z">
        <w:r w:rsidRPr="003D0E39">
          <w:rPr>
            <w:rStyle w:val="HTMLTypewriter"/>
            <w:rFonts w:ascii="Verdana" w:hAnsi="Verdana"/>
            <w:sz w:val="18"/>
            <w:szCs w:val="18"/>
            <w:rPrChange w:id="1567"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68" w:author="Thomas Kee" w:date="2011-03-31T10:31:00Z">
              <w:rPr>
                <w:rStyle w:val="HTMLTypewriter"/>
              </w:rPr>
            </w:rPrChange>
          </w:rPr>
          <w:t>git</w:t>
        </w:r>
        <w:proofErr w:type="spellEnd"/>
        <w:proofErr w:type="gramEnd"/>
        <w:r w:rsidRPr="003D0E39">
          <w:rPr>
            <w:rStyle w:val="HTMLTypewriter"/>
            <w:rFonts w:ascii="Verdana" w:hAnsi="Verdana"/>
            <w:sz w:val="18"/>
            <w:szCs w:val="18"/>
            <w:rPrChange w:id="1569" w:author="Thomas Kee" w:date="2011-03-31T10:31:00Z">
              <w:rPr>
                <w:rStyle w:val="HTMLTypewriter"/>
              </w:rPr>
            </w:rPrChange>
          </w:rPr>
          <w:t xml:space="preserve"> format-patch origin </w:t>
        </w:r>
        <w:r w:rsidRPr="003D0E39">
          <w:rPr>
            <w:rStyle w:val="HTMLTypewriter"/>
            <w:rFonts w:ascii="Verdana" w:hAnsi="Verdana"/>
            <w:b/>
            <w:bCs/>
            <w:sz w:val="18"/>
            <w:szCs w:val="18"/>
            <w:rPrChange w:id="1570" w:author="Thomas Kee" w:date="2011-03-31T10:31:00Z">
              <w:rPr>
                <w:rStyle w:val="HTMLTypewriter"/>
                <w:b/>
                <w:bCs/>
              </w:rPr>
            </w:rPrChange>
          </w:rPr>
          <w:t>&lt;2&gt;</w:t>
        </w:r>
      </w:ins>
    </w:p>
    <w:p w:rsidR="00BE0FCC" w:rsidRPr="00731FFC" w:rsidRDefault="003D0E39" w:rsidP="00BE0FCC">
      <w:pPr>
        <w:pStyle w:val="HTMLPreformatted"/>
        <w:ind w:left="720"/>
        <w:rPr>
          <w:ins w:id="1571" w:author="Thomas Kee" w:date="2011-03-31T10:20:00Z"/>
          <w:rStyle w:val="HTMLTypewriter"/>
          <w:rFonts w:ascii="Verdana" w:hAnsi="Verdana"/>
          <w:sz w:val="18"/>
          <w:szCs w:val="18"/>
          <w:rPrChange w:id="1572" w:author="Thomas Kee" w:date="2011-03-31T10:31:00Z">
            <w:rPr>
              <w:ins w:id="1573" w:author="Thomas Kee" w:date="2011-03-31T10:20:00Z"/>
              <w:rStyle w:val="HTMLTypewriter"/>
            </w:rPr>
          </w:rPrChange>
        </w:rPr>
      </w:pPr>
      <w:ins w:id="1574" w:author="Thomas Kee" w:date="2011-03-31T10:20:00Z">
        <w:r w:rsidRPr="003D0E39">
          <w:rPr>
            <w:rStyle w:val="HTMLTypewriter"/>
            <w:rFonts w:ascii="Verdana" w:hAnsi="Verdana"/>
            <w:sz w:val="18"/>
            <w:szCs w:val="18"/>
            <w:rPrChange w:id="157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76" w:author="Thomas Kee" w:date="2011-03-31T10:31:00Z">
              <w:rPr>
                <w:rStyle w:val="HTMLTypewriter"/>
              </w:rPr>
            </w:rPrChange>
          </w:rPr>
          <w:t>git</w:t>
        </w:r>
        <w:proofErr w:type="spellEnd"/>
        <w:proofErr w:type="gramEnd"/>
        <w:r w:rsidRPr="003D0E39">
          <w:rPr>
            <w:rStyle w:val="HTMLTypewriter"/>
            <w:rFonts w:ascii="Verdana" w:hAnsi="Verdana"/>
            <w:sz w:val="18"/>
            <w:szCs w:val="18"/>
            <w:rPrChange w:id="1577" w:author="Thomas Kee" w:date="2011-03-31T10:31:00Z">
              <w:rPr>
                <w:rStyle w:val="HTMLTypewriter"/>
              </w:rPr>
            </w:rPrChange>
          </w:rPr>
          <w:t xml:space="preserve"> pull </w:t>
        </w:r>
        <w:r w:rsidRPr="003D0E39">
          <w:rPr>
            <w:rStyle w:val="HTMLTypewriter"/>
            <w:rFonts w:ascii="Verdana" w:hAnsi="Verdana"/>
            <w:b/>
            <w:bCs/>
            <w:sz w:val="18"/>
            <w:szCs w:val="18"/>
            <w:rPrChange w:id="1578" w:author="Thomas Kee" w:date="2011-03-31T10:31:00Z">
              <w:rPr>
                <w:rStyle w:val="HTMLTypewriter"/>
                <w:b/>
                <w:bCs/>
              </w:rPr>
            </w:rPrChange>
          </w:rPr>
          <w:t>&lt;3&gt;</w:t>
        </w:r>
      </w:ins>
    </w:p>
    <w:p w:rsidR="00BE0FCC" w:rsidRPr="00731FFC" w:rsidRDefault="003D0E39" w:rsidP="00BE0FCC">
      <w:pPr>
        <w:pStyle w:val="HTMLPreformatted"/>
        <w:ind w:left="720"/>
        <w:rPr>
          <w:ins w:id="1579" w:author="Thomas Kee" w:date="2011-03-31T10:20:00Z"/>
          <w:rStyle w:val="HTMLTypewriter"/>
          <w:rFonts w:ascii="Verdana" w:hAnsi="Verdana"/>
          <w:sz w:val="18"/>
          <w:szCs w:val="18"/>
          <w:rPrChange w:id="1580" w:author="Thomas Kee" w:date="2011-03-31T10:31:00Z">
            <w:rPr>
              <w:ins w:id="1581" w:author="Thomas Kee" w:date="2011-03-31T10:20:00Z"/>
              <w:rStyle w:val="HTMLTypewriter"/>
            </w:rPr>
          </w:rPrChange>
        </w:rPr>
      </w:pPr>
      <w:ins w:id="1582" w:author="Thomas Kee" w:date="2011-03-31T10:20:00Z">
        <w:r w:rsidRPr="003D0E39">
          <w:rPr>
            <w:rStyle w:val="HTMLTypewriter"/>
            <w:rFonts w:ascii="Verdana" w:hAnsi="Verdana"/>
            <w:sz w:val="18"/>
            <w:szCs w:val="18"/>
            <w:rPrChange w:id="158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84" w:author="Thomas Kee" w:date="2011-03-31T10:31:00Z">
              <w:rPr>
                <w:rStyle w:val="HTMLTypewriter"/>
              </w:rPr>
            </w:rPrChange>
          </w:rPr>
          <w:t>git</w:t>
        </w:r>
        <w:proofErr w:type="spellEnd"/>
        <w:proofErr w:type="gramEnd"/>
        <w:r w:rsidRPr="003D0E39">
          <w:rPr>
            <w:rStyle w:val="HTMLTypewriter"/>
            <w:rFonts w:ascii="Verdana" w:hAnsi="Verdana"/>
            <w:sz w:val="18"/>
            <w:szCs w:val="18"/>
            <w:rPrChange w:id="1585" w:author="Thomas Kee" w:date="2011-03-31T10:31:00Z">
              <w:rPr>
                <w:rStyle w:val="HTMLTypewriter"/>
              </w:rPr>
            </w:rPrChange>
          </w:rPr>
          <w:t xml:space="preserve"> log -p ORIG_HEAD.. </w:t>
        </w:r>
        <w:proofErr w:type="gramStart"/>
        <w:r w:rsidRPr="003D0E39">
          <w:rPr>
            <w:rStyle w:val="HTMLTypewriter"/>
            <w:rFonts w:ascii="Verdana" w:hAnsi="Verdana"/>
            <w:sz w:val="18"/>
            <w:szCs w:val="18"/>
            <w:rPrChange w:id="1586" w:author="Thomas Kee" w:date="2011-03-31T10:31:00Z">
              <w:rPr>
                <w:rStyle w:val="HTMLTypewriter"/>
              </w:rPr>
            </w:rPrChange>
          </w:rPr>
          <w:t>arch/i386</w:t>
        </w:r>
        <w:proofErr w:type="gramEnd"/>
        <w:r w:rsidRPr="003D0E39">
          <w:rPr>
            <w:rStyle w:val="HTMLTypewriter"/>
            <w:rFonts w:ascii="Verdana" w:hAnsi="Verdana"/>
            <w:sz w:val="18"/>
            <w:szCs w:val="18"/>
            <w:rPrChange w:id="1587" w:author="Thomas Kee" w:date="2011-03-31T10:31:00Z">
              <w:rPr>
                <w:rStyle w:val="HTMLTypewriter"/>
              </w:rPr>
            </w:rPrChange>
          </w:rPr>
          <w:t xml:space="preserve"> include/asm-i386 </w:t>
        </w:r>
        <w:r w:rsidRPr="003D0E39">
          <w:rPr>
            <w:rStyle w:val="HTMLTypewriter"/>
            <w:rFonts w:ascii="Verdana" w:hAnsi="Verdana"/>
            <w:b/>
            <w:bCs/>
            <w:sz w:val="18"/>
            <w:szCs w:val="18"/>
            <w:rPrChange w:id="1588" w:author="Thomas Kee" w:date="2011-03-31T10:31:00Z">
              <w:rPr>
                <w:rStyle w:val="HTMLTypewriter"/>
                <w:b/>
                <w:bCs/>
              </w:rPr>
            </w:rPrChange>
          </w:rPr>
          <w:t>&lt;4&gt;</w:t>
        </w:r>
      </w:ins>
    </w:p>
    <w:p w:rsidR="00BE0FCC" w:rsidRPr="00731FFC" w:rsidRDefault="003D0E39" w:rsidP="00BE0FCC">
      <w:pPr>
        <w:pStyle w:val="HTMLPreformatted"/>
        <w:ind w:left="720"/>
        <w:rPr>
          <w:ins w:id="1589" w:author="Thomas Kee" w:date="2011-03-31T10:20:00Z"/>
          <w:rStyle w:val="HTMLTypewriter"/>
          <w:rFonts w:ascii="Verdana" w:hAnsi="Verdana"/>
          <w:sz w:val="18"/>
          <w:szCs w:val="18"/>
          <w:rPrChange w:id="1590" w:author="Thomas Kee" w:date="2011-03-31T10:31:00Z">
            <w:rPr>
              <w:ins w:id="1591" w:author="Thomas Kee" w:date="2011-03-31T10:20:00Z"/>
              <w:rStyle w:val="HTMLTypewriter"/>
            </w:rPr>
          </w:rPrChange>
        </w:rPr>
      </w:pPr>
      <w:ins w:id="1592" w:author="Thomas Kee" w:date="2011-03-31T10:20:00Z">
        <w:r w:rsidRPr="003D0E39">
          <w:rPr>
            <w:rStyle w:val="HTMLTypewriter"/>
            <w:rFonts w:ascii="Verdana" w:hAnsi="Verdana"/>
            <w:sz w:val="18"/>
            <w:szCs w:val="18"/>
            <w:rPrChange w:id="159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594" w:author="Thomas Kee" w:date="2011-03-31T10:31:00Z">
              <w:rPr>
                <w:rStyle w:val="HTMLTypewriter"/>
              </w:rPr>
            </w:rPrChange>
          </w:rPr>
          <w:t>git</w:t>
        </w:r>
        <w:proofErr w:type="spellEnd"/>
        <w:proofErr w:type="gramEnd"/>
        <w:r w:rsidRPr="003D0E39">
          <w:rPr>
            <w:rStyle w:val="HTMLTypewriter"/>
            <w:rFonts w:ascii="Verdana" w:hAnsi="Verdana"/>
            <w:sz w:val="18"/>
            <w:szCs w:val="18"/>
            <w:rPrChange w:id="1595" w:author="Thomas Kee" w:date="2011-03-31T10:31:00Z">
              <w:rPr>
                <w:rStyle w:val="HTMLTypewriter"/>
              </w:rPr>
            </w:rPrChange>
          </w:rPr>
          <w:t xml:space="preserve"> pull git://git.kernel.org/pub/.../</w:t>
        </w:r>
        <w:proofErr w:type="spellStart"/>
        <w:r w:rsidRPr="003D0E39">
          <w:rPr>
            <w:rStyle w:val="HTMLTypewriter"/>
            <w:rFonts w:ascii="Verdana" w:hAnsi="Verdana"/>
            <w:sz w:val="18"/>
            <w:szCs w:val="18"/>
            <w:rPrChange w:id="1596" w:author="Thomas Kee" w:date="2011-03-31T10:31:00Z">
              <w:rPr>
                <w:rStyle w:val="HTMLTypewriter"/>
              </w:rPr>
            </w:rPrChange>
          </w:rPr>
          <w:t>jgarzik</w:t>
        </w:r>
        <w:proofErr w:type="spellEnd"/>
        <w:r w:rsidRPr="003D0E39">
          <w:rPr>
            <w:rStyle w:val="HTMLTypewriter"/>
            <w:rFonts w:ascii="Verdana" w:hAnsi="Verdana"/>
            <w:sz w:val="18"/>
            <w:szCs w:val="18"/>
            <w:rPrChange w:id="1597" w:author="Thomas Kee" w:date="2011-03-31T10:31:00Z">
              <w:rPr>
                <w:rStyle w:val="HTMLTypewriter"/>
              </w:rPr>
            </w:rPrChange>
          </w:rPr>
          <w:t xml:space="preserve">/libata-dev.git ALL </w:t>
        </w:r>
        <w:r w:rsidRPr="003D0E39">
          <w:rPr>
            <w:rStyle w:val="HTMLTypewriter"/>
            <w:rFonts w:ascii="Verdana" w:hAnsi="Verdana"/>
            <w:b/>
            <w:bCs/>
            <w:sz w:val="18"/>
            <w:szCs w:val="18"/>
            <w:rPrChange w:id="1598" w:author="Thomas Kee" w:date="2011-03-31T10:31:00Z">
              <w:rPr>
                <w:rStyle w:val="HTMLTypewriter"/>
                <w:b/>
                <w:bCs/>
              </w:rPr>
            </w:rPrChange>
          </w:rPr>
          <w:t>&lt;5&gt;</w:t>
        </w:r>
      </w:ins>
    </w:p>
    <w:p w:rsidR="00BE0FCC" w:rsidRPr="00731FFC" w:rsidRDefault="003D0E39" w:rsidP="00BE0FCC">
      <w:pPr>
        <w:pStyle w:val="HTMLPreformatted"/>
        <w:ind w:left="720"/>
        <w:rPr>
          <w:ins w:id="1599" w:author="Thomas Kee" w:date="2011-03-31T10:20:00Z"/>
          <w:rStyle w:val="HTMLTypewriter"/>
          <w:rFonts w:ascii="Verdana" w:hAnsi="Verdana"/>
          <w:sz w:val="18"/>
          <w:szCs w:val="18"/>
          <w:rPrChange w:id="1600" w:author="Thomas Kee" w:date="2011-03-31T10:31:00Z">
            <w:rPr>
              <w:ins w:id="1601" w:author="Thomas Kee" w:date="2011-03-31T10:20:00Z"/>
              <w:rStyle w:val="HTMLTypewriter"/>
            </w:rPr>
          </w:rPrChange>
        </w:rPr>
      </w:pPr>
      <w:ins w:id="1602" w:author="Thomas Kee" w:date="2011-03-31T10:20:00Z">
        <w:r w:rsidRPr="003D0E39">
          <w:rPr>
            <w:rStyle w:val="HTMLTypewriter"/>
            <w:rFonts w:ascii="Verdana" w:hAnsi="Verdana"/>
            <w:sz w:val="18"/>
            <w:szCs w:val="18"/>
            <w:rPrChange w:id="160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604" w:author="Thomas Kee" w:date="2011-03-31T10:31:00Z">
              <w:rPr>
                <w:rStyle w:val="HTMLTypewriter"/>
              </w:rPr>
            </w:rPrChange>
          </w:rPr>
          <w:t>git</w:t>
        </w:r>
        <w:proofErr w:type="spellEnd"/>
        <w:proofErr w:type="gramEnd"/>
        <w:r w:rsidRPr="003D0E39">
          <w:rPr>
            <w:rStyle w:val="HTMLTypewriter"/>
            <w:rFonts w:ascii="Verdana" w:hAnsi="Verdana"/>
            <w:sz w:val="18"/>
            <w:szCs w:val="18"/>
            <w:rPrChange w:id="1605" w:author="Thomas Kee" w:date="2011-03-31T10:31:00Z">
              <w:rPr>
                <w:rStyle w:val="HTMLTypewriter"/>
              </w:rPr>
            </w:rPrChange>
          </w:rPr>
          <w:t xml:space="preserve"> reset --hard ORIG_HEAD </w:t>
        </w:r>
        <w:r w:rsidRPr="003D0E39">
          <w:rPr>
            <w:rStyle w:val="HTMLTypewriter"/>
            <w:rFonts w:ascii="Verdana" w:hAnsi="Verdana"/>
            <w:b/>
            <w:bCs/>
            <w:sz w:val="18"/>
            <w:szCs w:val="18"/>
            <w:rPrChange w:id="1606" w:author="Thomas Kee" w:date="2011-03-31T10:31:00Z">
              <w:rPr>
                <w:rStyle w:val="HTMLTypewriter"/>
                <w:b/>
                <w:bCs/>
              </w:rPr>
            </w:rPrChange>
          </w:rPr>
          <w:t>&lt;6&gt;</w:t>
        </w:r>
      </w:ins>
    </w:p>
    <w:p w:rsidR="00BE0FCC" w:rsidRPr="00731FFC" w:rsidRDefault="003D0E39" w:rsidP="00BE0FCC">
      <w:pPr>
        <w:pStyle w:val="HTMLPreformatted"/>
        <w:ind w:left="720"/>
        <w:rPr>
          <w:ins w:id="1607" w:author="Thomas Kee" w:date="2011-03-31T10:20:00Z"/>
          <w:rStyle w:val="HTMLTypewriter"/>
          <w:rFonts w:ascii="Verdana" w:hAnsi="Verdana"/>
          <w:sz w:val="18"/>
          <w:szCs w:val="18"/>
          <w:rPrChange w:id="1608" w:author="Thomas Kee" w:date="2011-03-31T10:31:00Z">
            <w:rPr>
              <w:ins w:id="1609" w:author="Thomas Kee" w:date="2011-03-31T10:20:00Z"/>
              <w:rStyle w:val="HTMLTypewriter"/>
            </w:rPr>
          </w:rPrChange>
        </w:rPr>
      </w:pPr>
      <w:ins w:id="1610" w:author="Thomas Kee" w:date="2011-03-31T10:20:00Z">
        <w:r w:rsidRPr="003D0E39">
          <w:rPr>
            <w:rStyle w:val="HTMLTypewriter"/>
            <w:rFonts w:ascii="Verdana" w:hAnsi="Verdana"/>
            <w:sz w:val="18"/>
            <w:szCs w:val="18"/>
            <w:rPrChange w:id="1611"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612" w:author="Thomas Kee" w:date="2011-03-31T10:31:00Z">
              <w:rPr>
                <w:rStyle w:val="HTMLTypewriter"/>
              </w:rPr>
            </w:rPrChange>
          </w:rPr>
          <w:t>git</w:t>
        </w:r>
        <w:proofErr w:type="spellEnd"/>
        <w:proofErr w:type="gramEnd"/>
        <w:r w:rsidRPr="003D0E39">
          <w:rPr>
            <w:rStyle w:val="HTMLTypewriter"/>
            <w:rFonts w:ascii="Verdana" w:hAnsi="Verdana"/>
            <w:sz w:val="18"/>
            <w:szCs w:val="18"/>
            <w:rPrChange w:id="1613" w:author="Thomas Kee" w:date="2011-03-31T10:31:00Z">
              <w:rPr>
                <w:rStyle w:val="HTMLTypewriter"/>
              </w:rPr>
            </w:rPrChange>
          </w:rPr>
          <w:t xml:space="preserve"> </w:t>
        </w:r>
        <w:proofErr w:type="spellStart"/>
        <w:r w:rsidRPr="003D0E39">
          <w:rPr>
            <w:rStyle w:val="HTMLTypewriter"/>
            <w:rFonts w:ascii="Verdana" w:hAnsi="Verdana"/>
            <w:sz w:val="18"/>
            <w:szCs w:val="18"/>
            <w:rPrChange w:id="1614" w:author="Thomas Kee" w:date="2011-03-31T10:31:00Z">
              <w:rPr>
                <w:rStyle w:val="HTMLTypewriter"/>
              </w:rPr>
            </w:rPrChange>
          </w:rPr>
          <w:t>gc</w:t>
        </w:r>
        <w:proofErr w:type="spellEnd"/>
        <w:r w:rsidRPr="003D0E39">
          <w:rPr>
            <w:rStyle w:val="HTMLTypewriter"/>
            <w:rFonts w:ascii="Verdana" w:hAnsi="Verdana"/>
            <w:sz w:val="18"/>
            <w:szCs w:val="18"/>
            <w:rPrChange w:id="1615" w:author="Thomas Kee" w:date="2011-03-31T10:31:00Z">
              <w:rPr>
                <w:rStyle w:val="HTMLTypewriter"/>
              </w:rPr>
            </w:rPrChange>
          </w:rPr>
          <w:t xml:space="preserve"> </w:t>
        </w:r>
        <w:r w:rsidRPr="003D0E39">
          <w:rPr>
            <w:rStyle w:val="HTMLTypewriter"/>
            <w:rFonts w:ascii="Verdana" w:hAnsi="Verdana"/>
            <w:b/>
            <w:bCs/>
            <w:sz w:val="18"/>
            <w:szCs w:val="18"/>
            <w:rPrChange w:id="1616" w:author="Thomas Kee" w:date="2011-03-31T10:31:00Z">
              <w:rPr>
                <w:rStyle w:val="HTMLTypewriter"/>
                <w:b/>
                <w:bCs/>
              </w:rPr>
            </w:rPrChange>
          </w:rPr>
          <w:t>&lt;7&gt;</w:t>
        </w:r>
      </w:ins>
    </w:p>
    <w:p w:rsidR="00BE0FCC" w:rsidRPr="00731FFC" w:rsidRDefault="003D0E39" w:rsidP="00BE0FCC">
      <w:pPr>
        <w:pStyle w:val="HTMLPreformatted"/>
        <w:ind w:left="720"/>
        <w:rPr>
          <w:ins w:id="1617" w:author="Thomas Kee" w:date="2011-03-31T10:20:00Z"/>
          <w:rFonts w:ascii="Verdana" w:hAnsi="Verdana"/>
          <w:sz w:val="18"/>
          <w:szCs w:val="18"/>
          <w:rPrChange w:id="1618" w:author="Thomas Kee" w:date="2011-03-31T10:31:00Z">
            <w:rPr>
              <w:ins w:id="1619" w:author="Thomas Kee" w:date="2011-03-31T10:20:00Z"/>
            </w:rPr>
          </w:rPrChange>
        </w:rPr>
      </w:pPr>
      <w:ins w:id="1620" w:author="Thomas Kee" w:date="2011-03-31T10:20:00Z">
        <w:r w:rsidRPr="003D0E39">
          <w:rPr>
            <w:rStyle w:val="HTMLTypewriter"/>
            <w:rFonts w:ascii="Verdana" w:hAnsi="Verdana"/>
            <w:sz w:val="18"/>
            <w:szCs w:val="18"/>
            <w:rPrChange w:id="1621"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622" w:author="Thomas Kee" w:date="2011-03-31T10:31:00Z">
              <w:rPr>
                <w:rStyle w:val="HTMLTypewriter"/>
              </w:rPr>
            </w:rPrChange>
          </w:rPr>
          <w:t>git</w:t>
        </w:r>
        <w:proofErr w:type="spellEnd"/>
        <w:proofErr w:type="gramEnd"/>
        <w:r w:rsidRPr="003D0E39">
          <w:rPr>
            <w:rStyle w:val="HTMLTypewriter"/>
            <w:rFonts w:ascii="Verdana" w:hAnsi="Verdana"/>
            <w:sz w:val="18"/>
            <w:szCs w:val="18"/>
            <w:rPrChange w:id="1623" w:author="Thomas Kee" w:date="2011-03-31T10:31:00Z">
              <w:rPr>
                <w:rStyle w:val="HTMLTypewriter"/>
              </w:rPr>
            </w:rPrChange>
          </w:rPr>
          <w:t xml:space="preserve"> fetch --tags </w:t>
        </w:r>
        <w:r w:rsidRPr="003D0E39">
          <w:rPr>
            <w:rStyle w:val="HTMLTypewriter"/>
            <w:rFonts w:ascii="Verdana" w:hAnsi="Verdana"/>
            <w:b/>
            <w:bCs/>
            <w:sz w:val="18"/>
            <w:szCs w:val="18"/>
            <w:rPrChange w:id="1624" w:author="Thomas Kee" w:date="2011-03-31T10:31:00Z">
              <w:rPr>
                <w:rStyle w:val="HTMLTypewriter"/>
                <w:b/>
                <w:bCs/>
              </w:rPr>
            </w:rPrChange>
          </w:rPr>
          <w:t>&lt;8&gt;</w:t>
        </w:r>
      </w:ins>
    </w:p>
    <w:p w:rsidR="00BE0FCC" w:rsidRPr="00731FFC" w:rsidRDefault="003D0E39" w:rsidP="00BE0FCC">
      <w:pPr>
        <w:pStyle w:val="NormalWeb"/>
        <w:numPr>
          <w:ilvl w:val="0"/>
          <w:numId w:val="5"/>
        </w:numPr>
        <w:ind w:left="1440"/>
        <w:rPr>
          <w:ins w:id="1625" w:author="Thomas Kee" w:date="2011-03-31T10:20:00Z"/>
          <w:rFonts w:ascii="Verdana" w:hAnsi="Verdana"/>
          <w:sz w:val="18"/>
          <w:szCs w:val="18"/>
          <w:rPrChange w:id="1626" w:author="Thomas Kee" w:date="2011-03-31T10:31:00Z">
            <w:rPr>
              <w:ins w:id="1627" w:author="Thomas Kee" w:date="2011-03-31T10:20:00Z"/>
            </w:rPr>
          </w:rPrChange>
        </w:rPr>
      </w:pPr>
      <w:proofErr w:type="gramStart"/>
      <w:ins w:id="1628" w:author="Thomas Kee" w:date="2011-03-31T10:20:00Z">
        <w:r w:rsidRPr="003D0E39">
          <w:rPr>
            <w:rFonts w:ascii="Verdana" w:hAnsi="Verdana"/>
            <w:sz w:val="18"/>
            <w:szCs w:val="18"/>
            <w:rPrChange w:id="1629" w:author="Thomas Kee" w:date="2011-03-31T10:31:00Z">
              <w:rPr>
                <w:rFonts w:ascii="Courier New" w:hAnsi="Courier New" w:cs="Courier New"/>
                <w:sz w:val="20"/>
                <w:szCs w:val="20"/>
              </w:rPr>
            </w:rPrChange>
          </w:rPr>
          <w:t>repeat</w:t>
        </w:r>
        <w:proofErr w:type="gramEnd"/>
        <w:r w:rsidRPr="003D0E39">
          <w:rPr>
            <w:rFonts w:ascii="Verdana" w:hAnsi="Verdana"/>
            <w:sz w:val="18"/>
            <w:szCs w:val="18"/>
            <w:rPrChange w:id="1630" w:author="Thomas Kee" w:date="2011-03-31T10:31:00Z">
              <w:rPr>
                <w:rFonts w:ascii="Courier New" w:hAnsi="Courier New" w:cs="Courier New"/>
                <w:sz w:val="20"/>
                <w:szCs w:val="20"/>
              </w:rPr>
            </w:rPrChange>
          </w:rPr>
          <w:t xml:space="preserve"> as needed. </w:t>
        </w:r>
      </w:ins>
    </w:p>
    <w:p w:rsidR="00BE0FCC" w:rsidRPr="00731FFC" w:rsidRDefault="003D0E39" w:rsidP="00BE0FCC">
      <w:pPr>
        <w:pStyle w:val="NormalWeb"/>
        <w:numPr>
          <w:ilvl w:val="0"/>
          <w:numId w:val="5"/>
        </w:numPr>
        <w:ind w:left="1440"/>
        <w:rPr>
          <w:ins w:id="1631" w:author="Thomas Kee" w:date="2011-03-31T10:20:00Z"/>
          <w:rFonts w:ascii="Verdana" w:hAnsi="Verdana"/>
          <w:sz w:val="18"/>
          <w:szCs w:val="18"/>
          <w:rPrChange w:id="1632" w:author="Thomas Kee" w:date="2011-03-31T10:31:00Z">
            <w:rPr>
              <w:ins w:id="1633" w:author="Thomas Kee" w:date="2011-03-31T10:20:00Z"/>
            </w:rPr>
          </w:rPrChange>
        </w:rPr>
      </w:pPr>
      <w:proofErr w:type="gramStart"/>
      <w:ins w:id="1634" w:author="Thomas Kee" w:date="2011-03-31T10:20:00Z">
        <w:r w:rsidRPr="003D0E39">
          <w:rPr>
            <w:rFonts w:ascii="Verdana" w:hAnsi="Verdana"/>
            <w:sz w:val="18"/>
            <w:szCs w:val="18"/>
            <w:rPrChange w:id="1635" w:author="Thomas Kee" w:date="2011-03-31T10:31:00Z">
              <w:rPr>
                <w:rFonts w:ascii="Courier New" w:hAnsi="Courier New" w:cs="Courier New"/>
                <w:sz w:val="20"/>
                <w:szCs w:val="20"/>
              </w:rPr>
            </w:rPrChange>
          </w:rPr>
          <w:t>extract</w:t>
        </w:r>
        <w:proofErr w:type="gramEnd"/>
        <w:r w:rsidRPr="003D0E39">
          <w:rPr>
            <w:rFonts w:ascii="Verdana" w:hAnsi="Verdana"/>
            <w:sz w:val="18"/>
            <w:szCs w:val="18"/>
            <w:rPrChange w:id="1636" w:author="Thomas Kee" w:date="2011-03-31T10:31:00Z">
              <w:rPr>
                <w:rFonts w:ascii="Courier New" w:hAnsi="Courier New" w:cs="Courier New"/>
                <w:sz w:val="20"/>
                <w:szCs w:val="20"/>
              </w:rPr>
            </w:rPrChange>
          </w:rPr>
          <w:t xml:space="preserve"> patches from your branch for e-mail submission. </w:t>
        </w:r>
      </w:ins>
    </w:p>
    <w:p w:rsidR="00BE0FCC" w:rsidRPr="00731FFC" w:rsidRDefault="003D0E39" w:rsidP="00BE0FCC">
      <w:pPr>
        <w:pStyle w:val="NormalWeb"/>
        <w:numPr>
          <w:ilvl w:val="0"/>
          <w:numId w:val="5"/>
        </w:numPr>
        <w:ind w:left="1440"/>
        <w:rPr>
          <w:ins w:id="1637" w:author="Thomas Kee" w:date="2011-03-31T10:20:00Z"/>
          <w:rFonts w:ascii="Verdana" w:hAnsi="Verdana"/>
          <w:sz w:val="18"/>
          <w:szCs w:val="18"/>
          <w:rPrChange w:id="1638" w:author="Thomas Kee" w:date="2011-03-31T10:31:00Z">
            <w:rPr>
              <w:ins w:id="1639" w:author="Thomas Kee" w:date="2011-03-31T10:20:00Z"/>
            </w:rPr>
          </w:rPrChange>
        </w:rPr>
      </w:pPr>
      <w:proofErr w:type="spellStart"/>
      <w:proofErr w:type="gramStart"/>
      <w:ins w:id="1640" w:author="Thomas Kee" w:date="2011-03-31T10:20:00Z">
        <w:r w:rsidRPr="003D0E39">
          <w:rPr>
            <w:rStyle w:val="HTMLTypewriter"/>
            <w:rFonts w:ascii="Verdana" w:hAnsi="Verdana"/>
            <w:sz w:val="18"/>
            <w:szCs w:val="18"/>
            <w:rPrChange w:id="1641" w:author="Thomas Kee" w:date="2011-03-31T10:31:00Z">
              <w:rPr>
                <w:rStyle w:val="HTMLTypewriter"/>
              </w:rPr>
            </w:rPrChange>
          </w:rPr>
          <w:t>git</w:t>
        </w:r>
        <w:proofErr w:type="spellEnd"/>
        <w:proofErr w:type="gramEnd"/>
        <w:r w:rsidRPr="003D0E39">
          <w:rPr>
            <w:rStyle w:val="HTMLTypewriter"/>
            <w:rFonts w:ascii="Verdana" w:hAnsi="Verdana"/>
            <w:sz w:val="18"/>
            <w:szCs w:val="18"/>
            <w:rPrChange w:id="1642" w:author="Thomas Kee" w:date="2011-03-31T10:31:00Z">
              <w:rPr>
                <w:rStyle w:val="HTMLTypewriter"/>
              </w:rPr>
            </w:rPrChange>
          </w:rPr>
          <w:t xml:space="preserve"> pull</w:t>
        </w:r>
        <w:r w:rsidRPr="003D0E39">
          <w:rPr>
            <w:rFonts w:ascii="Verdana" w:hAnsi="Verdana"/>
            <w:sz w:val="18"/>
            <w:szCs w:val="18"/>
            <w:rPrChange w:id="1643" w:author="Thomas Kee" w:date="2011-03-31T10:31:00Z">
              <w:rPr>
                <w:rFonts w:ascii="Courier New" w:hAnsi="Courier New" w:cs="Courier New"/>
                <w:sz w:val="20"/>
                <w:szCs w:val="20"/>
              </w:rPr>
            </w:rPrChange>
          </w:rPr>
          <w:t xml:space="preserve"> fetches from </w:t>
        </w:r>
        <w:r w:rsidRPr="003D0E39">
          <w:rPr>
            <w:rStyle w:val="HTMLTypewriter"/>
            <w:rFonts w:ascii="Verdana" w:hAnsi="Verdana"/>
            <w:sz w:val="18"/>
            <w:szCs w:val="18"/>
            <w:rPrChange w:id="1644" w:author="Thomas Kee" w:date="2011-03-31T10:31:00Z">
              <w:rPr>
                <w:rStyle w:val="HTMLTypewriter"/>
              </w:rPr>
            </w:rPrChange>
          </w:rPr>
          <w:t>origin</w:t>
        </w:r>
        <w:r w:rsidRPr="003D0E39">
          <w:rPr>
            <w:rFonts w:ascii="Verdana" w:hAnsi="Verdana"/>
            <w:sz w:val="18"/>
            <w:szCs w:val="18"/>
            <w:rPrChange w:id="1645" w:author="Thomas Kee" w:date="2011-03-31T10:31:00Z">
              <w:rPr>
                <w:rFonts w:ascii="Courier New" w:hAnsi="Courier New" w:cs="Courier New"/>
                <w:sz w:val="20"/>
                <w:szCs w:val="20"/>
              </w:rPr>
            </w:rPrChange>
          </w:rPr>
          <w:t xml:space="preserve"> by default and merges into the current branch. </w:t>
        </w:r>
      </w:ins>
    </w:p>
    <w:p w:rsidR="00BE0FCC" w:rsidRPr="00731FFC" w:rsidRDefault="003D0E39" w:rsidP="00BE0FCC">
      <w:pPr>
        <w:pStyle w:val="NormalWeb"/>
        <w:numPr>
          <w:ilvl w:val="0"/>
          <w:numId w:val="5"/>
        </w:numPr>
        <w:ind w:left="1440"/>
        <w:rPr>
          <w:ins w:id="1646" w:author="Thomas Kee" w:date="2011-03-31T10:20:00Z"/>
          <w:rFonts w:ascii="Verdana" w:hAnsi="Verdana"/>
          <w:sz w:val="18"/>
          <w:szCs w:val="18"/>
          <w:rPrChange w:id="1647" w:author="Thomas Kee" w:date="2011-03-31T10:31:00Z">
            <w:rPr>
              <w:ins w:id="1648" w:author="Thomas Kee" w:date="2011-03-31T10:20:00Z"/>
            </w:rPr>
          </w:rPrChange>
        </w:rPr>
      </w:pPr>
      <w:proofErr w:type="gramStart"/>
      <w:ins w:id="1649" w:author="Thomas Kee" w:date="2011-03-31T10:20:00Z">
        <w:r w:rsidRPr="003D0E39">
          <w:rPr>
            <w:rFonts w:ascii="Verdana" w:hAnsi="Verdana"/>
            <w:sz w:val="18"/>
            <w:szCs w:val="18"/>
            <w:rPrChange w:id="1650" w:author="Thomas Kee" w:date="2011-03-31T10:31:00Z">
              <w:rPr>
                <w:rFonts w:ascii="Courier New" w:hAnsi="Courier New" w:cs="Courier New"/>
                <w:sz w:val="20"/>
                <w:szCs w:val="20"/>
              </w:rPr>
            </w:rPrChange>
          </w:rPr>
          <w:t>immediately</w:t>
        </w:r>
        <w:proofErr w:type="gramEnd"/>
        <w:r w:rsidRPr="003D0E39">
          <w:rPr>
            <w:rFonts w:ascii="Verdana" w:hAnsi="Verdana"/>
            <w:sz w:val="18"/>
            <w:szCs w:val="18"/>
            <w:rPrChange w:id="1651" w:author="Thomas Kee" w:date="2011-03-31T10:31:00Z">
              <w:rPr>
                <w:rFonts w:ascii="Courier New" w:hAnsi="Courier New" w:cs="Courier New"/>
                <w:sz w:val="20"/>
                <w:szCs w:val="20"/>
              </w:rPr>
            </w:rPrChange>
          </w:rPr>
          <w:t xml:space="preserve"> after pulling, look at the changes done upstream since last time we checked, only in the area we are interested in. </w:t>
        </w:r>
      </w:ins>
    </w:p>
    <w:p w:rsidR="00BE0FCC" w:rsidRPr="00731FFC" w:rsidRDefault="003D0E39" w:rsidP="00BE0FCC">
      <w:pPr>
        <w:pStyle w:val="NormalWeb"/>
        <w:numPr>
          <w:ilvl w:val="0"/>
          <w:numId w:val="5"/>
        </w:numPr>
        <w:ind w:left="1440"/>
        <w:rPr>
          <w:ins w:id="1652" w:author="Thomas Kee" w:date="2011-03-31T10:20:00Z"/>
          <w:rFonts w:ascii="Verdana" w:hAnsi="Verdana"/>
          <w:sz w:val="18"/>
          <w:szCs w:val="18"/>
          <w:rPrChange w:id="1653" w:author="Thomas Kee" w:date="2011-03-31T10:31:00Z">
            <w:rPr>
              <w:ins w:id="1654" w:author="Thomas Kee" w:date="2011-03-31T10:20:00Z"/>
            </w:rPr>
          </w:rPrChange>
        </w:rPr>
      </w:pPr>
      <w:proofErr w:type="gramStart"/>
      <w:ins w:id="1655" w:author="Thomas Kee" w:date="2011-03-31T10:20:00Z">
        <w:r w:rsidRPr="003D0E39">
          <w:rPr>
            <w:rFonts w:ascii="Verdana" w:hAnsi="Verdana"/>
            <w:sz w:val="18"/>
            <w:szCs w:val="18"/>
            <w:rPrChange w:id="1656" w:author="Thomas Kee" w:date="2011-03-31T10:31:00Z">
              <w:rPr>
                <w:rFonts w:ascii="Courier New" w:hAnsi="Courier New" w:cs="Courier New"/>
                <w:sz w:val="20"/>
                <w:szCs w:val="20"/>
              </w:rPr>
            </w:rPrChange>
          </w:rPr>
          <w:t>fetch</w:t>
        </w:r>
        <w:proofErr w:type="gramEnd"/>
        <w:r w:rsidRPr="003D0E39">
          <w:rPr>
            <w:rFonts w:ascii="Verdana" w:hAnsi="Verdana"/>
            <w:sz w:val="18"/>
            <w:szCs w:val="18"/>
            <w:rPrChange w:id="1657" w:author="Thomas Kee" w:date="2011-03-31T10:31:00Z">
              <w:rPr>
                <w:rFonts w:ascii="Courier New" w:hAnsi="Courier New" w:cs="Courier New"/>
                <w:sz w:val="20"/>
                <w:szCs w:val="20"/>
              </w:rPr>
            </w:rPrChange>
          </w:rPr>
          <w:t xml:space="preserve"> from a specific branch from a specific repository and merge. </w:t>
        </w:r>
      </w:ins>
    </w:p>
    <w:p w:rsidR="00BE0FCC" w:rsidRPr="00731FFC" w:rsidRDefault="003D0E39" w:rsidP="00BE0FCC">
      <w:pPr>
        <w:pStyle w:val="NormalWeb"/>
        <w:numPr>
          <w:ilvl w:val="0"/>
          <w:numId w:val="5"/>
        </w:numPr>
        <w:ind w:left="1440"/>
        <w:rPr>
          <w:ins w:id="1658" w:author="Thomas Kee" w:date="2011-03-31T10:20:00Z"/>
          <w:rFonts w:ascii="Verdana" w:hAnsi="Verdana"/>
          <w:sz w:val="18"/>
          <w:szCs w:val="18"/>
          <w:rPrChange w:id="1659" w:author="Thomas Kee" w:date="2011-03-31T10:31:00Z">
            <w:rPr>
              <w:ins w:id="1660" w:author="Thomas Kee" w:date="2011-03-31T10:20:00Z"/>
            </w:rPr>
          </w:rPrChange>
        </w:rPr>
      </w:pPr>
      <w:proofErr w:type="gramStart"/>
      <w:ins w:id="1661" w:author="Thomas Kee" w:date="2011-03-31T10:20:00Z">
        <w:r w:rsidRPr="003D0E39">
          <w:rPr>
            <w:rFonts w:ascii="Verdana" w:hAnsi="Verdana"/>
            <w:sz w:val="18"/>
            <w:szCs w:val="18"/>
            <w:rPrChange w:id="1662" w:author="Thomas Kee" w:date="2011-03-31T10:31:00Z">
              <w:rPr>
                <w:rFonts w:ascii="Courier New" w:hAnsi="Courier New" w:cs="Courier New"/>
                <w:sz w:val="20"/>
                <w:szCs w:val="20"/>
              </w:rPr>
            </w:rPrChange>
          </w:rPr>
          <w:t>revert</w:t>
        </w:r>
        <w:proofErr w:type="gramEnd"/>
        <w:r w:rsidRPr="003D0E39">
          <w:rPr>
            <w:rFonts w:ascii="Verdana" w:hAnsi="Verdana"/>
            <w:sz w:val="18"/>
            <w:szCs w:val="18"/>
            <w:rPrChange w:id="1663" w:author="Thomas Kee" w:date="2011-03-31T10:31:00Z">
              <w:rPr>
                <w:rFonts w:ascii="Courier New" w:hAnsi="Courier New" w:cs="Courier New"/>
                <w:sz w:val="20"/>
                <w:szCs w:val="20"/>
              </w:rPr>
            </w:rPrChange>
          </w:rPr>
          <w:t xml:space="preserve"> the pull. </w:t>
        </w:r>
      </w:ins>
    </w:p>
    <w:p w:rsidR="00BE0FCC" w:rsidRPr="00731FFC" w:rsidRDefault="003D0E39" w:rsidP="00BE0FCC">
      <w:pPr>
        <w:pStyle w:val="NormalWeb"/>
        <w:numPr>
          <w:ilvl w:val="0"/>
          <w:numId w:val="5"/>
        </w:numPr>
        <w:ind w:left="1440"/>
        <w:rPr>
          <w:ins w:id="1664" w:author="Thomas Kee" w:date="2011-03-31T10:20:00Z"/>
          <w:rFonts w:ascii="Verdana" w:hAnsi="Verdana"/>
          <w:sz w:val="18"/>
          <w:szCs w:val="18"/>
          <w:rPrChange w:id="1665" w:author="Thomas Kee" w:date="2011-03-31T10:31:00Z">
            <w:rPr>
              <w:ins w:id="1666" w:author="Thomas Kee" w:date="2011-03-31T10:20:00Z"/>
            </w:rPr>
          </w:rPrChange>
        </w:rPr>
      </w:pPr>
      <w:proofErr w:type="gramStart"/>
      <w:ins w:id="1667" w:author="Thomas Kee" w:date="2011-03-31T10:20:00Z">
        <w:r w:rsidRPr="003D0E39">
          <w:rPr>
            <w:rFonts w:ascii="Verdana" w:hAnsi="Verdana"/>
            <w:sz w:val="18"/>
            <w:szCs w:val="18"/>
            <w:rPrChange w:id="1668" w:author="Thomas Kee" w:date="2011-03-31T10:31:00Z">
              <w:rPr>
                <w:rFonts w:ascii="Courier New" w:hAnsi="Courier New" w:cs="Courier New"/>
                <w:sz w:val="20"/>
                <w:szCs w:val="20"/>
              </w:rPr>
            </w:rPrChange>
          </w:rPr>
          <w:t>garbage</w:t>
        </w:r>
        <w:proofErr w:type="gramEnd"/>
        <w:r w:rsidRPr="003D0E39">
          <w:rPr>
            <w:rFonts w:ascii="Verdana" w:hAnsi="Verdana"/>
            <w:sz w:val="18"/>
            <w:szCs w:val="18"/>
            <w:rPrChange w:id="1669" w:author="Thomas Kee" w:date="2011-03-31T10:31:00Z">
              <w:rPr>
                <w:rFonts w:ascii="Courier New" w:hAnsi="Courier New" w:cs="Courier New"/>
                <w:sz w:val="20"/>
                <w:szCs w:val="20"/>
              </w:rPr>
            </w:rPrChange>
          </w:rPr>
          <w:t xml:space="preserve"> collect leftover objects from reverted pull. </w:t>
        </w:r>
      </w:ins>
    </w:p>
    <w:p w:rsidR="00BE0FCC" w:rsidRPr="00731FFC" w:rsidRDefault="003D0E39" w:rsidP="00BE0FCC">
      <w:pPr>
        <w:pStyle w:val="NormalWeb"/>
        <w:numPr>
          <w:ilvl w:val="0"/>
          <w:numId w:val="5"/>
        </w:numPr>
        <w:ind w:left="1440"/>
        <w:rPr>
          <w:ins w:id="1670" w:author="Thomas Kee" w:date="2011-03-31T10:20:00Z"/>
          <w:rFonts w:ascii="Verdana" w:hAnsi="Verdana"/>
          <w:sz w:val="18"/>
          <w:szCs w:val="18"/>
          <w:rPrChange w:id="1671" w:author="Thomas Kee" w:date="2011-03-31T10:31:00Z">
            <w:rPr>
              <w:ins w:id="1672" w:author="Thomas Kee" w:date="2011-03-31T10:20:00Z"/>
            </w:rPr>
          </w:rPrChange>
        </w:rPr>
      </w:pPr>
      <w:proofErr w:type="gramStart"/>
      <w:ins w:id="1673" w:author="Thomas Kee" w:date="2011-03-31T10:20:00Z">
        <w:r w:rsidRPr="003D0E39">
          <w:rPr>
            <w:rFonts w:ascii="Verdana" w:hAnsi="Verdana"/>
            <w:sz w:val="18"/>
            <w:szCs w:val="18"/>
            <w:rPrChange w:id="1674" w:author="Thomas Kee" w:date="2011-03-31T10:31:00Z">
              <w:rPr>
                <w:rFonts w:ascii="Courier New" w:hAnsi="Courier New" w:cs="Courier New"/>
                <w:sz w:val="20"/>
                <w:szCs w:val="20"/>
              </w:rPr>
            </w:rPrChange>
          </w:rPr>
          <w:t>from</w:t>
        </w:r>
        <w:proofErr w:type="gramEnd"/>
        <w:r w:rsidRPr="003D0E39">
          <w:rPr>
            <w:rFonts w:ascii="Verdana" w:hAnsi="Verdana"/>
            <w:sz w:val="18"/>
            <w:szCs w:val="18"/>
            <w:rPrChange w:id="1675" w:author="Thomas Kee" w:date="2011-03-31T10:31:00Z">
              <w:rPr>
                <w:rFonts w:ascii="Courier New" w:hAnsi="Courier New" w:cs="Courier New"/>
                <w:sz w:val="20"/>
                <w:szCs w:val="20"/>
              </w:rPr>
            </w:rPrChange>
          </w:rPr>
          <w:t xml:space="preserve"> time to time, obtain official tags from the </w:t>
        </w:r>
        <w:r w:rsidRPr="003D0E39">
          <w:rPr>
            <w:rStyle w:val="HTMLTypewriter"/>
            <w:rFonts w:ascii="Verdana" w:hAnsi="Verdana"/>
            <w:sz w:val="18"/>
            <w:szCs w:val="18"/>
            <w:rPrChange w:id="1676" w:author="Thomas Kee" w:date="2011-03-31T10:31:00Z">
              <w:rPr>
                <w:rStyle w:val="HTMLTypewriter"/>
              </w:rPr>
            </w:rPrChange>
          </w:rPr>
          <w:t>origin</w:t>
        </w:r>
        <w:r w:rsidRPr="003D0E39">
          <w:rPr>
            <w:rFonts w:ascii="Verdana" w:hAnsi="Verdana"/>
            <w:sz w:val="18"/>
            <w:szCs w:val="18"/>
            <w:rPrChange w:id="1677" w:author="Thomas Kee" w:date="2011-03-31T10:31:00Z">
              <w:rPr>
                <w:rFonts w:ascii="Courier New" w:hAnsi="Courier New" w:cs="Courier New"/>
                <w:sz w:val="20"/>
                <w:szCs w:val="20"/>
              </w:rPr>
            </w:rPrChange>
          </w:rPr>
          <w:t xml:space="preserve"> and store them under </w:t>
        </w:r>
        <w:r w:rsidRPr="003D0E39">
          <w:rPr>
            <w:rStyle w:val="HTMLTypewriter"/>
            <w:rFonts w:ascii="Verdana" w:hAnsi="Verdana"/>
            <w:sz w:val="18"/>
            <w:szCs w:val="18"/>
            <w:rPrChange w:id="1678" w:author="Thomas Kee" w:date="2011-03-31T10:31:00Z">
              <w:rPr>
                <w:rStyle w:val="HTMLTypewriter"/>
              </w:rPr>
            </w:rPrChange>
          </w:rPr>
          <w:t>.</w:t>
        </w:r>
        <w:proofErr w:type="spellStart"/>
        <w:r w:rsidRPr="003D0E39">
          <w:rPr>
            <w:rStyle w:val="HTMLTypewriter"/>
            <w:rFonts w:ascii="Verdana" w:hAnsi="Verdana"/>
            <w:sz w:val="18"/>
            <w:szCs w:val="18"/>
            <w:rPrChange w:id="1679" w:author="Thomas Kee" w:date="2011-03-31T10:31:00Z">
              <w:rPr>
                <w:rStyle w:val="HTMLTypewriter"/>
              </w:rPr>
            </w:rPrChange>
          </w:rPr>
          <w:t>git</w:t>
        </w:r>
        <w:proofErr w:type="spellEnd"/>
        <w:r w:rsidRPr="003D0E39">
          <w:rPr>
            <w:rStyle w:val="HTMLTypewriter"/>
            <w:rFonts w:ascii="Verdana" w:hAnsi="Verdana"/>
            <w:sz w:val="18"/>
            <w:szCs w:val="18"/>
            <w:rPrChange w:id="1680" w:author="Thomas Kee" w:date="2011-03-31T10:31:00Z">
              <w:rPr>
                <w:rStyle w:val="HTMLTypewriter"/>
              </w:rPr>
            </w:rPrChange>
          </w:rPr>
          <w:t>/refs/tags/</w:t>
        </w:r>
        <w:r w:rsidRPr="003D0E39">
          <w:rPr>
            <w:rFonts w:ascii="Verdana" w:hAnsi="Verdana"/>
            <w:sz w:val="18"/>
            <w:szCs w:val="18"/>
            <w:rPrChange w:id="1681" w:author="Thomas Kee" w:date="2011-03-31T10:31:00Z">
              <w:rPr>
                <w:rFonts w:ascii="Courier New" w:hAnsi="Courier New" w:cs="Courier New"/>
                <w:sz w:val="20"/>
                <w:szCs w:val="20"/>
              </w:rPr>
            </w:rPrChange>
          </w:rPr>
          <w:t xml:space="preserve">. </w:t>
        </w:r>
      </w:ins>
    </w:p>
    <w:p w:rsidR="00BE0FCC" w:rsidRPr="00731FFC" w:rsidRDefault="003D0E39" w:rsidP="00BE0FCC">
      <w:pPr>
        <w:rPr>
          <w:ins w:id="1682" w:author="Thomas Kee" w:date="2011-03-31T10:20:00Z"/>
          <w:rFonts w:ascii="Verdana" w:hAnsi="Verdana"/>
          <w:sz w:val="18"/>
          <w:szCs w:val="18"/>
          <w:rPrChange w:id="1683" w:author="Thomas Kee" w:date="2011-03-31T10:31:00Z">
            <w:rPr>
              <w:ins w:id="1684" w:author="Thomas Kee" w:date="2011-03-31T10:20:00Z"/>
            </w:rPr>
          </w:rPrChange>
        </w:rPr>
      </w:pPr>
      <w:ins w:id="1685" w:author="Thomas Kee" w:date="2011-03-31T10:20:00Z">
        <w:r w:rsidRPr="003D0E39">
          <w:rPr>
            <w:rFonts w:ascii="Verdana" w:hAnsi="Verdana"/>
            <w:sz w:val="18"/>
            <w:szCs w:val="18"/>
            <w:rPrChange w:id="1686" w:author="Thomas Kee" w:date="2011-03-31T10:31:00Z">
              <w:rPr>
                <w:rFonts w:ascii="Courier New" w:hAnsi="Courier New" w:cs="Courier New"/>
                <w:sz w:val="20"/>
                <w:szCs w:val="20"/>
              </w:rPr>
            </w:rPrChange>
          </w:rPr>
          <w:t xml:space="preserve">Push into another repository. </w:t>
        </w:r>
      </w:ins>
    </w:p>
    <w:p w:rsidR="00BE0FCC" w:rsidRPr="00731FFC" w:rsidRDefault="003D0E39" w:rsidP="00BE0FCC">
      <w:pPr>
        <w:pStyle w:val="HTMLPreformatted"/>
        <w:ind w:left="720"/>
        <w:rPr>
          <w:ins w:id="1687" w:author="Thomas Kee" w:date="2011-03-31T10:20:00Z"/>
          <w:rStyle w:val="HTMLTypewriter"/>
          <w:rFonts w:ascii="Verdana" w:hAnsi="Verdana"/>
          <w:sz w:val="18"/>
          <w:szCs w:val="18"/>
          <w:rPrChange w:id="1688" w:author="Thomas Kee" w:date="2011-03-31T10:31:00Z">
            <w:rPr>
              <w:ins w:id="1689" w:author="Thomas Kee" w:date="2011-03-31T10:20:00Z"/>
              <w:rStyle w:val="HTMLTypewriter"/>
            </w:rPr>
          </w:rPrChange>
        </w:rPr>
      </w:pPr>
      <w:proofErr w:type="gramStart"/>
      <w:ins w:id="1690" w:author="Thomas Kee" w:date="2011-03-31T10:20:00Z">
        <w:r w:rsidRPr="003D0E39">
          <w:rPr>
            <w:rStyle w:val="HTMLTypewriter"/>
            <w:rFonts w:ascii="Verdana" w:hAnsi="Verdana"/>
            <w:sz w:val="18"/>
            <w:szCs w:val="18"/>
            <w:rPrChange w:id="1691" w:author="Thomas Kee" w:date="2011-03-31T10:31:00Z">
              <w:rPr>
                <w:rStyle w:val="HTMLTypewriter"/>
              </w:rPr>
            </w:rPrChange>
          </w:rPr>
          <w:t>satellite</w:t>
        </w:r>
        <w:proofErr w:type="gramEnd"/>
        <w:r w:rsidRPr="003D0E39">
          <w:rPr>
            <w:rStyle w:val="HTMLTypewriter"/>
            <w:rFonts w:ascii="Verdana" w:hAnsi="Verdana"/>
            <w:sz w:val="18"/>
            <w:szCs w:val="18"/>
            <w:rPrChange w:id="1692" w:author="Thomas Kee" w:date="2011-03-31T10:31:00Z">
              <w:rPr>
                <w:rStyle w:val="HTMLTypewriter"/>
              </w:rPr>
            </w:rPrChange>
          </w:rPr>
          <w:t xml:space="preserve">$ </w:t>
        </w:r>
        <w:proofErr w:type="spellStart"/>
        <w:r w:rsidRPr="003D0E39">
          <w:rPr>
            <w:rStyle w:val="HTMLTypewriter"/>
            <w:rFonts w:ascii="Verdana" w:hAnsi="Verdana"/>
            <w:sz w:val="18"/>
            <w:szCs w:val="18"/>
            <w:rPrChange w:id="1693" w:author="Thomas Kee" w:date="2011-03-31T10:31:00Z">
              <w:rPr>
                <w:rStyle w:val="HTMLTypewriter"/>
              </w:rPr>
            </w:rPrChange>
          </w:rPr>
          <w:t>git</w:t>
        </w:r>
        <w:proofErr w:type="spellEnd"/>
        <w:r w:rsidRPr="003D0E39">
          <w:rPr>
            <w:rStyle w:val="HTMLTypewriter"/>
            <w:rFonts w:ascii="Verdana" w:hAnsi="Verdana"/>
            <w:sz w:val="18"/>
            <w:szCs w:val="18"/>
            <w:rPrChange w:id="1694" w:author="Thomas Kee" w:date="2011-03-31T10:31:00Z">
              <w:rPr>
                <w:rStyle w:val="HTMLTypewriter"/>
              </w:rPr>
            </w:rPrChange>
          </w:rPr>
          <w:t xml:space="preserve"> clone </w:t>
        </w:r>
        <w:proofErr w:type="spellStart"/>
        <w:r w:rsidRPr="003D0E39">
          <w:rPr>
            <w:rStyle w:val="HTMLTypewriter"/>
            <w:rFonts w:ascii="Verdana" w:hAnsi="Verdana"/>
            <w:sz w:val="18"/>
            <w:szCs w:val="18"/>
            <w:rPrChange w:id="1695" w:author="Thomas Kee" w:date="2011-03-31T10:31:00Z">
              <w:rPr>
                <w:rStyle w:val="HTMLTypewriter"/>
              </w:rPr>
            </w:rPrChange>
          </w:rPr>
          <w:t>mothership:frotz</w:t>
        </w:r>
        <w:proofErr w:type="spellEnd"/>
        <w:r w:rsidRPr="003D0E39">
          <w:rPr>
            <w:rStyle w:val="HTMLTypewriter"/>
            <w:rFonts w:ascii="Verdana" w:hAnsi="Verdana"/>
            <w:sz w:val="18"/>
            <w:szCs w:val="18"/>
            <w:rPrChange w:id="1696" w:author="Thomas Kee" w:date="2011-03-31T10:31:00Z">
              <w:rPr>
                <w:rStyle w:val="HTMLTypewriter"/>
              </w:rPr>
            </w:rPrChange>
          </w:rPr>
          <w:t xml:space="preserve"> </w:t>
        </w:r>
        <w:proofErr w:type="spellStart"/>
        <w:r w:rsidRPr="003D0E39">
          <w:rPr>
            <w:rStyle w:val="HTMLTypewriter"/>
            <w:rFonts w:ascii="Verdana" w:hAnsi="Verdana"/>
            <w:sz w:val="18"/>
            <w:szCs w:val="18"/>
            <w:rPrChange w:id="1697" w:author="Thomas Kee" w:date="2011-03-31T10:31:00Z">
              <w:rPr>
                <w:rStyle w:val="HTMLTypewriter"/>
              </w:rPr>
            </w:rPrChange>
          </w:rPr>
          <w:t>frotz</w:t>
        </w:r>
        <w:proofErr w:type="spellEnd"/>
        <w:r w:rsidRPr="003D0E39">
          <w:rPr>
            <w:rStyle w:val="HTMLTypewriter"/>
            <w:rFonts w:ascii="Verdana" w:hAnsi="Verdana"/>
            <w:sz w:val="18"/>
            <w:szCs w:val="18"/>
            <w:rPrChange w:id="1698" w:author="Thomas Kee" w:date="2011-03-31T10:31:00Z">
              <w:rPr>
                <w:rStyle w:val="HTMLTypewriter"/>
              </w:rPr>
            </w:rPrChange>
          </w:rPr>
          <w:t xml:space="preserve"> </w:t>
        </w:r>
        <w:r w:rsidRPr="003D0E39">
          <w:rPr>
            <w:rStyle w:val="HTMLTypewriter"/>
            <w:rFonts w:ascii="Verdana" w:hAnsi="Verdana"/>
            <w:b/>
            <w:bCs/>
            <w:sz w:val="18"/>
            <w:szCs w:val="18"/>
            <w:rPrChange w:id="1699" w:author="Thomas Kee" w:date="2011-03-31T10:31:00Z">
              <w:rPr>
                <w:rStyle w:val="HTMLTypewriter"/>
                <w:b/>
                <w:bCs/>
              </w:rPr>
            </w:rPrChange>
          </w:rPr>
          <w:t>&lt;1&gt;</w:t>
        </w:r>
      </w:ins>
    </w:p>
    <w:p w:rsidR="00BE0FCC" w:rsidRPr="00731FFC" w:rsidRDefault="003D0E39" w:rsidP="00BE0FCC">
      <w:pPr>
        <w:pStyle w:val="HTMLPreformatted"/>
        <w:ind w:left="720"/>
        <w:rPr>
          <w:ins w:id="1700" w:author="Thomas Kee" w:date="2011-03-31T10:20:00Z"/>
          <w:rStyle w:val="HTMLTypewriter"/>
          <w:rFonts w:ascii="Verdana" w:hAnsi="Verdana"/>
          <w:sz w:val="18"/>
          <w:szCs w:val="18"/>
          <w:rPrChange w:id="1701" w:author="Thomas Kee" w:date="2011-03-31T10:31:00Z">
            <w:rPr>
              <w:ins w:id="1702" w:author="Thomas Kee" w:date="2011-03-31T10:20:00Z"/>
              <w:rStyle w:val="HTMLTypewriter"/>
            </w:rPr>
          </w:rPrChange>
        </w:rPr>
      </w:pPr>
      <w:proofErr w:type="gramStart"/>
      <w:ins w:id="1703" w:author="Thomas Kee" w:date="2011-03-31T10:20:00Z">
        <w:r w:rsidRPr="003D0E39">
          <w:rPr>
            <w:rStyle w:val="HTMLTypewriter"/>
            <w:rFonts w:ascii="Verdana" w:hAnsi="Verdana"/>
            <w:sz w:val="18"/>
            <w:szCs w:val="18"/>
            <w:rPrChange w:id="1704" w:author="Thomas Kee" w:date="2011-03-31T10:31:00Z">
              <w:rPr>
                <w:rStyle w:val="HTMLTypewriter"/>
              </w:rPr>
            </w:rPrChange>
          </w:rPr>
          <w:t>satellite</w:t>
        </w:r>
        <w:proofErr w:type="gramEnd"/>
        <w:r w:rsidRPr="003D0E39">
          <w:rPr>
            <w:rStyle w:val="HTMLTypewriter"/>
            <w:rFonts w:ascii="Verdana" w:hAnsi="Verdana"/>
            <w:sz w:val="18"/>
            <w:szCs w:val="18"/>
            <w:rPrChange w:id="1705" w:author="Thomas Kee" w:date="2011-03-31T10:31:00Z">
              <w:rPr>
                <w:rStyle w:val="HTMLTypewriter"/>
              </w:rPr>
            </w:rPrChange>
          </w:rPr>
          <w:t xml:space="preserve">$ </w:t>
        </w:r>
        <w:proofErr w:type="spellStart"/>
        <w:r w:rsidRPr="003D0E39">
          <w:rPr>
            <w:rStyle w:val="HTMLTypewriter"/>
            <w:rFonts w:ascii="Verdana" w:hAnsi="Verdana"/>
            <w:sz w:val="18"/>
            <w:szCs w:val="18"/>
            <w:rPrChange w:id="1706" w:author="Thomas Kee" w:date="2011-03-31T10:31:00Z">
              <w:rPr>
                <w:rStyle w:val="HTMLTypewriter"/>
              </w:rPr>
            </w:rPrChange>
          </w:rPr>
          <w:t>cd</w:t>
        </w:r>
        <w:proofErr w:type="spellEnd"/>
        <w:r w:rsidRPr="003D0E39">
          <w:rPr>
            <w:rStyle w:val="HTMLTypewriter"/>
            <w:rFonts w:ascii="Verdana" w:hAnsi="Verdana"/>
            <w:sz w:val="18"/>
            <w:szCs w:val="18"/>
            <w:rPrChange w:id="1707" w:author="Thomas Kee" w:date="2011-03-31T10:31:00Z">
              <w:rPr>
                <w:rStyle w:val="HTMLTypewriter"/>
              </w:rPr>
            </w:rPrChange>
          </w:rPr>
          <w:t xml:space="preserve"> </w:t>
        </w:r>
        <w:proofErr w:type="spellStart"/>
        <w:r w:rsidRPr="003D0E39">
          <w:rPr>
            <w:rStyle w:val="HTMLTypewriter"/>
            <w:rFonts w:ascii="Verdana" w:hAnsi="Verdana"/>
            <w:sz w:val="18"/>
            <w:szCs w:val="18"/>
            <w:rPrChange w:id="1708" w:author="Thomas Kee" w:date="2011-03-31T10:31:00Z">
              <w:rPr>
                <w:rStyle w:val="HTMLTypewriter"/>
              </w:rPr>
            </w:rPrChange>
          </w:rPr>
          <w:t>frotz</w:t>
        </w:r>
        <w:proofErr w:type="spellEnd"/>
      </w:ins>
    </w:p>
    <w:p w:rsidR="00BE0FCC" w:rsidRPr="00731FFC" w:rsidRDefault="003D0E39" w:rsidP="00BE0FCC">
      <w:pPr>
        <w:pStyle w:val="HTMLPreformatted"/>
        <w:ind w:left="720"/>
        <w:rPr>
          <w:ins w:id="1709" w:author="Thomas Kee" w:date="2011-03-31T10:20:00Z"/>
          <w:rStyle w:val="HTMLTypewriter"/>
          <w:rFonts w:ascii="Verdana" w:hAnsi="Verdana"/>
          <w:sz w:val="18"/>
          <w:szCs w:val="18"/>
          <w:rPrChange w:id="1710" w:author="Thomas Kee" w:date="2011-03-31T10:31:00Z">
            <w:rPr>
              <w:ins w:id="1711" w:author="Thomas Kee" w:date="2011-03-31T10:20:00Z"/>
              <w:rStyle w:val="HTMLTypewriter"/>
            </w:rPr>
          </w:rPrChange>
        </w:rPr>
      </w:pPr>
      <w:proofErr w:type="gramStart"/>
      <w:ins w:id="1712" w:author="Thomas Kee" w:date="2011-03-31T10:20:00Z">
        <w:r w:rsidRPr="003D0E39">
          <w:rPr>
            <w:rStyle w:val="HTMLTypewriter"/>
            <w:rFonts w:ascii="Verdana" w:hAnsi="Verdana"/>
            <w:sz w:val="18"/>
            <w:szCs w:val="18"/>
            <w:rPrChange w:id="1713" w:author="Thomas Kee" w:date="2011-03-31T10:31:00Z">
              <w:rPr>
                <w:rStyle w:val="HTMLTypewriter"/>
              </w:rPr>
            </w:rPrChange>
          </w:rPr>
          <w:t>satellite</w:t>
        </w:r>
        <w:proofErr w:type="gramEnd"/>
        <w:r w:rsidRPr="003D0E39">
          <w:rPr>
            <w:rStyle w:val="HTMLTypewriter"/>
            <w:rFonts w:ascii="Verdana" w:hAnsi="Verdana"/>
            <w:sz w:val="18"/>
            <w:szCs w:val="18"/>
            <w:rPrChange w:id="1714" w:author="Thomas Kee" w:date="2011-03-31T10:31:00Z">
              <w:rPr>
                <w:rStyle w:val="HTMLTypewriter"/>
              </w:rPr>
            </w:rPrChange>
          </w:rPr>
          <w:t xml:space="preserve">$ </w:t>
        </w:r>
        <w:proofErr w:type="spellStart"/>
        <w:r w:rsidRPr="003D0E39">
          <w:rPr>
            <w:rStyle w:val="HTMLTypewriter"/>
            <w:rFonts w:ascii="Verdana" w:hAnsi="Verdana"/>
            <w:sz w:val="18"/>
            <w:szCs w:val="18"/>
            <w:rPrChange w:id="1715" w:author="Thomas Kee" w:date="2011-03-31T10:31:00Z">
              <w:rPr>
                <w:rStyle w:val="HTMLTypewriter"/>
              </w:rPr>
            </w:rPrChange>
          </w:rPr>
          <w:t>git</w:t>
        </w:r>
        <w:proofErr w:type="spellEnd"/>
        <w:r w:rsidRPr="003D0E39">
          <w:rPr>
            <w:rStyle w:val="HTMLTypewriter"/>
            <w:rFonts w:ascii="Verdana" w:hAnsi="Verdana"/>
            <w:sz w:val="18"/>
            <w:szCs w:val="18"/>
            <w:rPrChange w:id="1716" w:author="Thomas Kee" w:date="2011-03-31T10:31:00Z">
              <w:rPr>
                <w:rStyle w:val="HTMLTypewriter"/>
              </w:rPr>
            </w:rPrChange>
          </w:rPr>
          <w:t xml:space="preserve"> </w:t>
        </w:r>
        <w:proofErr w:type="spellStart"/>
        <w:r w:rsidRPr="003D0E39">
          <w:rPr>
            <w:rStyle w:val="HTMLTypewriter"/>
            <w:rFonts w:ascii="Verdana" w:hAnsi="Verdana"/>
            <w:sz w:val="18"/>
            <w:szCs w:val="18"/>
            <w:rPrChange w:id="1717" w:author="Thomas Kee" w:date="2011-03-31T10:31:00Z">
              <w:rPr>
                <w:rStyle w:val="HTMLTypewriter"/>
              </w:rPr>
            </w:rPrChange>
          </w:rPr>
          <w:t>config</w:t>
        </w:r>
        <w:proofErr w:type="spellEnd"/>
        <w:r w:rsidRPr="003D0E39">
          <w:rPr>
            <w:rStyle w:val="HTMLTypewriter"/>
            <w:rFonts w:ascii="Verdana" w:hAnsi="Verdana"/>
            <w:sz w:val="18"/>
            <w:szCs w:val="18"/>
            <w:rPrChange w:id="1718" w:author="Thomas Kee" w:date="2011-03-31T10:31:00Z">
              <w:rPr>
                <w:rStyle w:val="HTMLTypewriter"/>
              </w:rPr>
            </w:rPrChange>
          </w:rPr>
          <w:t xml:space="preserve"> --get-</w:t>
        </w:r>
        <w:proofErr w:type="spellStart"/>
        <w:r w:rsidRPr="003D0E39">
          <w:rPr>
            <w:rStyle w:val="HTMLTypewriter"/>
            <w:rFonts w:ascii="Verdana" w:hAnsi="Verdana"/>
            <w:sz w:val="18"/>
            <w:szCs w:val="18"/>
            <w:rPrChange w:id="1719" w:author="Thomas Kee" w:date="2011-03-31T10:31:00Z">
              <w:rPr>
                <w:rStyle w:val="HTMLTypewriter"/>
              </w:rPr>
            </w:rPrChange>
          </w:rPr>
          <w:t>regexp</w:t>
        </w:r>
        <w:proofErr w:type="spellEnd"/>
        <w:r w:rsidRPr="003D0E39">
          <w:rPr>
            <w:rStyle w:val="HTMLTypewriter"/>
            <w:rFonts w:ascii="Verdana" w:hAnsi="Verdana"/>
            <w:sz w:val="18"/>
            <w:szCs w:val="18"/>
            <w:rPrChange w:id="1720" w:author="Thomas Kee" w:date="2011-03-31T10:31:00Z">
              <w:rPr>
                <w:rStyle w:val="HTMLTypewriter"/>
              </w:rPr>
            </w:rPrChange>
          </w:rPr>
          <w:t xml:space="preserve"> '^(</w:t>
        </w:r>
        <w:proofErr w:type="spellStart"/>
        <w:r w:rsidRPr="003D0E39">
          <w:rPr>
            <w:rStyle w:val="HTMLTypewriter"/>
            <w:rFonts w:ascii="Verdana" w:hAnsi="Verdana"/>
            <w:sz w:val="18"/>
            <w:szCs w:val="18"/>
            <w:rPrChange w:id="1721" w:author="Thomas Kee" w:date="2011-03-31T10:31:00Z">
              <w:rPr>
                <w:rStyle w:val="HTMLTypewriter"/>
              </w:rPr>
            </w:rPrChange>
          </w:rPr>
          <w:t>remote|branch</w:t>
        </w:r>
        <w:proofErr w:type="spellEnd"/>
        <w:r w:rsidRPr="003D0E39">
          <w:rPr>
            <w:rStyle w:val="HTMLTypewriter"/>
            <w:rFonts w:ascii="Verdana" w:hAnsi="Verdana"/>
            <w:sz w:val="18"/>
            <w:szCs w:val="18"/>
            <w:rPrChange w:id="1722" w:author="Thomas Kee" w:date="2011-03-31T10:31:00Z">
              <w:rPr>
                <w:rStyle w:val="HTMLTypewriter"/>
              </w:rPr>
            </w:rPrChange>
          </w:rPr>
          <w:t xml:space="preserve">)\.' </w:t>
        </w:r>
        <w:r w:rsidRPr="003D0E39">
          <w:rPr>
            <w:rStyle w:val="HTMLTypewriter"/>
            <w:rFonts w:ascii="Verdana" w:hAnsi="Verdana"/>
            <w:b/>
            <w:bCs/>
            <w:sz w:val="18"/>
            <w:szCs w:val="18"/>
            <w:rPrChange w:id="1723" w:author="Thomas Kee" w:date="2011-03-31T10:31:00Z">
              <w:rPr>
                <w:rStyle w:val="HTMLTypewriter"/>
                <w:b/>
                <w:bCs/>
              </w:rPr>
            </w:rPrChange>
          </w:rPr>
          <w:t>&lt;2&gt;</w:t>
        </w:r>
      </w:ins>
    </w:p>
    <w:p w:rsidR="00BE0FCC" w:rsidRPr="00731FFC" w:rsidRDefault="003D0E39" w:rsidP="00BE0FCC">
      <w:pPr>
        <w:pStyle w:val="HTMLPreformatted"/>
        <w:ind w:left="720"/>
        <w:rPr>
          <w:ins w:id="1724" w:author="Thomas Kee" w:date="2011-03-31T10:20:00Z"/>
          <w:rStyle w:val="HTMLTypewriter"/>
          <w:rFonts w:ascii="Verdana" w:hAnsi="Verdana"/>
          <w:sz w:val="18"/>
          <w:szCs w:val="18"/>
          <w:rPrChange w:id="1725" w:author="Thomas Kee" w:date="2011-03-31T10:31:00Z">
            <w:rPr>
              <w:ins w:id="1726" w:author="Thomas Kee" w:date="2011-03-31T10:20:00Z"/>
              <w:rStyle w:val="HTMLTypewriter"/>
            </w:rPr>
          </w:rPrChange>
        </w:rPr>
      </w:pPr>
      <w:proofErr w:type="spellStart"/>
      <w:proofErr w:type="gramStart"/>
      <w:ins w:id="1727" w:author="Thomas Kee" w:date="2011-03-31T10:20:00Z">
        <w:r w:rsidRPr="003D0E39">
          <w:rPr>
            <w:rStyle w:val="HTMLTypewriter"/>
            <w:rFonts w:ascii="Verdana" w:hAnsi="Verdana"/>
            <w:sz w:val="18"/>
            <w:szCs w:val="18"/>
            <w:rPrChange w:id="1728" w:author="Thomas Kee" w:date="2011-03-31T10:31:00Z">
              <w:rPr>
                <w:rStyle w:val="HTMLTypewriter"/>
              </w:rPr>
            </w:rPrChange>
          </w:rPr>
          <w:t>remote.origin.url</w:t>
        </w:r>
        <w:proofErr w:type="spellEnd"/>
        <w:proofErr w:type="gramEnd"/>
        <w:r w:rsidRPr="003D0E39">
          <w:rPr>
            <w:rStyle w:val="HTMLTypewriter"/>
            <w:rFonts w:ascii="Verdana" w:hAnsi="Verdana"/>
            <w:sz w:val="18"/>
            <w:szCs w:val="18"/>
            <w:rPrChange w:id="1729" w:author="Thomas Kee" w:date="2011-03-31T10:31:00Z">
              <w:rPr>
                <w:rStyle w:val="HTMLTypewriter"/>
              </w:rPr>
            </w:rPrChange>
          </w:rPr>
          <w:t xml:space="preserve"> </w:t>
        </w:r>
        <w:proofErr w:type="spellStart"/>
        <w:r w:rsidRPr="003D0E39">
          <w:rPr>
            <w:rStyle w:val="HTMLTypewriter"/>
            <w:rFonts w:ascii="Verdana" w:hAnsi="Verdana"/>
            <w:sz w:val="18"/>
            <w:szCs w:val="18"/>
            <w:rPrChange w:id="1730" w:author="Thomas Kee" w:date="2011-03-31T10:31:00Z">
              <w:rPr>
                <w:rStyle w:val="HTMLTypewriter"/>
              </w:rPr>
            </w:rPrChange>
          </w:rPr>
          <w:t>mothership:frotz</w:t>
        </w:r>
        <w:proofErr w:type="spellEnd"/>
      </w:ins>
    </w:p>
    <w:p w:rsidR="00BE0FCC" w:rsidRPr="00731FFC" w:rsidRDefault="003D0E39" w:rsidP="00BE0FCC">
      <w:pPr>
        <w:pStyle w:val="HTMLPreformatted"/>
        <w:ind w:left="720"/>
        <w:rPr>
          <w:ins w:id="1731" w:author="Thomas Kee" w:date="2011-03-31T10:20:00Z"/>
          <w:rStyle w:val="HTMLTypewriter"/>
          <w:rFonts w:ascii="Verdana" w:hAnsi="Verdana"/>
          <w:sz w:val="18"/>
          <w:szCs w:val="18"/>
          <w:rPrChange w:id="1732" w:author="Thomas Kee" w:date="2011-03-31T10:31:00Z">
            <w:rPr>
              <w:ins w:id="1733" w:author="Thomas Kee" w:date="2011-03-31T10:20:00Z"/>
              <w:rStyle w:val="HTMLTypewriter"/>
            </w:rPr>
          </w:rPrChange>
        </w:rPr>
      </w:pPr>
      <w:proofErr w:type="spellStart"/>
      <w:proofErr w:type="gramStart"/>
      <w:ins w:id="1734" w:author="Thomas Kee" w:date="2011-03-31T10:20:00Z">
        <w:r w:rsidRPr="003D0E39">
          <w:rPr>
            <w:rStyle w:val="HTMLTypewriter"/>
            <w:rFonts w:ascii="Verdana" w:hAnsi="Verdana"/>
            <w:sz w:val="18"/>
            <w:szCs w:val="18"/>
            <w:rPrChange w:id="1735" w:author="Thomas Kee" w:date="2011-03-31T10:31:00Z">
              <w:rPr>
                <w:rStyle w:val="HTMLTypewriter"/>
              </w:rPr>
            </w:rPrChange>
          </w:rPr>
          <w:t>remote.origin.fetch</w:t>
        </w:r>
        <w:proofErr w:type="spellEnd"/>
        <w:proofErr w:type="gramEnd"/>
        <w:r w:rsidRPr="003D0E39">
          <w:rPr>
            <w:rStyle w:val="HTMLTypewriter"/>
            <w:rFonts w:ascii="Verdana" w:hAnsi="Verdana"/>
            <w:sz w:val="18"/>
            <w:szCs w:val="18"/>
            <w:rPrChange w:id="1736" w:author="Thomas Kee" w:date="2011-03-31T10:31:00Z">
              <w:rPr>
                <w:rStyle w:val="HTMLTypewriter"/>
              </w:rPr>
            </w:rPrChange>
          </w:rPr>
          <w:t xml:space="preserve"> refs/heads/*:refs/remotes/origin/*</w:t>
        </w:r>
      </w:ins>
    </w:p>
    <w:p w:rsidR="00BE0FCC" w:rsidRPr="00731FFC" w:rsidRDefault="003D0E39" w:rsidP="00BE0FCC">
      <w:pPr>
        <w:pStyle w:val="HTMLPreformatted"/>
        <w:ind w:left="720"/>
        <w:rPr>
          <w:ins w:id="1737" w:author="Thomas Kee" w:date="2011-03-31T10:20:00Z"/>
          <w:rStyle w:val="HTMLTypewriter"/>
          <w:rFonts w:ascii="Verdana" w:hAnsi="Verdana"/>
          <w:sz w:val="18"/>
          <w:szCs w:val="18"/>
          <w:rPrChange w:id="1738" w:author="Thomas Kee" w:date="2011-03-31T10:31:00Z">
            <w:rPr>
              <w:ins w:id="1739" w:author="Thomas Kee" w:date="2011-03-31T10:20:00Z"/>
              <w:rStyle w:val="HTMLTypewriter"/>
            </w:rPr>
          </w:rPrChange>
        </w:rPr>
      </w:pPr>
      <w:proofErr w:type="spellStart"/>
      <w:proofErr w:type="gramStart"/>
      <w:ins w:id="1740" w:author="Thomas Kee" w:date="2011-03-31T10:20:00Z">
        <w:r w:rsidRPr="003D0E39">
          <w:rPr>
            <w:rStyle w:val="HTMLTypewriter"/>
            <w:rFonts w:ascii="Verdana" w:hAnsi="Verdana"/>
            <w:sz w:val="18"/>
            <w:szCs w:val="18"/>
            <w:rPrChange w:id="1741" w:author="Thomas Kee" w:date="2011-03-31T10:31:00Z">
              <w:rPr>
                <w:rStyle w:val="HTMLTypewriter"/>
              </w:rPr>
            </w:rPrChange>
          </w:rPr>
          <w:t>branch.master.remote</w:t>
        </w:r>
        <w:proofErr w:type="spellEnd"/>
        <w:proofErr w:type="gramEnd"/>
        <w:r w:rsidRPr="003D0E39">
          <w:rPr>
            <w:rStyle w:val="HTMLTypewriter"/>
            <w:rFonts w:ascii="Verdana" w:hAnsi="Verdana"/>
            <w:sz w:val="18"/>
            <w:szCs w:val="18"/>
            <w:rPrChange w:id="1742" w:author="Thomas Kee" w:date="2011-03-31T10:31:00Z">
              <w:rPr>
                <w:rStyle w:val="HTMLTypewriter"/>
              </w:rPr>
            </w:rPrChange>
          </w:rPr>
          <w:t xml:space="preserve"> origin</w:t>
        </w:r>
      </w:ins>
    </w:p>
    <w:p w:rsidR="00BE0FCC" w:rsidRPr="00731FFC" w:rsidRDefault="003D0E39" w:rsidP="00BE0FCC">
      <w:pPr>
        <w:pStyle w:val="HTMLPreformatted"/>
        <w:ind w:left="720"/>
        <w:rPr>
          <w:ins w:id="1743" w:author="Thomas Kee" w:date="2011-03-31T10:20:00Z"/>
          <w:rStyle w:val="HTMLTypewriter"/>
          <w:rFonts w:ascii="Verdana" w:hAnsi="Verdana"/>
          <w:sz w:val="18"/>
          <w:szCs w:val="18"/>
          <w:rPrChange w:id="1744" w:author="Thomas Kee" w:date="2011-03-31T10:31:00Z">
            <w:rPr>
              <w:ins w:id="1745" w:author="Thomas Kee" w:date="2011-03-31T10:20:00Z"/>
              <w:rStyle w:val="HTMLTypewriter"/>
            </w:rPr>
          </w:rPrChange>
        </w:rPr>
      </w:pPr>
      <w:proofErr w:type="spellStart"/>
      <w:proofErr w:type="gramStart"/>
      <w:ins w:id="1746" w:author="Thomas Kee" w:date="2011-03-31T10:20:00Z">
        <w:r w:rsidRPr="003D0E39">
          <w:rPr>
            <w:rStyle w:val="HTMLTypewriter"/>
            <w:rFonts w:ascii="Verdana" w:hAnsi="Verdana"/>
            <w:sz w:val="18"/>
            <w:szCs w:val="18"/>
            <w:rPrChange w:id="1747" w:author="Thomas Kee" w:date="2011-03-31T10:31:00Z">
              <w:rPr>
                <w:rStyle w:val="HTMLTypewriter"/>
              </w:rPr>
            </w:rPrChange>
          </w:rPr>
          <w:t>branch.master.merge</w:t>
        </w:r>
        <w:proofErr w:type="spellEnd"/>
        <w:proofErr w:type="gramEnd"/>
        <w:r w:rsidRPr="003D0E39">
          <w:rPr>
            <w:rStyle w:val="HTMLTypewriter"/>
            <w:rFonts w:ascii="Verdana" w:hAnsi="Verdana"/>
            <w:sz w:val="18"/>
            <w:szCs w:val="18"/>
            <w:rPrChange w:id="1748" w:author="Thomas Kee" w:date="2011-03-31T10:31:00Z">
              <w:rPr>
                <w:rStyle w:val="HTMLTypewriter"/>
              </w:rPr>
            </w:rPrChange>
          </w:rPr>
          <w:t xml:space="preserve"> refs/heads/master</w:t>
        </w:r>
      </w:ins>
    </w:p>
    <w:p w:rsidR="00BE0FCC" w:rsidRPr="00731FFC" w:rsidRDefault="003D0E39" w:rsidP="00BE0FCC">
      <w:pPr>
        <w:pStyle w:val="HTMLPreformatted"/>
        <w:ind w:left="720"/>
        <w:rPr>
          <w:ins w:id="1749" w:author="Thomas Kee" w:date="2011-03-31T10:20:00Z"/>
          <w:rStyle w:val="HTMLTypewriter"/>
          <w:rFonts w:ascii="Verdana" w:hAnsi="Verdana"/>
          <w:sz w:val="18"/>
          <w:szCs w:val="18"/>
          <w:rPrChange w:id="1750" w:author="Thomas Kee" w:date="2011-03-31T10:31:00Z">
            <w:rPr>
              <w:ins w:id="1751" w:author="Thomas Kee" w:date="2011-03-31T10:20:00Z"/>
              <w:rStyle w:val="HTMLTypewriter"/>
            </w:rPr>
          </w:rPrChange>
        </w:rPr>
      </w:pPr>
      <w:proofErr w:type="gramStart"/>
      <w:ins w:id="1752" w:author="Thomas Kee" w:date="2011-03-31T10:20:00Z">
        <w:r w:rsidRPr="003D0E39">
          <w:rPr>
            <w:rStyle w:val="HTMLTypewriter"/>
            <w:rFonts w:ascii="Verdana" w:hAnsi="Verdana"/>
            <w:sz w:val="18"/>
            <w:szCs w:val="18"/>
            <w:rPrChange w:id="1753" w:author="Thomas Kee" w:date="2011-03-31T10:31:00Z">
              <w:rPr>
                <w:rStyle w:val="HTMLTypewriter"/>
              </w:rPr>
            </w:rPrChange>
          </w:rPr>
          <w:t>satellite</w:t>
        </w:r>
        <w:proofErr w:type="gramEnd"/>
        <w:r w:rsidRPr="003D0E39">
          <w:rPr>
            <w:rStyle w:val="HTMLTypewriter"/>
            <w:rFonts w:ascii="Verdana" w:hAnsi="Verdana"/>
            <w:sz w:val="18"/>
            <w:szCs w:val="18"/>
            <w:rPrChange w:id="1754" w:author="Thomas Kee" w:date="2011-03-31T10:31:00Z">
              <w:rPr>
                <w:rStyle w:val="HTMLTypewriter"/>
              </w:rPr>
            </w:rPrChange>
          </w:rPr>
          <w:t xml:space="preserve">$ </w:t>
        </w:r>
        <w:proofErr w:type="spellStart"/>
        <w:r w:rsidRPr="003D0E39">
          <w:rPr>
            <w:rStyle w:val="HTMLTypewriter"/>
            <w:rFonts w:ascii="Verdana" w:hAnsi="Verdana"/>
            <w:sz w:val="18"/>
            <w:szCs w:val="18"/>
            <w:rPrChange w:id="1755" w:author="Thomas Kee" w:date="2011-03-31T10:31:00Z">
              <w:rPr>
                <w:rStyle w:val="HTMLTypewriter"/>
              </w:rPr>
            </w:rPrChange>
          </w:rPr>
          <w:t>git</w:t>
        </w:r>
        <w:proofErr w:type="spellEnd"/>
        <w:r w:rsidRPr="003D0E39">
          <w:rPr>
            <w:rStyle w:val="HTMLTypewriter"/>
            <w:rFonts w:ascii="Verdana" w:hAnsi="Verdana"/>
            <w:sz w:val="18"/>
            <w:szCs w:val="18"/>
            <w:rPrChange w:id="1756" w:author="Thomas Kee" w:date="2011-03-31T10:31:00Z">
              <w:rPr>
                <w:rStyle w:val="HTMLTypewriter"/>
              </w:rPr>
            </w:rPrChange>
          </w:rPr>
          <w:t xml:space="preserve"> </w:t>
        </w:r>
        <w:proofErr w:type="spellStart"/>
        <w:r w:rsidRPr="003D0E39">
          <w:rPr>
            <w:rStyle w:val="HTMLTypewriter"/>
            <w:rFonts w:ascii="Verdana" w:hAnsi="Verdana"/>
            <w:sz w:val="18"/>
            <w:szCs w:val="18"/>
            <w:rPrChange w:id="1757" w:author="Thomas Kee" w:date="2011-03-31T10:31:00Z">
              <w:rPr>
                <w:rStyle w:val="HTMLTypewriter"/>
              </w:rPr>
            </w:rPrChange>
          </w:rPr>
          <w:t>config</w:t>
        </w:r>
        <w:proofErr w:type="spellEnd"/>
        <w:r w:rsidRPr="003D0E39">
          <w:rPr>
            <w:rStyle w:val="HTMLTypewriter"/>
            <w:rFonts w:ascii="Verdana" w:hAnsi="Verdana"/>
            <w:sz w:val="18"/>
            <w:szCs w:val="18"/>
            <w:rPrChange w:id="1758" w:author="Thomas Kee" w:date="2011-03-31T10:31:00Z">
              <w:rPr>
                <w:rStyle w:val="HTMLTypewriter"/>
              </w:rPr>
            </w:rPrChange>
          </w:rPr>
          <w:t xml:space="preserve"> </w:t>
        </w:r>
        <w:proofErr w:type="spellStart"/>
        <w:r w:rsidRPr="003D0E39">
          <w:rPr>
            <w:rStyle w:val="HTMLTypewriter"/>
            <w:rFonts w:ascii="Verdana" w:hAnsi="Verdana"/>
            <w:sz w:val="18"/>
            <w:szCs w:val="18"/>
            <w:rPrChange w:id="1759" w:author="Thomas Kee" w:date="2011-03-31T10:31:00Z">
              <w:rPr>
                <w:rStyle w:val="HTMLTypewriter"/>
              </w:rPr>
            </w:rPrChange>
          </w:rPr>
          <w:t>remote.origin.push</w:t>
        </w:r>
        <w:proofErr w:type="spellEnd"/>
        <w:r w:rsidRPr="003D0E39">
          <w:rPr>
            <w:rStyle w:val="HTMLTypewriter"/>
            <w:rFonts w:ascii="Verdana" w:hAnsi="Verdana"/>
            <w:sz w:val="18"/>
            <w:szCs w:val="18"/>
            <w:rPrChange w:id="1760" w:author="Thomas Kee" w:date="2011-03-31T10:31:00Z">
              <w:rPr>
                <w:rStyle w:val="HTMLTypewriter"/>
              </w:rPr>
            </w:rPrChange>
          </w:rPr>
          <w:t xml:space="preserve"> \</w:t>
        </w:r>
      </w:ins>
    </w:p>
    <w:p w:rsidR="00BE0FCC" w:rsidRPr="00731FFC" w:rsidRDefault="003D0E39" w:rsidP="00BE0FCC">
      <w:pPr>
        <w:pStyle w:val="HTMLPreformatted"/>
        <w:ind w:left="720"/>
        <w:rPr>
          <w:ins w:id="1761" w:author="Thomas Kee" w:date="2011-03-31T10:20:00Z"/>
          <w:rStyle w:val="HTMLTypewriter"/>
          <w:rFonts w:ascii="Verdana" w:hAnsi="Verdana"/>
          <w:sz w:val="18"/>
          <w:szCs w:val="18"/>
          <w:rPrChange w:id="1762" w:author="Thomas Kee" w:date="2011-03-31T10:31:00Z">
            <w:rPr>
              <w:ins w:id="1763" w:author="Thomas Kee" w:date="2011-03-31T10:20:00Z"/>
              <w:rStyle w:val="HTMLTypewriter"/>
            </w:rPr>
          </w:rPrChange>
        </w:rPr>
      </w:pPr>
      <w:ins w:id="1764" w:author="Thomas Kee" w:date="2011-03-31T10:20:00Z">
        <w:r w:rsidRPr="003D0E39">
          <w:rPr>
            <w:rStyle w:val="HTMLTypewriter"/>
            <w:rFonts w:ascii="Verdana" w:hAnsi="Verdana"/>
            <w:sz w:val="18"/>
            <w:szCs w:val="18"/>
            <w:rPrChange w:id="176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766" w:author="Thomas Kee" w:date="2011-03-31T10:31:00Z">
              <w:rPr>
                <w:rStyle w:val="HTMLTypewriter"/>
              </w:rPr>
            </w:rPrChange>
          </w:rPr>
          <w:t>master:</w:t>
        </w:r>
        <w:proofErr w:type="gramEnd"/>
        <w:r w:rsidRPr="003D0E39">
          <w:rPr>
            <w:rStyle w:val="HTMLTypewriter"/>
            <w:rFonts w:ascii="Verdana" w:hAnsi="Verdana"/>
            <w:sz w:val="18"/>
            <w:szCs w:val="18"/>
            <w:rPrChange w:id="1767" w:author="Thomas Kee" w:date="2011-03-31T10:31:00Z">
              <w:rPr>
                <w:rStyle w:val="HTMLTypewriter"/>
              </w:rPr>
            </w:rPrChange>
          </w:rPr>
          <w:t>refs</w:t>
        </w:r>
        <w:proofErr w:type="spellEnd"/>
        <w:r w:rsidRPr="003D0E39">
          <w:rPr>
            <w:rStyle w:val="HTMLTypewriter"/>
            <w:rFonts w:ascii="Verdana" w:hAnsi="Verdana"/>
            <w:sz w:val="18"/>
            <w:szCs w:val="18"/>
            <w:rPrChange w:id="1768" w:author="Thomas Kee" w:date="2011-03-31T10:31:00Z">
              <w:rPr>
                <w:rStyle w:val="HTMLTypewriter"/>
              </w:rPr>
            </w:rPrChange>
          </w:rPr>
          <w:t xml:space="preserve">/remotes/satellite/master </w:t>
        </w:r>
        <w:r w:rsidRPr="003D0E39">
          <w:rPr>
            <w:rStyle w:val="HTMLTypewriter"/>
            <w:rFonts w:ascii="Verdana" w:hAnsi="Verdana"/>
            <w:b/>
            <w:bCs/>
            <w:sz w:val="18"/>
            <w:szCs w:val="18"/>
            <w:rPrChange w:id="1769" w:author="Thomas Kee" w:date="2011-03-31T10:31:00Z">
              <w:rPr>
                <w:rStyle w:val="HTMLTypewriter"/>
                <w:b/>
                <w:bCs/>
              </w:rPr>
            </w:rPrChange>
          </w:rPr>
          <w:t>&lt;3&gt;</w:t>
        </w:r>
      </w:ins>
    </w:p>
    <w:p w:rsidR="00BE0FCC" w:rsidRPr="00731FFC" w:rsidRDefault="003D0E39" w:rsidP="00BE0FCC">
      <w:pPr>
        <w:pStyle w:val="HTMLPreformatted"/>
        <w:ind w:left="720"/>
        <w:rPr>
          <w:ins w:id="1770" w:author="Thomas Kee" w:date="2011-03-31T10:20:00Z"/>
          <w:rStyle w:val="HTMLTypewriter"/>
          <w:rFonts w:ascii="Verdana" w:hAnsi="Verdana"/>
          <w:sz w:val="18"/>
          <w:szCs w:val="18"/>
          <w:rPrChange w:id="1771" w:author="Thomas Kee" w:date="2011-03-31T10:31:00Z">
            <w:rPr>
              <w:ins w:id="1772" w:author="Thomas Kee" w:date="2011-03-31T10:20:00Z"/>
              <w:rStyle w:val="HTMLTypewriter"/>
            </w:rPr>
          </w:rPrChange>
        </w:rPr>
      </w:pPr>
      <w:proofErr w:type="gramStart"/>
      <w:ins w:id="1773" w:author="Thomas Kee" w:date="2011-03-31T10:20:00Z">
        <w:r w:rsidRPr="003D0E39">
          <w:rPr>
            <w:rStyle w:val="HTMLTypewriter"/>
            <w:rFonts w:ascii="Verdana" w:hAnsi="Verdana"/>
            <w:sz w:val="18"/>
            <w:szCs w:val="18"/>
            <w:rPrChange w:id="1774" w:author="Thomas Kee" w:date="2011-03-31T10:31:00Z">
              <w:rPr>
                <w:rStyle w:val="HTMLTypewriter"/>
              </w:rPr>
            </w:rPrChange>
          </w:rPr>
          <w:t>satellite</w:t>
        </w:r>
        <w:proofErr w:type="gramEnd"/>
        <w:r w:rsidRPr="003D0E39">
          <w:rPr>
            <w:rStyle w:val="HTMLTypewriter"/>
            <w:rFonts w:ascii="Verdana" w:hAnsi="Verdana"/>
            <w:sz w:val="18"/>
            <w:szCs w:val="18"/>
            <w:rPrChange w:id="1775" w:author="Thomas Kee" w:date="2011-03-31T10:31:00Z">
              <w:rPr>
                <w:rStyle w:val="HTMLTypewriter"/>
              </w:rPr>
            </w:rPrChange>
          </w:rPr>
          <w:t>$ edit/compile/test/commit</w:t>
        </w:r>
      </w:ins>
    </w:p>
    <w:p w:rsidR="00BE0FCC" w:rsidRPr="00731FFC" w:rsidRDefault="003D0E39" w:rsidP="00BE0FCC">
      <w:pPr>
        <w:pStyle w:val="HTMLPreformatted"/>
        <w:ind w:left="720"/>
        <w:rPr>
          <w:ins w:id="1776" w:author="Thomas Kee" w:date="2011-03-31T10:20:00Z"/>
          <w:rStyle w:val="HTMLTypewriter"/>
          <w:rFonts w:ascii="Verdana" w:hAnsi="Verdana"/>
          <w:sz w:val="18"/>
          <w:szCs w:val="18"/>
          <w:rPrChange w:id="1777" w:author="Thomas Kee" w:date="2011-03-31T10:31:00Z">
            <w:rPr>
              <w:ins w:id="1778" w:author="Thomas Kee" w:date="2011-03-31T10:20:00Z"/>
              <w:rStyle w:val="HTMLTypewriter"/>
            </w:rPr>
          </w:rPrChange>
        </w:rPr>
      </w:pPr>
      <w:proofErr w:type="gramStart"/>
      <w:ins w:id="1779" w:author="Thomas Kee" w:date="2011-03-31T10:20:00Z">
        <w:r w:rsidRPr="003D0E39">
          <w:rPr>
            <w:rStyle w:val="HTMLTypewriter"/>
            <w:rFonts w:ascii="Verdana" w:hAnsi="Verdana"/>
            <w:sz w:val="18"/>
            <w:szCs w:val="18"/>
            <w:rPrChange w:id="1780" w:author="Thomas Kee" w:date="2011-03-31T10:31:00Z">
              <w:rPr>
                <w:rStyle w:val="HTMLTypewriter"/>
              </w:rPr>
            </w:rPrChange>
          </w:rPr>
          <w:t>satellite</w:t>
        </w:r>
        <w:proofErr w:type="gramEnd"/>
        <w:r w:rsidRPr="003D0E39">
          <w:rPr>
            <w:rStyle w:val="HTMLTypewriter"/>
            <w:rFonts w:ascii="Verdana" w:hAnsi="Verdana"/>
            <w:sz w:val="18"/>
            <w:szCs w:val="18"/>
            <w:rPrChange w:id="1781" w:author="Thomas Kee" w:date="2011-03-31T10:31:00Z">
              <w:rPr>
                <w:rStyle w:val="HTMLTypewriter"/>
              </w:rPr>
            </w:rPrChange>
          </w:rPr>
          <w:t xml:space="preserve">$ </w:t>
        </w:r>
        <w:proofErr w:type="spellStart"/>
        <w:r w:rsidRPr="003D0E39">
          <w:rPr>
            <w:rStyle w:val="HTMLTypewriter"/>
            <w:rFonts w:ascii="Verdana" w:hAnsi="Verdana"/>
            <w:sz w:val="18"/>
            <w:szCs w:val="18"/>
            <w:rPrChange w:id="1782" w:author="Thomas Kee" w:date="2011-03-31T10:31:00Z">
              <w:rPr>
                <w:rStyle w:val="HTMLTypewriter"/>
              </w:rPr>
            </w:rPrChange>
          </w:rPr>
          <w:t>git</w:t>
        </w:r>
        <w:proofErr w:type="spellEnd"/>
        <w:r w:rsidRPr="003D0E39">
          <w:rPr>
            <w:rStyle w:val="HTMLTypewriter"/>
            <w:rFonts w:ascii="Verdana" w:hAnsi="Verdana"/>
            <w:sz w:val="18"/>
            <w:szCs w:val="18"/>
            <w:rPrChange w:id="1783" w:author="Thomas Kee" w:date="2011-03-31T10:31:00Z">
              <w:rPr>
                <w:rStyle w:val="HTMLTypewriter"/>
              </w:rPr>
            </w:rPrChange>
          </w:rPr>
          <w:t xml:space="preserve"> push origin </w:t>
        </w:r>
        <w:r w:rsidRPr="003D0E39">
          <w:rPr>
            <w:rStyle w:val="HTMLTypewriter"/>
            <w:rFonts w:ascii="Verdana" w:hAnsi="Verdana"/>
            <w:b/>
            <w:bCs/>
            <w:sz w:val="18"/>
            <w:szCs w:val="18"/>
            <w:rPrChange w:id="1784" w:author="Thomas Kee" w:date="2011-03-31T10:31:00Z">
              <w:rPr>
                <w:rStyle w:val="HTMLTypewriter"/>
                <w:b/>
                <w:bCs/>
              </w:rPr>
            </w:rPrChange>
          </w:rPr>
          <w:t>&lt;4&gt;</w:t>
        </w:r>
      </w:ins>
    </w:p>
    <w:p w:rsidR="00BE0FCC" w:rsidRPr="00731FFC" w:rsidRDefault="00BE0FCC" w:rsidP="00BE0FCC">
      <w:pPr>
        <w:pStyle w:val="HTMLPreformatted"/>
        <w:ind w:left="720"/>
        <w:rPr>
          <w:ins w:id="1785" w:author="Thomas Kee" w:date="2011-03-31T10:20:00Z"/>
          <w:rStyle w:val="HTMLTypewriter"/>
          <w:rFonts w:ascii="Verdana" w:hAnsi="Verdana"/>
          <w:sz w:val="18"/>
          <w:szCs w:val="18"/>
          <w:rPrChange w:id="1786" w:author="Thomas Kee" w:date="2011-03-31T10:31:00Z">
            <w:rPr>
              <w:ins w:id="1787" w:author="Thomas Kee" w:date="2011-03-31T10:20:00Z"/>
              <w:rStyle w:val="HTMLTypewriter"/>
            </w:rPr>
          </w:rPrChange>
        </w:rPr>
      </w:pPr>
    </w:p>
    <w:p w:rsidR="00BE0FCC" w:rsidRPr="00731FFC" w:rsidRDefault="003D0E39" w:rsidP="00BE0FCC">
      <w:pPr>
        <w:pStyle w:val="HTMLPreformatted"/>
        <w:ind w:left="720"/>
        <w:rPr>
          <w:ins w:id="1788" w:author="Thomas Kee" w:date="2011-03-31T10:20:00Z"/>
          <w:rStyle w:val="HTMLTypewriter"/>
          <w:rFonts w:ascii="Verdana" w:hAnsi="Verdana"/>
          <w:sz w:val="18"/>
          <w:szCs w:val="18"/>
          <w:rPrChange w:id="1789" w:author="Thomas Kee" w:date="2011-03-31T10:31:00Z">
            <w:rPr>
              <w:ins w:id="1790" w:author="Thomas Kee" w:date="2011-03-31T10:20:00Z"/>
              <w:rStyle w:val="HTMLTypewriter"/>
            </w:rPr>
          </w:rPrChange>
        </w:rPr>
      </w:pPr>
      <w:proofErr w:type="spellStart"/>
      <w:proofErr w:type="gramStart"/>
      <w:ins w:id="1791" w:author="Thomas Kee" w:date="2011-03-31T10:20:00Z">
        <w:r w:rsidRPr="003D0E39">
          <w:rPr>
            <w:rStyle w:val="HTMLTypewriter"/>
            <w:rFonts w:ascii="Verdana" w:hAnsi="Verdana"/>
            <w:sz w:val="18"/>
            <w:szCs w:val="18"/>
            <w:rPrChange w:id="1792" w:author="Thomas Kee" w:date="2011-03-31T10:31:00Z">
              <w:rPr>
                <w:rStyle w:val="HTMLTypewriter"/>
              </w:rPr>
            </w:rPrChange>
          </w:rPr>
          <w:t>mothership</w:t>
        </w:r>
        <w:proofErr w:type="spellEnd"/>
        <w:proofErr w:type="gramEnd"/>
        <w:r w:rsidRPr="003D0E39">
          <w:rPr>
            <w:rStyle w:val="HTMLTypewriter"/>
            <w:rFonts w:ascii="Verdana" w:hAnsi="Verdana"/>
            <w:sz w:val="18"/>
            <w:szCs w:val="18"/>
            <w:rPrChange w:id="1793" w:author="Thomas Kee" w:date="2011-03-31T10:31:00Z">
              <w:rPr>
                <w:rStyle w:val="HTMLTypewriter"/>
              </w:rPr>
            </w:rPrChange>
          </w:rPr>
          <w:t xml:space="preserve">$ </w:t>
        </w:r>
        <w:proofErr w:type="spellStart"/>
        <w:r w:rsidRPr="003D0E39">
          <w:rPr>
            <w:rStyle w:val="HTMLTypewriter"/>
            <w:rFonts w:ascii="Verdana" w:hAnsi="Verdana"/>
            <w:sz w:val="18"/>
            <w:szCs w:val="18"/>
            <w:rPrChange w:id="1794" w:author="Thomas Kee" w:date="2011-03-31T10:31:00Z">
              <w:rPr>
                <w:rStyle w:val="HTMLTypewriter"/>
              </w:rPr>
            </w:rPrChange>
          </w:rPr>
          <w:t>cd</w:t>
        </w:r>
        <w:proofErr w:type="spellEnd"/>
        <w:r w:rsidRPr="003D0E39">
          <w:rPr>
            <w:rStyle w:val="HTMLTypewriter"/>
            <w:rFonts w:ascii="Verdana" w:hAnsi="Verdana"/>
            <w:sz w:val="18"/>
            <w:szCs w:val="18"/>
            <w:rPrChange w:id="1795" w:author="Thomas Kee" w:date="2011-03-31T10:31:00Z">
              <w:rPr>
                <w:rStyle w:val="HTMLTypewriter"/>
              </w:rPr>
            </w:rPrChange>
          </w:rPr>
          <w:t xml:space="preserve"> </w:t>
        </w:r>
        <w:proofErr w:type="spellStart"/>
        <w:r w:rsidRPr="003D0E39">
          <w:rPr>
            <w:rStyle w:val="HTMLTypewriter"/>
            <w:rFonts w:ascii="Verdana" w:hAnsi="Verdana"/>
            <w:sz w:val="18"/>
            <w:szCs w:val="18"/>
            <w:rPrChange w:id="1796" w:author="Thomas Kee" w:date="2011-03-31T10:31:00Z">
              <w:rPr>
                <w:rStyle w:val="HTMLTypewriter"/>
              </w:rPr>
            </w:rPrChange>
          </w:rPr>
          <w:t>frotz</w:t>
        </w:r>
        <w:proofErr w:type="spellEnd"/>
      </w:ins>
    </w:p>
    <w:p w:rsidR="00BE0FCC" w:rsidRPr="00731FFC" w:rsidRDefault="003D0E39" w:rsidP="00BE0FCC">
      <w:pPr>
        <w:pStyle w:val="HTMLPreformatted"/>
        <w:ind w:left="720"/>
        <w:rPr>
          <w:ins w:id="1797" w:author="Thomas Kee" w:date="2011-03-31T10:20:00Z"/>
          <w:rStyle w:val="HTMLTypewriter"/>
          <w:rFonts w:ascii="Verdana" w:hAnsi="Verdana"/>
          <w:sz w:val="18"/>
          <w:szCs w:val="18"/>
          <w:rPrChange w:id="1798" w:author="Thomas Kee" w:date="2011-03-31T10:31:00Z">
            <w:rPr>
              <w:ins w:id="1799" w:author="Thomas Kee" w:date="2011-03-31T10:20:00Z"/>
              <w:rStyle w:val="HTMLTypewriter"/>
            </w:rPr>
          </w:rPrChange>
        </w:rPr>
      </w:pPr>
      <w:proofErr w:type="spellStart"/>
      <w:proofErr w:type="gramStart"/>
      <w:ins w:id="1800" w:author="Thomas Kee" w:date="2011-03-31T10:20:00Z">
        <w:r w:rsidRPr="003D0E39">
          <w:rPr>
            <w:rStyle w:val="HTMLTypewriter"/>
            <w:rFonts w:ascii="Verdana" w:hAnsi="Verdana"/>
            <w:sz w:val="18"/>
            <w:szCs w:val="18"/>
            <w:rPrChange w:id="1801" w:author="Thomas Kee" w:date="2011-03-31T10:31:00Z">
              <w:rPr>
                <w:rStyle w:val="HTMLTypewriter"/>
              </w:rPr>
            </w:rPrChange>
          </w:rPr>
          <w:t>mothership</w:t>
        </w:r>
        <w:proofErr w:type="spellEnd"/>
        <w:proofErr w:type="gramEnd"/>
        <w:r w:rsidRPr="003D0E39">
          <w:rPr>
            <w:rStyle w:val="HTMLTypewriter"/>
            <w:rFonts w:ascii="Verdana" w:hAnsi="Verdana"/>
            <w:sz w:val="18"/>
            <w:szCs w:val="18"/>
            <w:rPrChange w:id="1802" w:author="Thomas Kee" w:date="2011-03-31T10:31:00Z">
              <w:rPr>
                <w:rStyle w:val="HTMLTypewriter"/>
              </w:rPr>
            </w:rPrChange>
          </w:rPr>
          <w:t xml:space="preserve">$ </w:t>
        </w:r>
        <w:proofErr w:type="spellStart"/>
        <w:r w:rsidRPr="003D0E39">
          <w:rPr>
            <w:rStyle w:val="HTMLTypewriter"/>
            <w:rFonts w:ascii="Verdana" w:hAnsi="Verdana"/>
            <w:sz w:val="18"/>
            <w:szCs w:val="18"/>
            <w:rPrChange w:id="1803" w:author="Thomas Kee" w:date="2011-03-31T10:31:00Z">
              <w:rPr>
                <w:rStyle w:val="HTMLTypewriter"/>
              </w:rPr>
            </w:rPrChange>
          </w:rPr>
          <w:t>git</w:t>
        </w:r>
        <w:proofErr w:type="spellEnd"/>
        <w:r w:rsidRPr="003D0E39">
          <w:rPr>
            <w:rStyle w:val="HTMLTypewriter"/>
            <w:rFonts w:ascii="Verdana" w:hAnsi="Verdana"/>
            <w:sz w:val="18"/>
            <w:szCs w:val="18"/>
            <w:rPrChange w:id="1804" w:author="Thomas Kee" w:date="2011-03-31T10:31:00Z">
              <w:rPr>
                <w:rStyle w:val="HTMLTypewriter"/>
              </w:rPr>
            </w:rPrChange>
          </w:rPr>
          <w:t xml:space="preserve"> checkout master</w:t>
        </w:r>
      </w:ins>
    </w:p>
    <w:p w:rsidR="00BE0FCC" w:rsidRPr="00731FFC" w:rsidRDefault="003D0E39" w:rsidP="00BE0FCC">
      <w:pPr>
        <w:pStyle w:val="HTMLPreformatted"/>
        <w:ind w:left="720"/>
        <w:rPr>
          <w:ins w:id="1805" w:author="Thomas Kee" w:date="2011-03-31T10:20:00Z"/>
          <w:rFonts w:ascii="Verdana" w:hAnsi="Verdana"/>
          <w:sz w:val="18"/>
          <w:szCs w:val="18"/>
          <w:rPrChange w:id="1806" w:author="Thomas Kee" w:date="2011-03-31T10:31:00Z">
            <w:rPr>
              <w:ins w:id="1807" w:author="Thomas Kee" w:date="2011-03-31T10:20:00Z"/>
            </w:rPr>
          </w:rPrChange>
        </w:rPr>
      </w:pPr>
      <w:proofErr w:type="spellStart"/>
      <w:proofErr w:type="gramStart"/>
      <w:ins w:id="1808" w:author="Thomas Kee" w:date="2011-03-31T10:20:00Z">
        <w:r w:rsidRPr="003D0E39">
          <w:rPr>
            <w:rStyle w:val="HTMLTypewriter"/>
            <w:rFonts w:ascii="Verdana" w:hAnsi="Verdana"/>
            <w:sz w:val="18"/>
            <w:szCs w:val="18"/>
            <w:rPrChange w:id="1809" w:author="Thomas Kee" w:date="2011-03-31T10:31:00Z">
              <w:rPr>
                <w:rStyle w:val="HTMLTypewriter"/>
              </w:rPr>
            </w:rPrChange>
          </w:rPr>
          <w:t>mothership</w:t>
        </w:r>
        <w:proofErr w:type="spellEnd"/>
        <w:proofErr w:type="gramEnd"/>
        <w:r w:rsidRPr="003D0E39">
          <w:rPr>
            <w:rStyle w:val="HTMLTypewriter"/>
            <w:rFonts w:ascii="Verdana" w:hAnsi="Verdana"/>
            <w:sz w:val="18"/>
            <w:szCs w:val="18"/>
            <w:rPrChange w:id="1810" w:author="Thomas Kee" w:date="2011-03-31T10:31:00Z">
              <w:rPr>
                <w:rStyle w:val="HTMLTypewriter"/>
              </w:rPr>
            </w:rPrChange>
          </w:rPr>
          <w:t xml:space="preserve">$ </w:t>
        </w:r>
        <w:proofErr w:type="spellStart"/>
        <w:r w:rsidRPr="003D0E39">
          <w:rPr>
            <w:rStyle w:val="HTMLTypewriter"/>
            <w:rFonts w:ascii="Verdana" w:hAnsi="Verdana"/>
            <w:sz w:val="18"/>
            <w:szCs w:val="18"/>
            <w:rPrChange w:id="1811" w:author="Thomas Kee" w:date="2011-03-31T10:31:00Z">
              <w:rPr>
                <w:rStyle w:val="HTMLTypewriter"/>
              </w:rPr>
            </w:rPrChange>
          </w:rPr>
          <w:t>git</w:t>
        </w:r>
        <w:proofErr w:type="spellEnd"/>
        <w:r w:rsidRPr="003D0E39">
          <w:rPr>
            <w:rStyle w:val="HTMLTypewriter"/>
            <w:rFonts w:ascii="Verdana" w:hAnsi="Verdana"/>
            <w:sz w:val="18"/>
            <w:szCs w:val="18"/>
            <w:rPrChange w:id="1812" w:author="Thomas Kee" w:date="2011-03-31T10:31:00Z">
              <w:rPr>
                <w:rStyle w:val="HTMLTypewriter"/>
              </w:rPr>
            </w:rPrChange>
          </w:rPr>
          <w:t xml:space="preserve"> merge satellite/master </w:t>
        </w:r>
        <w:r w:rsidRPr="003D0E39">
          <w:rPr>
            <w:rStyle w:val="HTMLTypewriter"/>
            <w:rFonts w:ascii="Verdana" w:hAnsi="Verdana"/>
            <w:b/>
            <w:bCs/>
            <w:sz w:val="18"/>
            <w:szCs w:val="18"/>
            <w:rPrChange w:id="1813" w:author="Thomas Kee" w:date="2011-03-31T10:31:00Z">
              <w:rPr>
                <w:rStyle w:val="HTMLTypewriter"/>
                <w:b/>
                <w:bCs/>
              </w:rPr>
            </w:rPrChange>
          </w:rPr>
          <w:t>&lt;5&gt;</w:t>
        </w:r>
      </w:ins>
    </w:p>
    <w:p w:rsidR="00BE0FCC" w:rsidRPr="00731FFC" w:rsidRDefault="003D0E39" w:rsidP="00BE0FCC">
      <w:pPr>
        <w:pStyle w:val="NormalWeb"/>
        <w:numPr>
          <w:ilvl w:val="0"/>
          <w:numId w:val="6"/>
        </w:numPr>
        <w:ind w:left="1440"/>
        <w:rPr>
          <w:ins w:id="1814" w:author="Thomas Kee" w:date="2011-03-31T10:20:00Z"/>
          <w:rFonts w:ascii="Verdana" w:hAnsi="Verdana"/>
          <w:sz w:val="18"/>
          <w:szCs w:val="18"/>
          <w:rPrChange w:id="1815" w:author="Thomas Kee" w:date="2011-03-31T10:31:00Z">
            <w:rPr>
              <w:ins w:id="1816" w:author="Thomas Kee" w:date="2011-03-31T10:20:00Z"/>
            </w:rPr>
          </w:rPrChange>
        </w:rPr>
      </w:pPr>
      <w:proofErr w:type="spellStart"/>
      <w:proofErr w:type="gramStart"/>
      <w:ins w:id="1817" w:author="Thomas Kee" w:date="2011-03-31T10:20:00Z">
        <w:r w:rsidRPr="003D0E39">
          <w:rPr>
            <w:rFonts w:ascii="Verdana" w:hAnsi="Verdana"/>
            <w:sz w:val="18"/>
            <w:szCs w:val="18"/>
            <w:rPrChange w:id="1818" w:author="Thomas Kee" w:date="2011-03-31T10:31:00Z">
              <w:rPr>
                <w:rFonts w:ascii="Courier New" w:hAnsi="Courier New" w:cs="Courier New"/>
                <w:sz w:val="20"/>
                <w:szCs w:val="20"/>
              </w:rPr>
            </w:rPrChange>
          </w:rPr>
          <w:t>mothership</w:t>
        </w:r>
        <w:proofErr w:type="spellEnd"/>
        <w:proofErr w:type="gramEnd"/>
        <w:r w:rsidRPr="003D0E39">
          <w:rPr>
            <w:rFonts w:ascii="Verdana" w:hAnsi="Verdana"/>
            <w:sz w:val="18"/>
            <w:szCs w:val="18"/>
            <w:rPrChange w:id="1819" w:author="Thomas Kee" w:date="2011-03-31T10:31:00Z">
              <w:rPr>
                <w:rFonts w:ascii="Courier New" w:hAnsi="Courier New" w:cs="Courier New"/>
                <w:sz w:val="20"/>
                <w:szCs w:val="20"/>
              </w:rPr>
            </w:rPrChange>
          </w:rPr>
          <w:t xml:space="preserve"> machine has a </w:t>
        </w:r>
        <w:proofErr w:type="spellStart"/>
        <w:r w:rsidRPr="003D0E39">
          <w:rPr>
            <w:rFonts w:ascii="Verdana" w:hAnsi="Verdana"/>
            <w:sz w:val="18"/>
            <w:szCs w:val="18"/>
            <w:rPrChange w:id="1820" w:author="Thomas Kee" w:date="2011-03-31T10:31:00Z">
              <w:rPr>
                <w:rFonts w:ascii="Courier New" w:hAnsi="Courier New" w:cs="Courier New"/>
                <w:sz w:val="20"/>
                <w:szCs w:val="20"/>
              </w:rPr>
            </w:rPrChange>
          </w:rPr>
          <w:t>frotz</w:t>
        </w:r>
        <w:proofErr w:type="spellEnd"/>
        <w:r w:rsidRPr="003D0E39">
          <w:rPr>
            <w:rFonts w:ascii="Verdana" w:hAnsi="Verdana"/>
            <w:sz w:val="18"/>
            <w:szCs w:val="18"/>
            <w:rPrChange w:id="1821" w:author="Thomas Kee" w:date="2011-03-31T10:31:00Z">
              <w:rPr>
                <w:rFonts w:ascii="Courier New" w:hAnsi="Courier New" w:cs="Courier New"/>
                <w:sz w:val="20"/>
                <w:szCs w:val="20"/>
              </w:rPr>
            </w:rPrChange>
          </w:rPr>
          <w:t xml:space="preserve"> repository under your home directory; clone from it to start a repository on the satellite machine. </w:t>
        </w:r>
      </w:ins>
    </w:p>
    <w:p w:rsidR="00BE0FCC" w:rsidRPr="00731FFC" w:rsidRDefault="003D0E39" w:rsidP="00BE0FCC">
      <w:pPr>
        <w:pStyle w:val="NormalWeb"/>
        <w:numPr>
          <w:ilvl w:val="0"/>
          <w:numId w:val="6"/>
        </w:numPr>
        <w:ind w:left="1440"/>
        <w:rPr>
          <w:ins w:id="1822" w:author="Thomas Kee" w:date="2011-03-31T10:20:00Z"/>
          <w:rFonts w:ascii="Verdana" w:hAnsi="Verdana"/>
          <w:sz w:val="18"/>
          <w:szCs w:val="18"/>
          <w:rPrChange w:id="1823" w:author="Thomas Kee" w:date="2011-03-31T10:31:00Z">
            <w:rPr>
              <w:ins w:id="1824" w:author="Thomas Kee" w:date="2011-03-31T10:20:00Z"/>
            </w:rPr>
          </w:rPrChange>
        </w:rPr>
      </w:pPr>
      <w:proofErr w:type="gramStart"/>
      <w:ins w:id="1825" w:author="Thomas Kee" w:date="2011-03-31T10:20:00Z">
        <w:r w:rsidRPr="003D0E39">
          <w:rPr>
            <w:rFonts w:ascii="Verdana" w:hAnsi="Verdana"/>
            <w:sz w:val="18"/>
            <w:szCs w:val="18"/>
            <w:rPrChange w:id="1826" w:author="Thomas Kee" w:date="2011-03-31T10:31:00Z">
              <w:rPr>
                <w:rFonts w:ascii="Courier New" w:hAnsi="Courier New" w:cs="Courier New"/>
                <w:sz w:val="20"/>
                <w:szCs w:val="20"/>
              </w:rPr>
            </w:rPrChange>
          </w:rPr>
          <w:t>clone</w:t>
        </w:r>
        <w:proofErr w:type="gramEnd"/>
        <w:r w:rsidRPr="003D0E39">
          <w:rPr>
            <w:rFonts w:ascii="Verdana" w:hAnsi="Verdana"/>
            <w:sz w:val="18"/>
            <w:szCs w:val="18"/>
            <w:rPrChange w:id="1827" w:author="Thomas Kee" w:date="2011-03-31T10:31:00Z">
              <w:rPr>
                <w:rFonts w:ascii="Courier New" w:hAnsi="Courier New" w:cs="Courier New"/>
                <w:sz w:val="20"/>
                <w:szCs w:val="20"/>
              </w:rPr>
            </w:rPrChange>
          </w:rPr>
          <w:t xml:space="preserve"> sets these configuration variables by default. It arranges </w:t>
        </w:r>
        <w:proofErr w:type="spellStart"/>
        <w:r w:rsidRPr="003D0E39">
          <w:rPr>
            <w:rStyle w:val="HTMLTypewriter"/>
            <w:rFonts w:ascii="Verdana" w:hAnsi="Verdana"/>
            <w:sz w:val="18"/>
            <w:szCs w:val="18"/>
            <w:rPrChange w:id="1828" w:author="Thomas Kee" w:date="2011-03-31T10:31:00Z">
              <w:rPr>
                <w:rStyle w:val="HTMLTypewriter"/>
              </w:rPr>
            </w:rPrChange>
          </w:rPr>
          <w:t>git</w:t>
        </w:r>
        <w:proofErr w:type="spellEnd"/>
        <w:r w:rsidRPr="003D0E39">
          <w:rPr>
            <w:rStyle w:val="HTMLTypewriter"/>
            <w:rFonts w:ascii="Verdana" w:hAnsi="Verdana"/>
            <w:sz w:val="18"/>
            <w:szCs w:val="18"/>
            <w:rPrChange w:id="1829" w:author="Thomas Kee" w:date="2011-03-31T10:31:00Z">
              <w:rPr>
                <w:rStyle w:val="HTMLTypewriter"/>
              </w:rPr>
            </w:rPrChange>
          </w:rPr>
          <w:t xml:space="preserve"> pull</w:t>
        </w:r>
        <w:r w:rsidRPr="003D0E39">
          <w:rPr>
            <w:rFonts w:ascii="Verdana" w:hAnsi="Verdana"/>
            <w:sz w:val="18"/>
            <w:szCs w:val="18"/>
            <w:rPrChange w:id="1830" w:author="Thomas Kee" w:date="2011-03-31T10:31:00Z">
              <w:rPr>
                <w:rFonts w:ascii="Courier New" w:hAnsi="Courier New" w:cs="Courier New"/>
                <w:sz w:val="20"/>
                <w:szCs w:val="20"/>
              </w:rPr>
            </w:rPrChange>
          </w:rPr>
          <w:t xml:space="preserve"> to fetch and store the branches of </w:t>
        </w:r>
        <w:proofErr w:type="spellStart"/>
        <w:r w:rsidRPr="003D0E39">
          <w:rPr>
            <w:rFonts w:ascii="Verdana" w:hAnsi="Verdana"/>
            <w:sz w:val="18"/>
            <w:szCs w:val="18"/>
            <w:rPrChange w:id="1831" w:author="Thomas Kee" w:date="2011-03-31T10:31:00Z">
              <w:rPr>
                <w:rFonts w:ascii="Courier New" w:hAnsi="Courier New" w:cs="Courier New"/>
                <w:sz w:val="20"/>
                <w:szCs w:val="20"/>
              </w:rPr>
            </w:rPrChange>
          </w:rPr>
          <w:t>mothership</w:t>
        </w:r>
        <w:proofErr w:type="spellEnd"/>
        <w:r w:rsidRPr="003D0E39">
          <w:rPr>
            <w:rFonts w:ascii="Verdana" w:hAnsi="Verdana"/>
            <w:sz w:val="18"/>
            <w:szCs w:val="18"/>
            <w:rPrChange w:id="1832" w:author="Thomas Kee" w:date="2011-03-31T10:31:00Z">
              <w:rPr>
                <w:rFonts w:ascii="Courier New" w:hAnsi="Courier New" w:cs="Courier New"/>
                <w:sz w:val="20"/>
                <w:szCs w:val="20"/>
              </w:rPr>
            </w:rPrChange>
          </w:rPr>
          <w:t xml:space="preserve"> machine to local </w:t>
        </w:r>
        <w:r w:rsidRPr="003D0E39">
          <w:rPr>
            <w:rStyle w:val="HTMLTypewriter"/>
            <w:rFonts w:ascii="Verdana" w:hAnsi="Verdana"/>
            <w:sz w:val="18"/>
            <w:szCs w:val="18"/>
            <w:rPrChange w:id="1833" w:author="Thomas Kee" w:date="2011-03-31T10:31:00Z">
              <w:rPr>
                <w:rStyle w:val="HTMLTypewriter"/>
              </w:rPr>
            </w:rPrChange>
          </w:rPr>
          <w:t>remotes/origin/*</w:t>
        </w:r>
        <w:r w:rsidRPr="003D0E39">
          <w:rPr>
            <w:rFonts w:ascii="Verdana" w:hAnsi="Verdana"/>
            <w:sz w:val="18"/>
            <w:szCs w:val="18"/>
            <w:rPrChange w:id="1834" w:author="Thomas Kee" w:date="2011-03-31T10:31:00Z">
              <w:rPr>
                <w:rFonts w:ascii="Courier New" w:hAnsi="Courier New" w:cs="Courier New"/>
                <w:sz w:val="20"/>
                <w:szCs w:val="20"/>
              </w:rPr>
            </w:rPrChange>
          </w:rPr>
          <w:t xml:space="preserve"> remote-tracking branches. </w:t>
        </w:r>
      </w:ins>
    </w:p>
    <w:p w:rsidR="00BE0FCC" w:rsidRPr="00731FFC" w:rsidRDefault="003D0E39" w:rsidP="00BE0FCC">
      <w:pPr>
        <w:pStyle w:val="NormalWeb"/>
        <w:numPr>
          <w:ilvl w:val="0"/>
          <w:numId w:val="6"/>
        </w:numPr>
        <w:ind w:left="1440"/>
        <w:rPr>
          <w:ins w:id="1835" w:author="Thomas Kee" w:date="2011-03-31T10:20:00Z"/>
          <w:rFonts w:ascii="Verdana" w:hAnsi="Verdana"/>
          <w:sz w:val="18"/>
          <w:szCs w:val="18"/>
          <w:rPrChange w:id="1836" w:author="Thomas Kee" w:date="2011-03-31T10:31:00Z">
            <w:rPr>
              <w:ins w:id="1837" w:author="Thomas Kee" w:date="2011-03-31T10:20:00Z"/>
            </w:rPr>
          </w:rPrChange>
        </w:rPr>
      </w:pPr>
      <w:proofErr w:type="gramStart"/>
      <w:ins w:id="1838" w:author="Thomas Kee" w:date="2011-03-31T10:20:00Z">
        <w:r w:rsidRPr="003D0E39">
          <w:rPr>
            <w:rFonts w:ascii="Verdana" w:hAnsi="Verdana"/>
            <w:sz w:val="18"/>
            <w:szCs w:val="18"/>
            <w:rPrChange w:id="1839" w:author="Thomas Kee" w:date="2011-03-31T10:31:00Z">
              <w:rPr>
                <w:rFonts w:ascii="Courier New" w:hAnsi="Courier New" w:cs="Courier New"/>
                <w:sz w:val="20"/>
                <w:szCs w:val="20"/>
              </w:rPr>
            </w:rPrChange>
          </w:rPr>
          <w:t>arrange</w:t>
        </w:r>
        <w:proofErr w:type="gramEnd"/>
        <w:r w:rsidRPr="003D0E39">
          <w:rPr>
            <w:rFonts w:ascii="Verdana" w:hAnsi="Verdana"/>
            <w:sz w:val="18"/>
            <w:szCs w:val="18"/>
            <w:rPrChange w:id="1840" w:author="Thomas Kee" w:date="2011-03-31T10:31:00Z">
              <w:rPr>
                <w:rFonts w:ascii="Courier New" w:hAnsi="Courier New" w:cs="Courier New"/>
                <w:sz w:val="20"/>
                <w:szCs w:val="20"/>
              </w:rPr>
            </w:rPrChange>
          </w:rPr>
          <w:t xml:space="preserve"> </w:t>
        </w:r>
        <w:proofErr w:type="spellStart"/>
        <w:r w:rsidRPr="003D0E39">
          <w:rPr>
            <w:rStyle w:val="HTMLTypewriter"/>
            <w:rFonts w:ascii="Verdana" w:hAnsi="Verdana"/>
            <w:sz w:val="18"/>
            <w:szCs w:val="18"/>
            <w:rPrChange w:id="1841" w:author="Thomas Kee" w:date="2011-03-31T10:31:00Z">
              <w:rPr>
                <w:rStyle w:val="HTMLTypewriter"/>
              </w:rPr>
            </w:rPrChange>
          </w:rPr>
          <w:t>git</w:t>
        </w:r>
        <w:proofErr w:type="spellEnd"/>
        <w:r w:rsidRPr="003D0E39">
          <w:rPr>
            <w:rStyle w:val="HTMLTypewriter"/>
            <w:rFonts w:ascii="Verdana" w:hAnsi="Verdana"/>
            <w:sz w:val="18"/>
            <w:szCs w:val="18"/>
            <w:rPrChange w:id="1842" w:author="Thomas Kee" w:date="2011-03-31T10:31:00Z">
              <w:rPr>
                <w:rStyle w:val="HTMLTypewriter"/>
              </w:rPr>
            </w:rPrChange>
          </w:rPr>
          <w:t xml:space="preserve"> push</w:t>
        </w:r>
        <w:r w:rsidRPr="003D0E39">
          <w:rPr>
            <w:rFonts w:ascii="Verdana" w:hAnsi="Verdana"/>
            <w:sz w:val="18"/>
            <w:szCs w:val="18"/>
            <w:rPrChange w:id="1843" w:author="Thomas Kee" w:date="2011-03-31T10:31:00Z">
              <w:rPr>
                <w:rFonts w:ascii="Courier New" w:hAnsi="Courier New" w:cs="Courier New"/>
                <w:sz w:val="20"/>
                <w:szCs w:val="20"/>
              </w:rPr>
            </w:rPrChange>
          </w:rPr>
          <w:t xml:space="preserve"> to push local </w:t>
        </w:r>
        <w:r w:rsidRPr="003D0E39">
          <w:rPr>
            <w:rStyle w:val="HTMLTypewriter"/>
            <w:rFonts w:ascii="Verdana" w:hAnsi="Verdana"/>
            <w:sz w:val="18"/>
            <w:szCs w:val="18"/>
            <w:rPrChange w:id="1844" w:author="Thomas Kee" w:date="2011-03-31T10:31:00Z">
              <w:rPr>
                <w:rStyle w:val="HTMLTypewriter"/>
              </w:rPr>
            </w:rPrChange>
          </w:rPr>
          <w:t>master</w:t>
        </w:r>
        <w:r w:rsidRPr="003D0E39">
          <w:rPr>
            <w:rFonts w:ascii="Verdana" w:hAnsi="Verdana"/>
            <w:sz w:val="18"/>
            <w:szCs w:val="18"/>
            <w:rPrChange w:id="1845" w:author="Thomas Kee" w:date="2011-03-31T10:31:00Z">
              <w:rPr>
                <w:rFonts w:ascii="Courier New" w:hAnsi="Courier New" w:cs="Courier New"/>
                <w:sz w:val="20"/>
                <w:szCs w:val="20"/>
              </w:rPr>
            </w:rPrChange>
          </w:rPr>
          <w:t xml:space="preserve"> branch to </w:t>
        </w:r>
        <w:r w:rsidRPr="003D0E39">
          <w:rPr>
            <w:rStyle w:val="HTMLTypewriter"/>
            <w:rFonts w:ascii="Verdana" w:hAnsi="Verdana"/>
            <w:sz w:val="18"/>
            <w:szCs w:val="18"/>
            <w:rPrChange w:id="1846" w:author="Thomas Kee" w:date="2011-03-31T10:31:00Z">
              <w:rPr>
                <w:rStyle w:val="HTMLTypewriter"/>
              </w:rPr>
            </w:rPrChange>
          </w:rPr>
          <w:t>remotes/satellite/master</w:t>
        </w:r>
        <w:r w:rsidRPr="003D0E39">
          <w:rPr>
            <w:rFonts w:ascii="Verdana" w:hAnsi="Verdana"/>
            <w:sz w:val="18"/>
            <w:szCs w:val="18"/>
            <w:rPrChange w:id="1847" w:author="Thomas Kee" w:date="2011-03-31T10:31:00Z">
              <w:rPr>
                <w:rFonts w:ascii="Courier New" w:hAnsi="Courier New" w:cs="Courier New"/>
                <w:sz w:val="20"/>
                <w:szCs w:val="20"/>
              </w:rPr>
            </w:rPrChange>
          </w:rPr>
          <w:t xml:space="preserve"> branch of the </w:t>
        </w:r>
        <w:proofErr w:type="spellStart"/>
        <w:r w:rsidRPr="003D0E39">
          <w:rPr>
            <w:rFonts w:ascii="Verdana" w:hAnsi="Verdana"/>
            <w:sz w:val="18"/>
            <w:szCs w:val="18"/>
            <w:rPrChange w:id="1848" w:author="Thomas Kee" w:date="2011-03-31T10:31:00Z">
              <w:rPr>
                <w:rFonts w:ascii="Courier New" w:hAnsi="Courier New" w:cs="Courier New"/>
                <w:sz w:val="20"/>
                <w:szCs w:val="20"/>
              </w:rPr>
            </w:rPrChange>
          </w:rPr>
          <w:t>mothership</w:t>
        </w:r>
        <w:proofErr w:type="spellEnd"/>
        <w:r w:rsidRPr="003D0E39">
          <w:rPr>
            <w:rFonts w:ascii="Verdana" w:hAnsi="Verdana"/>
            <w:sz w:val="18"/>
            <w:szCs w:val="18"/>
            <w:rPrChange w:id="1849" w:author="Thomas Kee" w:date="2011-03-31T10:31:00Z">
              <w:rPr>
                <w:rFonts w:ascii="Courier New" w:hAnsi="Courier New" w:cs="Courier New"/>
                <w:sz w:val="20"/>
                <w:szCs w:val="20"/>
              </w:rPr>
            </w:rPrChange>
          </w:rPr>
          <w:t xml:space="preserve"> machine. </w:t>
        </w:r>
      </w:ins>
    </w:p>
    <w:p w:rsidR="00BE0FCC" w:rsidRPr="00731FFC" w:rsidRDefault="003D0E39" w:rsidP="00BE0FCC">
      <w:pPr>
        <w:pStyle w:val="NormalWeb"/>
        <w:numPr>
          <w:ilvl w:val="0"/>
          <w:numId w:val="6"/>
        </w:numPr>
        <w:ind w:left="1440"/>
        <w:rPr>
          <w:ins w:id="1850" w:author="Thomas Kee" w:date="2011-03-31T10:20:00Z"/>
          <w:rFonts w:ascii="Verdana" w:hAnsi="Verdana"/>
          <w:sz w:val="18"/>
          <w:szCs w:val="18"/>
          <w:rPrChange w:id="1851" w:author="Thomas Kee" w:date="2011-03-31T10:31:00Z">
            <w:rPr>
              <w:ins w:id="1852" w:author="Thomas Kee" w:date="2011-03-31T10:20:00Z"/>
            </w:rPr>
          </w:rPrChange>
        </w:rPr>
      </w:pPr>
      <w:proofErr w:type="gramStart"/>
      <w:ins w:id="1853" w:author="Thomas Kee" w:date="2011-03-31T10:20:00Z">
        <w:r w:rsidRPr="003D0E39">
          <w:rPr>
            <w:rFonts w:ascii="Verdana" w:hAnsi="Verdana"/>
            <w:sz w:val="18"/>
            <w:szCs w:val="18"/>
            <w:rPrChange w:id="1854" w:author="Thomas Kee" w:date="2011-03-31T10:31:00Z">
              <w:rPr>
                <w:rFonts w:ascii="Courier New" w:hAnsi="Courier New" w:cs="Courier New"/>
                <w:sz w:val="20"/>
                <w:szCs w:val="20"/>
              </w:rPr>
            </w:rPrChange>
          </w:rPr>
          <w:t>push</w:t>
        </w:r>
        <w:proofErr w:type="gramEnd"/>
        <w:r w:rsidRPr="003D0E39">
          <w:rPr>
            <w:rFonts w:ascii="Verdana" w:hAnsi="Verdana"/>
            <w:sz w:val="18"/>
            <w:szCs w:val="18"/>
            <w:rPrChange w:id="1855" w:author="Thomas Kee" w:date="2011-03-31T10:31:00Z">
              <w:rPr>
                <w:rFonts w:ascii="Courier New" w:hAnsi="Courier New" w:cs="Courier New"/>
                <w:sz w:val="20"/>
                <w:szCs w:val="20"/>
              </w:rPr>
            </w:rPrChange>
          </w:rPr>
          <w:t xml:space="preserve"> will stash our work away on </w:t>
        </w:r>
        <w:r w:rsidRPr="003D0E39">
          <w:rPr>
            <w:rStyle w:val="HTMLTypewriter"/>
            <w:rFonts w:ascii="Verdana" w:hAnsi="Verdana"/>
            <w:sz w:val="18"/>
            <w:szCs w:val="18"/>
            <w:rPrChange w:id="1856" w:author="Thomas Kee" w:date="2011-03-31T10:31:00Z">
              <w:rPr>
                <w:rStyle w:val="HTMLTypewriter"/>
              </w:rPr>
            </w:rPrChange>
          </w:rPr>
          <w:t>remotes/satellite/master</w:t>
        </w:r>
        <w:r w:rsidRPr="003D0E39">
          <w:rPr>
            <w:rFonts w:ascii="Verdana" w:hAnsi="Verdana"/>
            <w:sz w:val="18"/>
            <w:szCs w:val="18"/>
            <w:rPrChange w:id="1857" w:author="Thomas Kee" w:date="2011-03-31T10:31:00Z">
              <w:rPr>
                <w:rFonts w:ascii="Courier New" w:hAnsi="Courier New" w:cs="Courier New"/>
                <w:sz w:val="20"/>
                <w:szCs w:val="20"/>
              </w:rPr>
            </w:rPrChange>
          </w:rPr>
          <w:t xml:space="preserve"> remote-tracking branch on the </w:t>
        </w:r>
        <w:proofErr w:type="spellStart"/>
        <w:r w:rsidRPr="003D0E39">
          <w:rPr>
            <w:rFonts w:ascii="Verdana" w:hAnsi="Verdana"/>
            <w:sz w:val="18"/>
            <w:szCs w:val="18"/>
            <w:rPrChange w:id="1858" w:author="Thomas Kee" w:date="2011-03-31T10:31:00Z">
              <w:rPr>
                <w:rFonts w:ascii="Courier New" w:hAnsi="Courier New" w:cs="Courier New"/>
                <w:sz w:val="20"/>
                <w:szCs w:val="20"/>
              </w:rPr>
            </w:rPrChange>
          </w:rPr>
          <w:t>mothership</w:t>
        </w:r>
        <w:proofErr w:type="spellEnd"/>
        <w:r w:rsidRPr="003D0E39">
          <w:rPr>
            <w:rFonts w:ascii="Verdana" w:hAnsi="Verdana"/>
            <w:sz w:val="18"/>
            <w:szCs w:val="18"/>
            <w:rPrChange w:id="1859" w:author="Thomas Kee" w:date="2011-03-31T10:31:00Z">
              <w:rPr>
                <w:rFonts w:ascii="Courier New" w:hAnsi="Courier New" w:cs="Courier New"/>
                <w:sz w:val="20"/>
                <w:szCs w:val="20"/>
              </w:rPr>
            </w:rPrChange>
          </w:rPr>
          <w:t xml:space="preserve"> machine. You could use this as a back-up method. </w:t>
        </w:r>
      </w:ins>
    </w:p>
    <w:p w:rsidR="00BE0FCC" w:rsidRPr="00731FFC" w:rsidRDefault="003D0E39" w:rsidP="00BE0FCC">
      <w:pPr>
        <w:pStyle w:val="NormalWeb"/>
        <w:numPr>
          <w:ilvl w:val="0"/>
          <w:numId w:val="6"/>
        </w:numPr>
        <w:ind w:left="1440"/>
        <w:rPr>
          <w:ins w:id="1860" w:author="Thomas Kee" w:date="2011-03-31T10:20:00Z"/>
          <w:rFonts w:ascii="Verdana" w:hAnsi="Verdana"/>
          <w:sz w:val="18"/>
          <w:szCs w:val="18"/>
          <w:rPrChange w:id="1861" w:author="Thomas Kee" w:date="2011-03-31T10:31:00Z">
            <w:rPr>
              <w:ins w:id="1862" w:author="Thomas Kee" w:date="2011-03-31T10:20:00Z"/>
            </w:rPr>
          </w:rPrChange>
        </w:rPr>
      </w:pPr>
      <w:proofErr w:type="gramStart"/>
      <w:ins w:id="1863" w:author="Thomas Kee" w:date="2011-03-31T10:20:00Z">
        <w:r w:rsidRPr="003D0E39">
          <w:rPr>
            <w:rFonts w:ascii="Verdana" w:hAnsi="Verdana"/>
            <w:sz w:val="18"/>
            <w:szCs w:val="18"/>
            <w:rPrChange w:id="1864" w:author="Thomas Kee" w:date="2011-03-31T10:31:00Z">
              <w:rPr>
                <w:rFonts w:ascii="Courier New" w:hAnsi="Courier New" w:cs="Courier New"/>
                <w:sz w:val="20"/>
                <w:szCs w:val="20"/>
              </w:rPr>
            </w:rPrChange>
          </w:rPr>
          <w:t>on</w:t>
        </w:r>
        <w:proofErr w:type="gramEnd"/>
        <w:r w:rsidRPr="003D0E39">
          <w:rPr>
            <w:rFonts w:ascii="Verdana" w:hAnsi="Verdana"/>
            <w:sz w:val="18"/>
            <w:szCs w:val="18"/>
            <w:rPrChange w:id="1865" w:author="Thomas Kee" w:date="2011-03-31T10:31:00Z">
              <w:rPr>
                <w:rFonts w:ascii="Courier New" w:hAnsi="Courier New" w:cs="Courier New"/>
                <w:sz w:val="20"/>
                <w:szCs w:val="20"/>
              </w:rPr>
            </w:rPrChange>
          </w:rPr>
          <w:t xml:space="preserve"> </w:t>
        </w:r>
        <w:proofErr w:type="spellStart"/>
        <w:r w:rsidRPr="003D0E39">
          <w:rPr>
            <w:rFonts w:ascii="Verdana" w:hAnsi="Verdana"/>
            <w:sz w:val="18"/>
            <w:szCs w:val="18"/>
            <w:rPrChange w:id="1866" w:author="Thomas Kee" w:date="2011-03-31T10:31:00Z">
              <w:rPr>
                <w:rFonts w:ascii="Courier New" w:hAnsi="Courier New" w:cs="Courier New"/>
                <w:sz w:val="20"/>
                <w:szCs w:val="20"/>
              </w:rPr>
            </w:rPrChange>
          </w:rPr>
          <w:t>mothership</w:t>
        </w:r>
        <w:proofErr w:type="spellEnd"/>
        <w:r w:rsidRPr="003D0E39">
          <w:rPr>
            <w:rFonts w:ascii="Verdana" w:hAnsi="Verdana"/>
            <w:sz w:val="18"/>
            <w:szCs w:val="18"/>
            <w:rPrChange w:id="1867" w:author="Thomas Kee" w:date="2011-03-31T10:31:00Z">
              <w:rPr>
                <w:rFonts w:ascii="Courier New" w:hAnsi="Courier New" w:cs="Courier New"/>
                <w:sz w:val="20"/>
                <w:szCs w:val="20"/>
              </w:rPr>
            </w:rPrChange>
          </w:rPr>
          <w:t xml:space="preserve"> machine, merge the work done on the satellite machine into the master branch. </w:t>
        </w:r>
      </w:ins>
    </w:p>
    <w:p w:rsidR="00BE0FCC" w:rsidRPr="00731FFC" w:rsidRDefault="003D0E39" w:rsidP="00BE0FCC">
      <w:pPr>
        <w:rPr>
          <w:ins w:id="1868" w:author="Thomas Kee" w:date="2011-03-31T10:20:00Z"/>
          <w:rFonts w:ascii="Verdana" w:hAnsi="Verdana"/>
          <w:sz w:val="18"/>
          <w:szCs w:val="18"/>
          <w:rPrChange w:id="1869" w:author="Thomas Kee" w:date="2011-03-31T10:31:00Z">
            <w:rPr>
              <w:ins w:id="1870" w:author="Thomas Kee" w:date="2011-03-31T10:20:00Z"/>
            </w:rPr>
          </w:rPrChange>
        </w:rPr>
      </w:pPr>
      <w:proofErr w:type="gramStart"/>
      <w:ins w:id="1871" w:author="Thomas Kee" w:date="2011-03-31T10:20:00Z">
        <w:r w:rsidRPr="003D0E39">
          <w:rPr>
            <w:rFonts w:ascii="Verdana" w:hAnsi="Verdana"/>
            <w:sz w:val="18"/>
            <w:szCs w:val="18"/>
            <w:rPrChange w:id="1872" w:author="Thomas Kee" w:date="2011-03-31T10:31:00Z">
              <w:rPr>
                <w:rFonts w:ascii="Courier New" w:hAnsi="Courier New" w:cs="Courier New"/>
                <w:sz w:val="20"/>
                <w:szCs w:val="20"/>
              </w:rPr>
            </w:rPrChange>
          </w:rPr>
          <w:t>Branch off of a specific tag.</w:t>
        </w:r>
        <w:proofErr w:type="gramEnd"/>
        <w:r w:rsidRPr="003D0E39">
          <w:rPr>
            <w:rFonts w:ascii="Verdana" w:hAnsi="Verdana"/>
            <w:sz w:val="18"/>
            <w:szCs w:val="18"/>
            <w:rPrChange w:id="1873" w:author="Thomas Kee" w:date="2011-03-31T10:31:00Z">
              <w:rPr>
                <w:rFonts w:ascii="Courier New" w:hAnsi="Courier New" w:cs="Courier New"/>
                <w:sz w:val="20"/>
                <w:szCs w:val="20"/>
              </w:rPr>
            </w:rPrChange>
          </w:rPr>
          <w:t xml:space="preserve"> </w:t>
        </w:r>
      </w:ins>
    </w:p>
    <w:p w:rsidR="00BE0FCC" w:rsidRPr="00731FFC" w:rsidRDefault="003D0E39" w:rsidP="00BE0FCC">
      <w:pPr>
        <w:pStyle w:val="HTMLPreformatted"/>
        <w:ind w:left="720"/>
        <w:rPr>
          <w:ins w:id="1874" w:author="Thomas Kee" w:date="2011-03-31T10:20:00Z"/>
          <w:rStyle w:val="HTMLTypewriter"/>
          <w:rFonts w:ascii="Verdana" w:hAnsi="Verdana"/>
          <w:sz w:val="18"/>
          <w:szCs w:val="18"/>
          <w:rPrChange w:id="1875" w:author="Thomas Kee" w:date="2011-03-31T10:31:00Z">
            <w:rPr>
              <w:ins w:id="1876" w:author="Thomas Kee" w:date="2011-03-31T10:20:00Z"/>
              <w:rStyle w:val="HTMLTypewriter"/>
            </w:rPr>
          </w:rPrChange>
        </w:rPr>
      </w:pPr>
      <w:ins w:id="1877" w:author="Thomas Kee" w:date="2011-03-31T10:20:00Z">
        <w:r w:rsidRPr="003D0E39">
          <w:rPr>
            <w:rStyle w:val="HTMLTypewriter"/>
            <w:rFonts w:ascii="Verdana" w:hAnsi="Verdana"/>
            <w:sz w:val="18"/>
            <w:szCs w:val="18"/>
            <w:rPrChange w:id="187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879" w:author="Thomas Kee" w:date="2011-03-31T10:31:00Z">
              <w:rPr>
                <w:rStyle w:val="HTMLTypewriter"/>
              </w:rPr>
            </w:rPrChange>
          </w:rPr>
          <w:t>git</w:t>
        </w:r>
        <w:proofErr w:type="spellEnd"/>
        <w:proofErr w:type="gramEnd"/>
        <w:r w:rsidRPr="003D0E39">
          <w:rPr>
            <w:rStyle w:val="HTMLTypewriter"/>
            <w:rFonts w:ascii="Verdana" w:hAnsi="Verdana"/>
            <w:sz w:val="18"/>
            <w:szCs w:val="18"/>
            <w:rPrChange w:id="1880" w:author="Thomas Kee" w:date="2011-03-31T10:31:00Z">
              <w:rPr>
                <w:rStyle w:val="HTMLTypewriter"/>
              </w:rPr>
            </w:rPrChange>
          </w:rPr>
          <w:t xml:space="preserve"> checkout -b private2.6.14 v2.6.14 </w:t>
        </w:r>
        <w:r w:rsidRPr="003D0E39">
          <w:rPr>
            <w:rStyle w:val="HTMLTypewriter"/>
            <w:rFonts w:ascii="Verdana" w:hAnsi="Verdana"/>
            <w:b/>
            <w:bCs/>
            <w:sz w:val="18"/>
            <w:szCs w:val="18"/>
            <w:rPrChange w:id="1881" w:author="Thomas Kee" w:date="2011-03-31T10:31:00Z">
              <w:rPr>
                <w:rStyle w:val="HTMLTypewriter"/>
                <w:b/>
                <w:bCs/>
              </w:rPr>
            </w:rPrChange>
          </w:rPr>
          <w:t>&lt;1&gt;</w:t>
        </w:r>
      </w:ins>
    </w:p>
    <w:p w:rsidR="00BE0FCC" w:rsidRPr="00731FFC" w:rsidRDefault="003D0E39" w:rsidP="00BE0FCC">
      <w:pPr>
        <w:pStyle w:val="HTMLPreformatted"/>
        <w:ind w:left="720"/>
        <w:rPr>
          <w:ins w:id="1882" w:author="Thomas Kee" w:date="2011-03-31T10:20:00Z"/>
          <w:rStyle w:val="HTMLTypewriter"/>
          <w:rFonts w:ascii="Verdana" w:hAnsi="Verdana"/>
          <w:sz w:val="18"/>
          <w:szCs w:val="18"/>
          <w:rPrChange w:id="1883" w:author="Thomas Kee" w:date="2011-03-31T10:31:00Z">
            <w:rPr>
              <w:ins w:id="1884" w:author="Thomas Kee" w:date="2011-03-31T10:20:00Z"/>
              <w:rStyle w:val="HTMLTypewriter"/>
            </w:rPr>
          </w:rPrChange>
        </w:rPr>
      </w:pPr>
      <w:ins w:id="1885" w:author="Thomas Kee" w:date="2011-03-31T10:20:00Z">
        <w:r w:rsidRPr="003D0E39">
          <w:rPr>
            <w:rStyle w:val="HTMLTypewriter"/>
            <w:rFonts w:ascii="Verdana" w:hAnsi="Verdana"/>
            <w:sz w:val="18"/>
            <w:szCs w:val="18"/>
            <w:rPrChange w:id="1886" w:author="Thomas Kee" w:date="2011-03-31T10:31:00Z">
              <w:rPr>
                <w:rStyle w:val="HTMLTypewriter"/>
              </w:rPr>
            </w:rPrChange>
          </w:rPr>
          <w:t xml:space="preserve">$ </w:t>
        </w:r>
        <w:proofErr w:type="gramStart"/>
        <w:r w:rsidRPr="003D0E39">
          <w:rPr>
            <w:rStyle w:val="HTMLTypewriter"/>
            <w:rFonts w:ascii="Verdana" w:hAnsi="Verdana"/>
            <w:sz w:val="18"/>
            <w:szCs w:val="18"/>
            <w:rPrChange w:id="1887" w:author="Thomas Kee" w:date="2011-03-31T10:31:00Z">
              <w:rPr>
                <w:rStyle w:val="HTMLTypewriter"/>
              </w:rPr>
            </w:rPrChange>
          </w:rPr>
          <w:t>edit/compile/test</w:t>
        </w:r>
        <w:proofErr w:type="gramEnd"/>
        <w:r w:rsidRPr="003D0E39">
          <w:rPr>
            <w:rStyle w:val="HTMLTypewriter"/>
            <w:rFonts w:ascii="Verdana" w:hAnsi="Verdana"/>
            <w:sz w:val="18"/>
            <w:szCs w:val="18"/>
            <w:rPrChange w:id="1888" w:author="Thomas Kee" w:date="2011-03-31T10:31:00Z">
              <w:rPr>
                <w:rStyle w:val="HTMLTypewriter"/>
              </w:rPr>
            </w:rPrChange>
          </w:rPr>
          <w:t xml:space="preserve">; </w:t>
        </w:r>
        <w:proofErr w:type="spellStart"/>
        <w:r w:rsidRPr="003D0E39">
          <w:rPr>
            <w:rStyle w:val="HTMLTypewriter"/>
            <w:rFonts w:ascii="Verdana" w:hAnsi="Verdana"/>
            <w:sz w:val="18"/>
            <w:szCs w:val="18"/>
            <w:rPrChange w:id="1889" w:author="Thomas Kee" w:date="2011-03-31T10:31:00Z">
              <w:rPr>
                <w:rStyle w:val="HTMLTypewriter"/>
              </w:rPr>
            </w:rPrChange>
          </w:rPr>
          <w:t>git</w:t>
        </w:r>
        <w:proofErr w:type="spellEnd"/>
        <w:r w:rsidRPr="003D0E39">
          <w:rPr>
            <w:rStyle w:val="HTMLTypewriter"/>
            <w:rFonts w:ascii="Verdana" w:hAnsi="Verdana"/>
            <w:sz w:val="18"/>
            <w:szCs w:val="18"/>
            <w:rPrChange w:id="1890" w:author="Thomas Kee" w:date="2011-03-31T10:31:00Z">
              <w:rPr>
                <w:rStyle w:val="HTMLTypewriter"/>
              </w:rPr>
            </w:rPrChange>
          </w:rPr>
          <w:t xml:space="preserve"> commit -a</w:t>
        </w:r>
      </w:ins>
    </w:p>
    <w:p w:rsidR="00BE0FCC" w:rsidRPr="00731FFC" w:rsidRDefault="003D0E39" w:rsidP="00BE0FCC">
      <w:pPr>
        <w:pStyle w:val="HTMLPreformatted"/>
        <w:ind w:left="720"/>
        <w:rPr>
          <w:ins w:id="1891" w:author="Thomas Kee" w:date="2011-03-31T10:20:00Z"/>
          <w:rStyle w:val="HTMLTypewriter"/>
          <w:rFonts w:ascii="Verdana" w:hAnsi="Verdana"/>
          <w:sz w:val="18"/>
          <w:szCs w:val="18"/>
          <w:rPrChange w:id="1892" w:author="Thomas Kee" w:date="2011-03-31T10:31:00Z">
            <w:rPr>
              <w:ins w:id="1893" w:author="Thomas Kee" w:date="2011-03-31T10:20:00Z"/>
              <w:rStyle w:val="HTMLTypewriter"/>
            </w:rPr>
          </w:rPrChange>
        </w:rPr>
      </w:pPr>
      <w:ins w:id="1894" w:author="Thomas Kee" w:date="2011-03-31T10:20:00Z">
        <w:r w:rsidRPr="003D0E39">
          <w:rPr>
            <w:rStyle w:val="HTMLTypewriter"/>
            <w:rFonts w:ascii="Verdana" w:hAnsi="Verdana"/>
            <w:sz w:val="18"/>
            <w:szCs w:val="18"/>
            <w:rPrChange w:id="189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896" w:author="Thomas Kee" w:date="2011-03-31T10:31:00Z">
              <w:rPr>
                <w:rStyle w:val="HTMLTypewriter"/>
              </w:rPr>
            </w:rPrChange>
          </w:rPr>
          <w:t>git</w:t>
        </w:r>
        <w:proofErr w:type="spellEnd"/>
        <w:proofErr w:type="gramEnd"/>
        <w:r w:rsidRPr="003D0E39">
          <w:rPr>
            <w:rStyle w:val="HTMLTypewriter"/>
            <w:rFonts w:ascii="Verdana" w:hAnsi="Verdana"/>
            <w:sz w:val="18"/>
            <w:szCs w:val="18"/>
            <w:rPrChange w:id="1897" w:author="Thomas Kee" w:date="2011-03-31T10:31:00Z">
              <w:rPr>
                <w:rStyle w:val="HTMLTypewriter"/>
              </w:rPr>
            </w:rPrChange>
          </w:rPr>
          <w:t xml:space="preserve"> checkout master</w:t>
        </w:r>
      </w:ins>
    </w:p>
    <w:p w:rsidR="00BE0FCC" w:rsidRPr="00731FFC" w:rsidRDefault="003D0E39" w:rsidP="00BE0FCC">
      <w:pPr>
        <w:pStyle w:val="HTMLPreformatted"/>
        <w:ind w:left="720"/>
        <w:rPr>
          <w:ins w:id="1898" w:author="Thomas Kee" w:date="2011-03-31T10:20:00Z"/>
          <w:rStyle w:val="HTMLTypewriter"/>
          <w:rFonts w:ascii="Verdana" w:hAnsi="Verdana"/>
          <w:sz w:val="18"/>
          <w:szCs w:val="18"/>
          <w:rPrChange w:id="1899" w:author="Thomas Kee" w:date="2011-03-31T10:31:00Z">
            <w:rPr>
              <w:ins w:id="1900" w:author="Thomas Kee" w:date="2011-03-31T10:20:00Z"/>
              <w:rStyle w:val="HTMLTypewriter"/>
            </w:rPr>
          </w:rPrChange>
        </w:rPr>
      </w:pPr>
      <w:ins w:id="1901" w:author="Thomas Kee" w:date="2011-03-31T10:20:00Z">
        <w:r w:rsidRPr="003D0E39">
          <w:rPr>
            <w:rStyle w:val="HTMLTypewriter"/>
            <w:rFonts w:ascii="Verdana" w:hAnsi="Verdana"/>
            <w:sz w:val="18"/>
            <w:szCs w:val="18"/>
            <w:rPrChange w:id="1902"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903" w:author="Thomas Kee" w:date="2011-03-31T10:31:00Z">
              <w:rPr>
                <w:rStyle w:val="HTMLTypewriter"/>
              </w:rPr>
            </w:rPrChange>
          </w:rPr>
          <w:t>git</w:t>
        </w:r>
        <w:proofErr w:type="spellEnd"/>
        <w:proofErr w:type="gramEnd"/>
        <w:r w:rsidRPr="003D0E39">
          <w:rPr>
            <w:rStyle w:val="HTMLTypewriter"/>
            <w:rFonts w:ascii="Verdana" w:hAnsi="Verdana"/>
            <w:sz w:val="18"/>
            <w:szCs w:val="18"/>
            <w:rPrChange w:id="1904" w:author="Thomas Kee" w:date="2011-03-31T10:31:00Z">
              <w:rPr>
                <w:rStyle w:val="HTMLTypewriter"/>
              </w:rPr>
            </w:rPrChange>
          </w:rPr>
          <w:t xml:space="preserve"> format-patch -k -m --</w:t>
        </w:r>
        <w:proofErr w:type="spellStart"/>
        <w:r w:rsidRPr="003D0E39">
          <w:rPr>
            <w:rStyle w:val="HTMLTypewriter"/>
            <w:rFonts w:ascii="Verdana" w:hAnsi="Verdana"/>
            <w:sz w:val="18"/>
            <w:szCs w:val="18"/>
            <w:rPrChange w:id="1905" w:author="Thomas Kee" w:date="2011-03-31T10:31:00Z">
              <w:rPr>
                <w:rStyle w:val="HTMLTypewriter"/>
              </w:rPr>
            </w:rPrChange>
          </w:rPr>
          <w:t>stdout</w:t>
        </w:r>
        <w:proofErr w:type="spellEnd"/>
        <w:r w:rsidRPr="003D0E39">
          <w:rPr>
            <w:rStyle w:val="HTMLTypewriter"/>
            <w:rFonts w:ascii="Verdana" w:hAnsi="Verdana"/>
            <w:sz w:val="18"/>
            <w:szCs w:val="18"/>
            <w:rPrChange w:id="1906" w:author="Thomas Kee" w:date="2011-03-31T10:31:00Z">
              <w:rPr>
                <w:rStyle w:val="HTMLTypewriter"/>
              </w:rPr>
            </w:rPrChange>
          </w:rPr>
          <w:t xml:space="preserve"> v2.6.14..private2.6.14 |</w:t>
        </w:r>
      </w:ins>
    </w:p>
    <w:p w:rsidR="00BE0FCC" w:rsidRPr="00731FFC" w:rsidRDefault="003D0E39" w:rsidP="00BE0FCC">
      <w:pPr>
        <w:pStyle w:val="HTMLPreformatted"/>
        <w:ind w:left="720"/>
        <w:rPr>
          <w:ins w:id="1907" w:author="Thomas Kee" w:date="2011-03-31T10:20:00Z"/>
          <w:rFonts w:ascii="Verdana" w:hAnsi="Verdana"/>
          <w:sz w:val="18"/>
          <w:szCs w:val="18"/>
          <w:rPrChange w:id="1908" w:author="Thomas Kee" w:date="2011-03-31T10:31:00Z">
            <w:rPr>
              <w:ins w:id="1909" w:author="Thomas Kee" w:date="2011-03-31T10:20:00Z"/>
            </w:rPr>
          </w:rPrChange>
        </w:rPr>
      </w:pPr>
      <w:ins w:id="1910" w:author="Thomas Kee" w:date="2011-03-31T10:20:00Z">
        <w:r w:rsidRPr="003D0E39">
          <w:rPr>
            <w:rStyle w:val="HTMLTypewriter"/>
            <w:rFonts w:ascii="Verdana" w:hAnsi="Verdana"/>
            <w:sz w:val="18"/>
            <w:szCs w:val="18"/>
            <w:rPrChange w:id="1911"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1912" w:author="Thomas Kee" w:date="2011-03-31T10:31:00Z">
              <w:rPr>
                <w:rStyle w:val="HTMLTypewriter"/>
              </w:rPr>
            </w:rPrChange>
          </w:rPr>
          <w:t>git</w:t>
        </w:r>
        <w:proofErr w:type="spellEnd"/>
        <w:proofErr w:type="gramEnd"/>
        <w:r w:rsidRPr="003D0E39">
          <w:rPr>
            <w:rStyle w:val="HTMLTypewriter"/>
            <w:rFonts w:ascii="Verdana" w:hAnsi="Verdana"/>
            <w:sz w:val="18"/>
            <w:szCs w:val="18"/>
            <w:rPrChange w:id="1913" w:author="Thomas Kee" w:date="2011-03-31T10:31:00Z">
              <w:rPr>
                <w:rStyle w:val="HTMLTypewriter"/>
              </w:rPr>
            </w:rPrChange>
          </w:rPr>
          <w:t xml:space="preserve"> am -3 -k </w:t>
        </w:r>
        <w:r w:rsidRPr="003D0E39">
          <w:rPr>
            <w:rStyle w:val="HTMLTypewriter"/>
            <w:rFonts w:ascii="Verdana" w:hAnsi="Verdana"/>
            <w:b/>
            <w:bCs/>
            <w:sz w:val="18"/>
            <w:szCs w:val="18"/>
            <w:rPrChange w:id="1914" w:author="Thomas Kee" w:date="2011-03-31T10:31:00Z">
              <w:rPr>
                <w:rStyle w:val="HTMLTypewriter"/>
                <w:b/>
                <w:bCs/>
              </w:rPr>
            </w:rPrChange>
          </w:rPr>
          <w:t>&lt;2&gt;</w:t>
        </w:r>
      </w:ins>
    </w:p>
    <w:p w:rsidR="00BE0FCC" w:rsidRPr="00731FFC" w:rsidRDefault="003D0E39" w:rsidP="00BE0FCC">
      <w:pPr>
        <w:pStyle w:val="NormalWeb"/>
        <w:numPr>
          <w:ilvl w:val="0"/>
          <w:numId w:val="7"/>
        </w:numPr>
        <w:ind w:left="1440"/>
        <w:rPr>
          <w:ins w:id="1915" w:author="Thomas Kee" w:date="2011-03-31T10:20:00Z"/>
          <w:rFonts w:ascii="Verdana" w:hAnsi="Verdana"/>
          <w:sz w:val="18"/>
          <w:szCs w:val="18"/>
          <w:rPrChange w:id="1916" w:author="Thomas Kee" w:date="2011-03-31T10:31:00Z">
            <w:rPr>
              <w:ins w:id="1917" w:author="Thomas Kee" w:date="2011-03-31T10:20:00Z"/>
            </w:rPr>
          </w:rPrChange>
        </w:rPr>
      </w:pPr>
      <w:proofErr w:type="gramStart"/>
      <w:ins w:id="1918" w:author="Thomas Kee" w:date="2011-03-31T10:20:00Z">
        <w:r w:rsidRPr="003D0E39">
          <w:rPr>
            <w:rFonts w:ascii="Verdana" w:hAnsi="Verdana"/>
            <w:sz w:val="18"/>
            <w:szCs w:val="18"/>
            <w:rPrChange w:id="1919" w:author="Thomas Kee" w:date="2011-03-31T10:31:00Z">
              <w:rPr>
                <w:rFonts w:ascii="Courier New" w:hAnsi="Courier New" w:cs="Courier New"/>
                <w:sz w:val="20"/>
                <w:szCs w:val="20"/>
              </w:rPr>
            </w:rPrChange>
          </w:rPr>
          <w:t>create</w:t>
        </w:r>
        <w:proofErr w:type="gramEnd"/>
        <w:r w:rsidRPr="003D0E39">
          <w:rPr>
            <w:rFonts w:ascii="Verdana" w:hAnsi="Verdana"/>
            <w:sz w:val="18"/>
            <w:szCs w:val="18"/>
            <w:rPrChange w:id="1920" w:author="Thomas Kee" w:date="2011-03-31T10:31:00Z">
              <w:rPr>
                <w:rFonts w:ascii="Courier New" w:hAnsi="Courier New" w:cs="Courier New"/>
                <w:sz w:val="20"/>
                <w:szCs w:val="20"/>
              </w:rPr>
            </w:rPrChange>
          </w:rPr>
          <w:t xml:space="preserve"> a private branch based on a well known (but somewhat behind) tag. </w:t>
        </w:r>
      </w:ins>
    </w:p>
    <w:p w:rsidR="00BE0FCC" w:rsidRPr="00731FFC" w:rsidRDefault="003D0E39" w:rsidP="00BE0FCC">
      <w:pPr>
        <w:pStyle w:val="NormalWeb"/>
        <w:numPr>
          <w:ilvl w:val="0"/>
          <w:numId w:val="7"/>
        </w:numPr>
        <w:ind w:left="1440"/>
        <w:rPr>
          <w:ins w:id="1921" w:author="Thomas Kee" w:date="2011-03-31T10:20:00Z"/>
          <w:rFonts w:ascii="Verdana" w:hAnsi="Verdana"/>
          <w:sz w:val="18"/>
          <w:szCs w:val="18"/>
          <w:rPrChange w:id="1922" w:author="Thomas Kee" w:date="2011-03-31T10:31:00Z">
            <w:rPr>
              <w:ins w:id="1923" w:author="Thomas Kee" w:date="2011-03-31T10:20:00Z"/>
            </w:rPr>
          </w:rPrChange>
        </w:rPr>
      </w:pPr>
      <w:proofErr w:type="gramStart"/>
      <w:ins w:id="1924" w:author="Thomas Kee" w:date="2011-03-31T10:20:00Z">
        <w:r w:rsidRPr="003D0E39">
          <w:rPr>
            <w:rFonts w:ascii="Verdana" w:hAnsi="Verdana"/>
            <w:sz w:val="18"/>
            <w:szCs w:val="18"/>
            <w:rPrChange w:id="1925" w:author="Thomas Kee" w:date="2011-03-31T10:31:00Z">
              <w:rPr>
                <w:rFonts w:ascii="Courier New" w:hAnsi="Courier New" w:cs="Courier New"/>
                <w:sz w:val="20"/>
                <w:szCs w:val="20"/>
              </w:rPr>
            </w:rPrChange>
          </w:rPr>
          <w:t>forward</w:t>
        </w:r>
        <w:proofErr w:type="gramEnd"/>
        <w:r w:rsidRPr="003D0E39">
          <w:rPr>
            <w:rFonts w:ascii="Verdana" w:hAnsi="Verdana"/>
            <w:sz w:val="18"/>
            <w:szCs w:val="18"/>
            <w:rPrChange w:id="1926" w:author="Thomas Kee" w:date="2011-03-31T10:31:00Z">
              <w:rPr>
                <w:rFonts w:ascii="Courier New" w:hAnsi="Courier New" w:cs="Courier New"/>
                <w:sz w:val="20"/>
                <w:szCs w:val="20"/>
              </w:rPr>
            </w:rPrChange>
          </w:rPr>
          <w:t xml:space="preserve"> port all changes in </w:t>
        </w:r>
        <w:r w:rsidRPr="003D0E39">
          <w:rPr>
            <w:rStyle w:val="HTMLTypewriter"/>
            <w:rFonts w:ascii="Verdana" w:hAnsi="Verdana"/>
            <w:sz w:val="18"/>
            <w:szCs w:val="18"/>
            <w:rPrChange w:id="1927" w:author="Thomas Kee" w:date="2011-03-31T10:31:00Z">
              <w:rPr>
                <w:rStyle w:val="HTMLTypewriter"/>
              </w:rPr>
            </w:rPrChange>
          </w:rPr>
          <w:t>private2.6.14</w:t>
        </w:r>
        <w:r w:rsidRPr="003D0E39">
          <w:rPr>
            <w:rFonts w:ascii="Verdana" w:hAnsi="Verdana"/>
            <w:sz w:val="18"/>
            <w:szCs w:val="18"/>
            <w:rPrChange w:id="1928" w:author="Thomas Kee" w:date="2011-03-31T10:31:00Z">
              <w:rPr>
                <w:rFonts w:ascii="Courier New" w:hAnsi="Courier New" w:cs="Courier New"/>
                <w:sz w:val="20"/>
                <w:szCs w:val="20"/>
              </w:rPr>
            </w:rPrChange>
          </w:rPr>
          <w:t xml:space="preserve"> branch to </w:t>
        </w:r>
        <w:r w:rsidRPr="003D0E39">
          <w:rPr>
            <w:rStyle w:val="HTMLTypewriter"/>
            <w:rFonts w:ascii="Verdana" w:hAnsi="Verdana"/>
            <w:sz w:val="18"/>
            <w:szCs w:val="18"/>
            <w:rPrChange w:id="1929" w:author="Thomas Kee" w:date="2011-03-31T10:31:00Z">
              <w:rPr>
                <w:rStyle w:val="HTMLTypewriter"/>
              </w:rPr>
            </w:rPrChange>
          </w:rPr>
          <w:t>master</w:t>
        </w:r>
        <w:r w:rsidRPr="003D0E39">
          <w:rPr>
            <w:rFonts w:ascii="Verdana" w:hAnsi="Verdana"/>
            <w:sz w:val="18"/>
            <w:szCs w:val="18"/>
            <w:rPrChange w:id="1930" w:author="Thomas Kee" w:date="2011-03-31T10:31:00Z">
              <w:rPr>
                <w:rFonts w:ascii="Courier New" w:hAnsi="Courier New" w:cs="Courier New"/>
                <w:sz w:val="20"/>
                <w:szCs w:val="20"/>
              </w:rPr>
            </w:rPrChange>
          </w:rPr>
          <w:t xml:space="preserve"> branch without a formal "merging". </w:t>
        </w:r>
      </w:ins>
    </w:p>
    <w:p w:rsidR="00BE0FCC" w:rsidRPr="00911A0F" w:rsidRDefault="003D0E39" w:rsidP="00BE0FCC">
      <w:pPr>
        <w:pStyle w:val="Heading2"/>
        <w:rPr>
          <w:ins w:id="1931" w:author="Thomas Kee" w:date="2011-03-31T10:20:00Z"/>
          <w:rFonts w:ascii="Verdana" w:hAnsi="Verdana"/>
          <w:sz w:val="28"/>
          <w:szCs w:val="28"/>
          <w:rPrChange w:id="1932" w:author="Thomas Kee" w:date="2011-03-31T10:34:00Z">
            <w:rPr>
              <w:ins w:id="1933" w:author="Thomas Kee" w:date="2011-03-31T10:20:00Z"/>
            </w:rPr>
          </w:rPrChange>
        </w:rPr>
      </w:pPr>
      <w:bookmarkStart w:id="1934" w:name="_Toc289357285"/>
      <w:ins w:id="1935" w:author="Thomas Kee" w:date="2011-03-31T10:20:00Z">
        <w:r w:rsidRPr="003D0E39">
          <w:rPr>
            <w:rFonts w:ascii="Verdana" w:hAnsi="Verdana"/>
            <w:sz w:val="28"/>
            <w:szCs w:val="28"/>
            <w:rPrChange w:id="1936" w:author="Thomas Kee" w:date="2011-03-31T10:34:00Z">
              <w:rPr>
                <w:rFonts w:ascii="Courier New" w:hAnsi="Courier New" w:cs="Courier New"/>
                <w:sz w:val="20"/>
                <w:szCs w:val="20"/>
              </w:rPr>
            </w:rPrChange>
          </w:rPr>
          <w:t>Integrator</w:t>
        </w:r>
        <w:bookmarkEnd w:id="1934"/>
      </w:ins>
    </w:p>
    <w:p w:rsidR="00BE0FCC" w:rsidRPr="00731FFC" w:rsidRDefault="003D0E39" w:rsidP="00BE0FCC">
      <w:pPr>
        <w:pStyle w:val="NormalWeb"/>
        <w:rPr>
          <w:ins w:id="1937" w:author="Thomas Kee" w:date="2011-03-31T10:20:00Z"/>
          <w:rFonts w:ascii="Verdana" w:hAnsi="Verdana"/>
          <w:sz w:val="18"/>
          <w:szCs w:val="18"/>
          <w:rPrChange w:id="1938" w:author="Thomas Kee" w:date="2011-03-31T10:31:00Z">
            <w:rPr>
              <w:ins w:id="1939" w:author="Thomas Kee" w:date="2011-03-31T10:20:00Z"/>
            </w:rPr>
          </w:rPrChange>
        </w:rPr>
      </w:pPr>
      <w:ins w:id="1940" w:author="Thomas Kee" w:date="2011-03-31T10:20:00Z">
        <w:r w:rsidRPr="003D0E39">
          <w:rPr>
            <w:rFonts w:ascii="Verdana" w:hAnsi="Verdana"/>
            <w:sz w:val="18"/>
            <w:szCs w:val="18"/>
            <w:rPrChange w:id="1941" w:author="Thomas Kee" w:date="2011-03-31T10:31:00Z">
              <w:rPr>
                <w:rFonts w:ascii="Courier New" w:hAnsi="Courier New" w:cs="Courier New"/>
                <w:sz w:val="20"/>
                <w:szCs w:val="20"/>
              </w:rPr>
            </w:rPrChange>
          </w:rPr>
          <w:t>A fairly central person acting as the integrator in a group project receives changes made by others, reviews and integrates them and publishes the result for others to use, using these commands in addition to the ones needed by participants.</w:t>
        </w:r>
      </w:ins>
    </w:p>
    <w:p w:rsidR="00BE0FCC" w:rsidRPr="00731FFC" w:rsidRDefault="003D0E39" w:rsidP="00BE0FCC">
      <w:pPr>
        <w:pStyle w:val="NormalWeb"/>
        <w:numPr>
          <w:ilvl w:val="0"/>
          <w:numId w:val="8"/>
        </w:numPr>
        <w:rPr>
          <w:ins w:id="1942" w:author="Thomas Kee" w:date="2011-03-31T10:20:00Z"/>
          <w:rFonts w:ascii="Verdana" w:hAnsi="Verdana"/>
          <w:sz w:val="18"/>
          <w:szCs w:val="18"/>
          <w:rPrChange w:id="1943" w:author="Thomas Kee" w:date="2011-03-31T10:31:00Z">
            <w:rPr>
              <w:ins w:id="1944" w:author="Thomas Kee" w:date="2011-03-31T10:20:00Z"/>
            </w:rPr>
          </w:rPrChange>
        </w:rPr>
      </w:pPr>
      <w:ins w:id="1945" w:author="Thomas Kee" w:date="2011-03-31T10:20:00Z">
        <w:r w:rsidRPr="003D0E39">
          <w:rPr>
            <w:rFonts w:ascii="Verdana" w:hAnsi="Verdana"/>
            <w:sz w:val="18"/>
            <w:szCs w:val="18"/>
            <w:rPrChange w:id="1946" w:author="Thomas Kee" w:date="2011-03-31T10:31:00Z">
              <w:rPr>
                <w:color w:val="0000FF"/>
                <w:u w:val="single"/>
              </w:rPr>
            </w:rPrChange>
          </w:rPr>
          <w:fldChar w:fldCharType="begin"/>
        </w:r>
        <w:r w:rsidRPr="003D0E39">
          <w:rPr>
            <w:rFonts w:ascii="Verdana" w:hAnsi="Verdana"/>
            <w:sz w:val="18"/>
            <w:szCs w:val="18"/>
            <w:rPrChange w:id="1947" w:author="Thomas Kee" w:date="2011-03-31T10:31:00Z">
              <w:rPr>
                <w:rFonts w:ascii="Courier New" w:hAnsi="Courier New" w:cs="Courier New"/>
                <w:sz w:val="20"/>
                <w:szCs w:val="20"/>
              </w:rPr>
            </w:rPrChange>
          </w:rPr>
          <w:instrText xml:space="preserve"> HYPERLINK "http://www.kernel.org/pub/software/scm/git/docs/git-am.html" </w:instrText>
        </w:r>
        <w:r w:rsidRPr="003D0E39">
          <w:rPr>
            <w:rFonts w:ascii="Verdana" w:hAnsi="Verdana"/>
            <w:sz w:val="18"/>
            <w:szCs w:val="18"/>
            <w:rPrChange w:id="1948"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949" w:author="Thomas Kee" w:date="2011-03-31T10:31:00Z">
              <w:rPr>
                <w:rStyle w:val="Hyperlink"/>
              </w:rPr>
            </w:rPrChange>
          </w:rPr>
          <w:t>git</w:t>
        </w:r>
        <w:proofErr w:type="spellEnd"/>
        <w:r w:rsidRPr="003D0E39">
          <w:rPr>
            <w:rStyle w:val="Hyperlink"/>
            <w:rFonts w:ascii="Verdana" w:hAnsi="Verdana"/>
            <w:sz w:val="18"/>
            <w:szCs w:val="18"/>
            <w:rPrChange w:id="1950" w:author="Thomas Kee" w:date="2011-03-31T10:31:00Z">
              <w:rPr>
                <w:rStyle w:val="Hyperlink"/>
              </w:rPr>
            </w:rPrChange>
          </w:rPr>
          <w:t>-</w:t>
        </w:r>
        <w:proofErr w:type="gramStart"/>
        <w:r w:rsidRPr="003D0E39">
          <w:rPr>
            <w:rStyle w:val="Hyperlink"/>
            <w:rFonts w:ascii="Verdana" w:hAnsi="Verdana"/>
            <w:sz w:val="18"/>
            <w:szCs w:val="18"/>
            <w:rPrChange w:id="1951" w:author="Thomas Kee" w:date="2011-03-31T10:31:00Z">
              <w:rPr>
                <w:rStyle w:val="Hyperlink"/>
              </w:rPr>
            </w:rPrChange>
          </w:rPr>
          <w:t>am(</w:t>
        </w:r>
        <w:proofErr w:type="gramEnd"/>
        <w:r w:rsidRPr="003D0E39">
          <w:rPr>
            <w:rStyle w:val="Hyperlink"/>
            <w:rFonts w:ascii="Verdana" w:hAnsi="Verdana"/>
            <w:sz w:val="18"/>
            <w:szCs w:val="18"/>
            <w:rPrChange w:id="1952" w:author="Thomas Kee" w:date="2011-03-31T10:31:00Z">
              <w:rPr>
                <w:rStyle w:val="Hyperlink"/>
              </w:rPr>
            </w:rPrChange>
          </w:rPr>
          <w:t>1)</w:t>
        </w:r>
        <w:r w:rsidRPr="003D0E39">
          <w:rPr>
            <w:rFonts w:ascii="Verdana" w:hAnsi="Verdana"/>
            <w:sz w:val="18"/>
            <w:szCs w:val="18"/>
            <w:rPrChange w:id="1953" w:author="Thomas Kee" w:date="2011-03-31T10:31:00Z">
              <w:rPr>
                <w:color w:val="0000FF"/>
                <w:u w:val="single"/>
              </w:rPr>
            </w:rPrChange>
          </w:rPr>
          <w:fldChar w:fldCharType="end"/>
        </w:r>
        <w:r w:rsidRPr="003D0E39">
          <w:rPr>
            <w:rFonts w:ascii="Verdana" w:hAnsi="Verdana"/>
            <w:sz w:val="18"/>
            <w:szCs w:val="18"/>
            <w:rPrChange w:id="1954" w:author="Thomas Kee" w:date="2011-03-31T10:31:00Z">
              <w:rPr>
                <w:color w:val="0000FF"/>
                <w:u w:val="single"/>
              </w:rPr>
            </w:rPrChange>
          </w:rPr>
          <w:t xml:space="preserve"> to apply patches e-mailed in from your contributors. </w:t>
        </w:r>
      </w:ins>
    </w:p>
    <w:p w:rsidR="00BE0FCC" w:rsidRPr="00731FFC" w:rsidRDefault="003D0E39" w:rsidP="00BE0FCC">
      <w:pPr>
        <w:pStyle w:val="NormalWeb"/>
        <w:numPr>
          <w:ilvl w:val="0"/>
          <w:numId w:val="8"/>
        </w:numPr>
        <w:rPr>
          <w:ins w:id="1955" w:author="Thomas Kee" w:date="2011-03-31T10:20:00Z"/>
          <w:rFonts w:ascii="Verdana" w:hAnsi="Verdana"/>
          <w:sz w:val="18"/>
          <w:szCs w:val="18"/>
          <w:rPrChange w:id="1956" w:author="Thomas Kee" w:date="2011-03-31T10:31:00Z">
            <w:rPr>
              <w:ins w:id="1957" w:author="Thomas Kee" w:date="2011-03-31T10:20:00Z"/>
            </w:rPr>
          </w:rPrChange>
        </w:rPr>
      </w:pPr>
      <w:ins w:id="1958" w:author="Thomas Kee" w:date="2011-03-31T10:20:00Z">
        <w:r w:rsidRPr="003D0E39">
          <w:rPr>
            <w:rFonts w:ascii="Verdana" w:hAnsi="Verdana"/>
            <w:sz w:val="18"/>
            <w:szCs w:val="18"/>
            <w:rPrChange w:id="1959" w:author="Thomas Kee" w:date="2011-03-31T10:31:00Z">
              <w:rPr>
                <w:color w:val="0000FF"/>
                <w:u w:val="single"/>
              </w:rPr>
            </w:rPrChange>
          </w:rPr>
          <w:fldChar w:fldCharType="begin"/>
        </w:r>
        <w:r w:rsidRPr="003D0E39">
          <w:rPr>
            <w:rFonts w:ascii="Verdana" w:hAnsi="Verdana"/>
            <w:sz w:val="18"/>
            <w:szCs w:val="18"/>
            <w:rPrChange w:id="1960" w:author="Thomas Kee" w:date="2011-03-31T10:31:00Z">
              <w:rPr>
                <w:color w:val="0000FF"/>
                <w:u w:val="single"/>
              </w:rPr>
            </w:rPrChange>
          </w:rPr>
          <w:instrText xml:space="preserve"> HYPERLINK "http://www.kernel.org/pub/software/scm/git/docs/git-pull.html" </w:instrText>
        </w:r>
        <w:r w:rsidRPr="003D0E39">
          <w:rPr>
            <w:rFonts w:ascii="Verdana" w:hAnsi="Verdana"/>
            <w:sz w:val="18"/>
            <w:szCs w:val="18"/>
            <w:rPrChange w:id="1961"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962" w:author="Thomas Kee" w:date="2011-03-31T10:31:00Z">
              <w:rPr>
                <w:rStyle w:val="Hyperlink"/>
              </w:rPr>
            </w:rPrChange>
          </w:rPr>
          <w:t>git</w:t>
        </w:r>
        <w:proofErr w:type="spellEnd"/>
        <w:r w:rsidRPr="003D0E39">
          <w:rPr>
            <w:rStyle w:val="Hyperlink"/>
            <w:rFonts w:ascii="Verdana" w:hAnsi="Verdana"/>
            <w:sz w:val="18"/>
            <w:szCs w:val="18"/>
            <w:rPrChange w:id="1963" w:author="Thomas Kee" w:date="2011-03-31T10:31:00Z">
              <w:rPr>
                <w:rStyle w:val="Hyperlink"/>
              </w:rPr>
            </w:rPrChange>
          </w:rPr>
          <w:t>-</w:t>
        </w:r>
        <w:proofErr w:type="gramStart"/>
        <w:r w:rsidRPr="003D0E39">
          <w:rPr>
            <w:rStyle w:val="Hyperlink"/>
            <w:rFonts w:ascii="Verdana" w:hAnsi="Verdana"/>
            <w:sz w:val="18"/>
            <w:szCs w:val="18"/>
            <w:rPrChange w:id="1964" w:author="Thomas Kee" w:date="2011-03-31T10:31:00Z">
              <w:rPr>
                <w:rStyle w:val="Hyperlink"/>
              </w:rPr>
            </w:rPrChange>
          </w:rPr>
          <w:t>pull(</w:t>
        </w:r>
        <w:proofErr w:type="gramEnd"/>
        <w:r w:rsidRPr="003D0E39">
          <w:rPr>
            <w:rStyle w:val="Hyperlink"/>
            <w:rFonts w:ascii="Verdana" w:hAnsi="Verdana"/>
            <w:sz w:val="18"/>
            <w:szCs w:val="18"/>
            <w:rPrChange w:id="1965" w:author="Thomas Kee" w:date="2011-03-31T10:31:00Z">
              <w:rPr>
                <w:rStyle w:val="Hyperlink"/>
              </w:rPr>
            </w:rPrChange>
          </w:rPr>
          <w:t>1)</w:t>
        </w:r>
        <w:r w:rsidRPr="003D0E39">
          <w:rPr>
            <w:rFonts w:ascii="Verdana" w:hAnsi="Verdana"/>
            <w:sz w:val="18"/>
            <w:szCs w:val="18"/>
            <w:rPrChange w:id="1966" w:author="Thomas Kee" w:date="2011-03-31T10:31:00Z">
              <w:rPr>
                <w:color w:val="0000FF"/>
                <w:u w:val="single"/>
              </w:rPr>
            </w:rPrChange>
          </w:rPr>
          <w:fldChar w:fldCharType="end"/>
        </w:r>
        <w:r w:rsidRPr="003D0E39">
          <w:rPr>
            <w:rFonts w:ascii="Verdana" w:hAnsi="Verdana"/>
            <w:sz w:val="18"/>
            <w:szCs w:val="18"/>
            <w:rPrChange w:id="1967" w:author="Thomas Kee" w:date="2011-03-31T10:31:00Z">
              <w:rPr>
                <w:color w:val="0000FF"/>
                <w:u w:val="single"/>
              </w:rPr>
            </w:rPrChange>
          </w:rPr>
          <w:t xml:space="preserve"> to merge from your trusted lieutenants. </w:t>
        </w:r>
      </w:ins>
    </w:p>
    <w:p w:rsidR="00BE0FCC" w:rsidRPr="00731FFC" w:rsidRDefault="003D0E39" w:rsidP="00BE0FCC">
      <w:pPr>
        <w:pStyle w:val="NormalWeb"/>
        <w:numPr>
          <w:ilvl w:val="0"/>
          <w:numId w:val="8"/>
        </w:numPr>
        <w:rPr>
          <w:ins w:id="1968" w:author="Thomas Kee" w:date="2011-03-31T10:20:00Z"/>
          <w:rFonts w:ascii="Verdana" w:hAnsi="Verdana"/>
          <w:sz w:val="18"/>
          <w:szCs w:val="18"/>
          <w:rPrChange w:id="1969" w:author="Thomas Kee" w:date="2011-03-31T10:31:00Z">
            <w:rPr>
              <w:ins w:id="1970" w:author="Thomas Kee" w:date="2011-03-31T10:20:00Z"/>
            </w:rPr>
          </w:rPrChange>
        </w:rPr>
      </w:pPr>
      <w:ins w:id="1971" w:author="Thomas Kee" w:date="2011-03-31T10:20:00Z">
        <w:r w:rsidRPr="003D0E39">
          <w:rPr>
            <w:rFonts w:ascii="Verdana" w:hAnsi="Verdana"/>
            <w:sz w:val="18"/>
            <w:szCs w:val="18"/>
            <w:rPrChange w:id="1972" w:author="Thomas Kee" w:date="2011-03-31T10:31:00Z">
              <w:rPr>
                <w:color w:val="0000FF"/>
                <w:u w:val="single"/>
              </w:rPr>
            </w:rPrChange>
          </w:rPr>
          <w:fldChar w:fldCharType="begin"/>
        </w:r>
        <w:r w:rsidRPr="003D0E39">
          <w:rPr>
            <w:rFonts w:ascii="Verdana" w:hAnsi="Verdana"/>
            <w:sz w:val="18"/>
            <w:szCs w:val="18"/>
            <w:rPrChange w:id="1973" w:author="Thomas Kee" w:date="2011-03-31T10:31:00Z">
              <w:rPr>
                <w:color w:val="0000FF"/>
                <w:u w:val="single"/>
              </w:rPr>
            </w:rPrChange>
          </w:rPr>
          <w:instrText xml:space="preserve"> HYPERLINK "http://www.kernel.org/pub/software/scm/git/docs/git-format-patch.html" </w:instrText>
        </w:r>
        <w:r w:rsidRPr="003D0E39">
          <w:rPr>
            <w:rFonts w:ascii="Verdana" w:hAnsi="Verdana"/>
            <w:sz w:val="18"/>
            <w:szCs w:val="18"/>
            <w:rPrChange w:id="1974" w:author="Thomas Kee" w:date="2011-03-31T10:31:00Z">
              <w:rPr>
                <w:color w:val="0000FF"/>
                <w:u w:val="single"/>
              </w:rPr>
            </w:rPrChange>
          </w:rPr>
          <w:fldChar w:fldCharType="separate"/>
        </w:r>
        <w:proofErr w:type="spellStart"/>
        <w:r w:rsidRPr="003D0E39">
          <w:rPr>
            <w:rStyle w:val="Hyperlink"/>
            <w:rFonts w:ascii="Verdana" w:hAnsi="Verdana"/>
            <w:sz w:val="18"/>
            <w:szCs w:val="18"/>
            <w:rPrChange w:id="1975" w:author="Thomas Kee" w:date="2011-03-31T10:31:00Z">
              <w:rPr>
                <w:rStyle w:val="Hyperlink"/>
              </w:rPr>
            </w:rPrChange>
          </w:rPr>
          <w:t>git</w:t>
        </w:r>
        <w:proofErr w:type="spellEnd"/>
        <w:r w:rsidRPr="003D0E39">
          <w:rPr>
            <w:rStyle w:val="Hyperlink"/>
            <w:rFonts w:ascii="Verdana" w:hAnsi="Verdana"/>
            <w:sz w:val="18"/>
            <w:szCs w:val="18"/>
            <w:rPrChange w:id="1976" w:author="Thomas Kee" w:date="2011-03-31T10:31:00Z">
              <w:rPr>
                <w:rStyle w:val="Hyperlink"/>
              </w:rPr>
            </w:rPrChange>
          </w:rPr>
          <w:t>-format-</w:t>
        </w:r>
        <w:proofErr w:type="gramStart"/>
        <w:r w:rsidRPr="003D0E39">
          <w:rPr>
            <w:rStyle w:val="Hyperlink"/>
            <w:rFonts w:ascii="Verdana" w:hAnsi="Verdana"/>
            <w:sz w:val="18"/>
            <w:szCs w:val="18"/>
            <w:rPrChange w:id="1977" w:author="Thomas Kee" w:date="2011-03-31T10:31:00Z">
              <w:rPr>
                <w:rStyle w:val="Hyperlink"/>
              </w:rPr>
            </w:rPrChange>
          </w:rPr>
          <w:t>patch(</w:t>
        </w:r>
        <w:proofErr w:type="gramEnd"/>
        <w:r w:rsidRPr="003D0E39">
          <w:rPr>
            <w:rStyle w:val="Hyperlink"/>
            <w:rFonts w:ascii="Verdana" w:hAnsi="Verdana"/>
            <w:sz w:val="18"/>
            <w:szCs w:val="18"/>
            <w:rPrChange w:id="1978" w:author="Thomas Kee" w:date="2011-03-31T10:31:00Z">
              <w:rPr>
                <w:rStyle w:val="Hyperlink"/>
              </w:rPr>
            </w:rPrChange>
          </w:rPr>
          <w:t>1)</w:t>
        </w:r>
        <w:r w:rsidRPr="003D0E39">
          <w:rPr>
            <w:rFonts w:ascii="Verdana" w:hAnsi="Verdana"/>
            <w:sz w:val="18"/>
            <w:szCs w:val="18"/>
            <w:rPrChange w:id="1979" w:author="Thomas Kee" w:date="2011-03-31T10:31:00Z">
              <w:rPr>
                <w:color w:val="0000FF"/>
                <w:u w:val="single"/>
              </w:rPr>
            </w:rPrChange>
          </w:rPr>
          <w:fldChar w:fldCharType="end"/>
        </w:r>
        <w:r w:rsidRPr="003D0E39">
          <w:rPr>
            <w:rFonts w:ascii="Verdana" w:hAnsi="Verdana"/>
            <w:sz w:val="18"/>
            <w:szCs w:val="18"/>
            <w:rPrChange w:id="1980" w:author="Thomas Kee" w:date="2011-03-31T10:31:00Z">
              <w:rPr>
                <w:color w:val="0000FF"/>
                <w:u w:val="single"/>
              </w:rPr>
            </w:rPrChange>
          </w:rPr>
          <w:t xml:space="preserve"> to prepare and send suggested alternative to contributors. </w:t>
        </w:r>
      </w:ins>
    </w:p>
    <w:p w:rsidR="00BE0FCC" w:rsidRPr="00731FFC" w:rsidRDefault="003D0E39" w:rsidP="00BE0FCC">
      <w:pPr>
        <w:pStyle w:val="NormalWeb"/>
        <w:numPr>
          <w:ilvl w:val="0"/>
          <w:numId w:val="8"/>
        </w:numPr>
        <w:rPr>
          <w:ins w:id="1981" w:author="Thomas Kee" w:date="2011-03-31T10:20:00Z"/>
          <w:rFonts w:ascii="Verdana" w:hAnsi="Verdana"/>
          <w:sz w:val="18"/>
          <w:szCs w:val="18"/>
          <w:rPrChange w:id="1982" w:author="Thomas Kee" w:date="2011-03-31T10:31:00Z">
            <w:rPr>
              <w:ins w:id="1983" w:author="Thomas Kee" w:date="2011-03-31T10:20:00Z"/>
            </w:rPr>
          </w:rPrChange>
        </w:rPr>
      </w:pPr>
      <w:ins w:id="1984" w:author="Thomas Kee" w:date="2011-03-31T10:20:00Z">
        <w:r w:rsidRPr="003D0E39">
          <w:rPr>
            <w:rFonts w:ascii="Verdana" w:hAnsi="Verdana"/>
            <w:sz w:val="18"/>
            <w:szCs w:val="18"/>
            <w:rPrChange w:id="1985" w:author="Thomas Kee" w:date="2011-03-31T10:31:00Z">
              <w:rPr>
                <w:color w:val="0000FF"/>
                <w:u w:val="single"/>
              </w:rPr>
            </w:rPrChange>
          </w:rPr>
          <w:fldChar w:fldCharType="begin"/>
        </w:r>
        <w:r w:rsidRPr="003D0E39">
          <w:rPr>
            <w:rFonts w:ascii="Verdana" w:hAnsi="Verdana"/>
            <w:sz w:val="18"/>
            <w:szCs w:val="18"/>
            <w:rPrChange w:id="1986" w:author="Thomas Kee" w:date="2011-03-31T10:31:00Z">
              <w:rPr>
                <w:color w:val="0000FF"/>
                <w:u w:val="single"/>
              </w:rPr>
            </w:rPrChange>
          </w:rPr>
          <w:instrText xml:space="preserve"> HYPERLINK "http://www.kernel.org/pub/software/scm/git/docs/git-revert.html" </w:instrText>
        </w:r>
        <w:r w:rsidRPr="003D0E39">
          <w:rPr>
            <w:rFonts w:ascii="Verdana" w:hAnsi="Verdana"/>
            <w:sz w:val="18"/>
            <w:szCs w:val="18"/>
            <w:rPrChange w:id="1987" w:author="Thomas Kee" w:date="2011-03-31T10:31:00Z">
              <w:rPr>
                <w:color w:val="0000FF"/>
                <w:u w:val="single"/>
              </w:rPr>
            </w:rPrChange>
          </w:rPr>
          <w:fldChar w:fldCharType="separate"/>
        </w:r>
        <w:proofErr w:type="spellStart"/>
        <w:proofErr w:type="gramStart"/>
        <w:r w:rsidRPr="003D0E39">
          <w:rPr>
            <w:rStyle w:val="Hyperlink"/>
            <w:rFonts w:ascii="Verdana" w:hAnsi="Verdana"/>
            <w:sz w:val="18"/>
            <w:szCs w:val="18"/>
            <w:rPrChange w:id="1988" w:author="Thomas Kee" w:date="2011-03-31T10:31:00Z">
              <w:rPr>
                <w:rStyle w:val="Hyperlink"/>
              </w:rPr>
            </w:rPrChange>
          </w:rPr>
          <w:t>git</w:t>
        </w:r>
        <w:proofErr w:type="spellEnd"/>
        <w:r w:rsidRPr="003D0E39">
          <w:rPr>
            <w:rStyle w:val="Hyperlink"/>
            <w:rFonts w:ascii="Verdana" w:hAnsi="Verdana"/>
            <w:sz w:val="18"/>
            <w:szCs w:val="18"/>
            <w:rPrChange w:id="1989" w:author="Thomas Kee" w:date="2011-03-31T10:31:00Z">
              <w:rPr>
                <w:rStyle w:val="Hyperlink"/>
              </w:rPr>
            </w:rPrChange>
          </w:rPr>
          <w:t>-</w:t>
        </w:r>
        <w:proofErr w:type="gramEnd"/>
        <w:r w:rsidRPr="003D0E39">
          <w:rPr>
            <w:rStyle w:val="Hyperlink"/>
            <w:rFonts w:ascii="Verdana" w:hAnsi="Verdana"/>
            <w:sz w:val="18"/>
            <w:szCs w:val="18"/>
            <w:rPrChange w:id="1990" w:author="Thomas Kee" w:date="2011-03-31T10:31:00Z">
              <w:rPr>
                <w:rStyle w:val="Hyperlink"/>
              </w:rPr>
            </w:rPrChange>
          </w:rPr>
          <w:t>revert(1)</w:t>
        </w:r>
        <w:r w:rsidRPr="003D0E39">
          <w:rPr>
            <w:rFonts w:ascii="Verdana" w:hAnsi="Verdana"/>
            <w:sz w:val="18"/>
            <w:szCs w:val="18"/>
            <w:rPrChange w:id="1991" w:author="Thomas Kee" w:date="2011-03-31T10:31:00Z">
              <w:rPr>
                <w:color w:val="0000FF"/>
                <w:u w:val="single"/>
              </w:rPr>
            </w:rPrChange>
          </w:rPr>
          <w:fldChar w:fldCharType="end"/>
        </w:r>
        <w:r w:rsidRPr="003D0E39">
          <w:rPr>
            <w:rFonts w:ascii="Verdana" w:hAnsi="Verdana"/>
            <w:sz w:val="18"/>
            <w:szCs w:val="18"/>
            <w:rPrChange w:id="1992" w:author="Thomas Kee" w:date="2011-03-31T10:31:00Z">
              <w:rPr>
                <w:color w:val="0000FF"/>
                <w:u w:val="single"/>
              </w:rPr>
            </w:rPrChange>
          </w:rPr>
          <w:t xml:space="preserve"> to undo botched commits. </w:t>
        </w:r>
      </w:ins>
    </w:p>
    <w:p w:rsidR="00BE0FCC" w:rsidRPr="00731FFC" w:rsidRDefault="003D0E39" w:rsidP="00BE0FCC">
      <w:pPr>
        <w:pStyle w:val="NormalWeb"/>
        <w:numPr>
          <w:ilvl w:val="0"/>
          <w:numId w:val="8"/>
        </w:numPr>
        <w:rPr>
          <w:ins w:id="1993" w:author="Thomas Kee" w:date="2011-03-31T10:20:00Z"/>
          <w:rFonts w:ascii="Verdana" w:hAnsi="Verdana"/>
          <w:sz w:val="18"/>
          <w:szCs w:val="18"/>
          <w:rPrChange w:id="1994" w:author="Thomas Kee" w:date="2011-03-31T10:31:00Z">
            <w:rPr>
              <w:ins w:id="1995" w:author="Thomas Kee" w:date="2011-03-31T10:20:00Z"/>
            </w:rPr>
          </w:rPrChange>
        </w:rPr>
      </w:pPr>
      <w:ins w:id="1996" w:author="Thomas Kee" w:date="2011-03-31T10:20:00Z">
        <w:r w:rsidRPr="003D0E39">
          <w:rPr>
            <w:rFonts w:ascii="Verdana" w:hAnsi="Verdana"/>
            <w:sz w:val="18"/>
            <w:szCs w:val="18"/>
            <w:rPrChange w:id="1997" w:author="Thomas Kee" w:date="2011-03-31T10:31:00Z">
              <w:rPr>
                <w:color w:val="0000FF"/>
                <w:u w:val="single"/>
              </w:rPr>
            </w:rPrChange>
          </w:rPr>
          <w:fldChar w:fldCharType="begin"/>
        </w:r>
        <w:r w:rsidRPr="003D0E39">
          <w:rPr>
            <w:rFonts w:ascii="Verdana" w:hAnsi="Verdana"/>
            <w:sz w:val="18"/>
            <w:szCs w:val="18"/>
            <w:rPrChange w:id="1998" w:author="Thomas Kee" w:date="2011-03-31T10:31:00Z">
              <w:rPr>
                <w:color w:val="0000FF"/>
                <w:u w:val="single"/>
              </w:rPr>
            </w:rPrChange>
          </w:rPr>
          <w:instrText xml:space="preserve"> HYPERLINK "http://www.kernel.org/pub/software/scm/git/docs/git-push.html" </w:instrText>
        </w:r>
        <w:r w:rsidRPr="003D0E39">
          <w:rPr>
            <w:rFonts w:ascii="Verdana" w:hAnsi="Verdana"/>
            <w:sz w:val="18"/>
            <w:szCs w:val="18"/>
            <w:rPrChange w:id="1999" w:author="Thomas Kee" w:date="2011-03-31T10:31:00Z">
              <w:rPr>
                <w:color w:val="0000FF"/>
                <w:u w:val="single"/>
              </w:rPr>
            </w:rPrChange>
          </w:rPr>
          <w:fldChar w:fldCharType="separate"/>
        </w:r>
        <w:proofErr w:type="spellStart"/>
        <w:r w:rsidRPr="003D0E39">
          <w:rPr>
            <w:rStyle w:val="Hyperlink"/>
            <w:rFonts w:ascii="Verdana" w:hAnsi="Verdana"/>
            <w:sz w:val="18"/>
            <w:szCs w:val="18"/>
            <w:rPrChange w:id="2000" w:author="Thomas Kee" w:date="2011-03-31T10:31:00Z">
              <w:rPr>
                <w:rStyle w:val="Hyperlink"/>
              </w:rPr>
            </w:rPrChange>
          </w:rPr>
          <w:t>git</w:t>
        </w:r>
        <w:proofErr w:type="spellEnd"/>
        <w:r w:rsidRPr="003D0E39">
          <w:rPr>
            <w:rStyle w:val="Hyperlink"/>
            <w:rFonts w:ascii="Verdana" w:hAnsi="Verdana"/>
            <w:sz w:val="18"/>
            <w:szCs w:val="18"/>
            <w:rPrChange w:id="2001" w:author="Thomas Kee" w:date="2011-03-31T10:31:00Z">
              <w:rPr>
                <w:rStyle w:val="Hyperlink"/>
              </w:rPr>
            </w:rPrChange>
          </w:rPr>
          <w:t>-</w:t>
        </w:r>
        <w:proofErr w:type="gramStart"/>
        <w:r w:rsidRPr="003D0E39">
          <w:rPr>
            <w:rStyle w:val="Hyperlink"/>
            <w:rFonts w:ascii="Verdana" w:hAnsi="Verdana"/>
            <w:sz w:val="18"/>
            <w:szCs w:val="18"/>
            <w:rPrChange w:id="2002" w:author="Thomas Kee" w:date="2011-03-31T10:31:00Z">
              <w:rPr>
                <w:rStyle w:val="Hyperlink"/>
              </w:rPr>
            </w:rPrChange>
          </w:rPr>
          <w:t>push(</w:t>
        </w:r>
        <w:proofErr w:type="gramEnd"/>
        <w:r w:rsidRPr="003D0E39">
          <w:rPr>
            <w:rStyle w:val="Hyperlink"/>
            <w:rFonts w:ascii="Verdana" w:hAnsi="Verdana"/>
            <w:sz w:val="18"/>
            <w:szCs w:val="18"/>
            <w:rPrChange w:id="2003" w:author="Thomas Kee" w:date="2011-03-31T10:31:00Z">
              <w:rPr>
                <w:rStyle w:val="Hyperlink"/>
              </w:rPr>
            </w:rPrChange>
          </w:rPr>
          <w:t>1)</w:t>
        </w:r>
        <w:r w:rsidRPr="003D0E39">
          <w:rPr>
            <w:rFonts w:ascii="Verdana" w:hAnsi="Verdana"/>
            <w:sz w:val="18"/>
            <w:szCs w:val="18"/>
            <w:rPrChange w:id="2004" w:author="Thomas Kee" w:date="2011-03-31T10:31:00Z">
              <w:rPr>
                <w:color w:val="0000FF"/>
                <w:u w:val="single"/>
              </w:rPr>
            </w:rPrChange>
          </w:rPr>
          <w:fldChar w:fldCharType="end"/>
        </w:r>
        <w:r w:rsidRPr="003D0E39">
          <w:rPr>
            <w:rFonts w:ascii="Verdana" w:hAnsi="Verdana"/>
            <w:sz w:val="18"/>
            <w:szCs w:val="18"/>
            <w:rPrChange w:id="2005" w:author="Thomas Kee" w:date="2011-03-31T10:31:00Z">
              <w:rPr>
                <w:color w:val="0000FF"/>
                <w:u w:val="single"/>
              </w:rPr>
            </w:rPrChange>
          </w:rPr>
          <w:t xml:space="preserve"> to publish the bleeding edge. </w:t>
        </w:r>
      </w:ins>
    </w:p>
    <w:p w:rsidR="00BE0FCC" w:rsidRPr="00911A0F" w:rsidRDefault="003D0E39" w:rsidP="00BE0FCC">
      <w:pPr>
        <w:pStyle w:val="Heading3"/>
        <w:rPr>
          <w:ins w:id="2006" w:author="Thomas Kee" w:date="2011-03-31T10:20:00Z"/>
          <w:rFonts w:ascii="Verdana" w:hAnsi="Verdana"/>
          <w:sz w:val="24"/>
          <w:szCs w:val="24"/>
          <w:rPrChange w:id="2007" w:author="Thomas Kee" w:date="2011-03-31T10:34:00Z">
            <w:rPr>
              <w:ins w:id="2008" w:author="Thomas Kee" w:date="2011-03-31T10:20:00Z"/>
            </w:rPr>
          </w:rPrChange>
        </w:rPr>
      </w:pPr>
      <w:bookmarkStart w:id="2009" w:name="_Toc289357286"/>
      <w:ins w:id="2010" w:author="Thomas Kee" w:date="2011-03-31T10:20:00Z">
        <w:r w:rsidRPr="003D0E39">
          <w:rPr>
            <w:rFonts w:ascii="Verdana" w:hAnsi="Verdana"/>
            <w:sz w:val="24"/>
            <w:szCs w:val="24"/>
            <w:rPrChange w:id="2011" w:author="Thomas Kee" w:date="2011-03-31T10:34:00Z">
              <w:rPr>
                <w:color w:val="0000FF"/>
                <w:u w:val="single"/>
              </w:rPr>
            </w:rPrChange>
          </w:rPr>
          <w:t>Examples</w:t>
        </w:r>
        <w:bookmarkEnd w:id="2009"/>
      </w:ins>
    </w:p>
    <w:p w:rsidR="00BE0FCC" w:rsidRPr="00731FFC" w:rsidRDefault="003D0E39" w:rsidP="00BE0FCC">
      <w:pPr>
        <w:rPr>
          <w:ins w:id="2012" w:author="Thomas Kee" w:date="2011-03-31T10:20:00Z"/>
          <w:rFonts w:ascii="Verdana" w:hAnsi="Verdana"/>
          <w:sz w:val="18"/>
          <w:szCs w:val="18"/>
          <w:rPrChange w:id="2013" w:author="Thomas Kee" w:date="2011-03-31T10:31:00Z">
            <w:rPr>
              <w:ins w:id="2014" w:author="Thomas Kee" w:date="2011-03-31T10:20:00Z"/>
            </w:rPr>
          </w:rPrChange>
        </w:rPr>
      </w:pPr>
      <w:proofErr w:type="gramStart"/>
      <w:ins w:id="2015" w:author="Thomas Kee" w:date="2011-03-31T10:20:00Z">
        <w:r w:rsidRPr="003D0E39">
          <w:rPr>
            <w:rFonts w:ascii="Verdana" w:hAnsi="Verdana"/>
            <w:sz w:val="18"/>
            <w:szCs w:val="18"/>
            <w:rPrChange w:id="2016" w:author="Thomas Kee" w:date="2011-03-31T10:31:00Z">
              <w:rPr>
                <w:color w:val="0000FF"/>
                <w:u w:val="single"/>
              </w:rPr>
            </w:rPrChange>
          </w:rPr>
          <w:t>My typical GIT day.</w:t>
        </w:r>
        <w:proofErr w:type="gramEnd"/>
        <w:r w:rsidRPr="003D0E39">
          <w:rPr>
            <w:rFonts w:ascii="Verdana" w:hAnsi="Verdana"/>
            <w:sz w:val="18"/>
            <w:szCs w:val="18"/>
            <w:rPrChange w:id="2017" w:author="Thomas Kee" w:date="2011-03-31T10:31:00Z">
              <w:rPr>
                <w:color w:val="0000FF"/>
                <w:u w:val="single"/>
              </w:rPr>
            </w:rPrChange>
          </w:rPr>
          <w:t xml:space="preserve"> </w:t>
        </w:r>
      </w:ins>
    </w:p>
    <w:p w:rsidR="00BE0FCC" w:rsidRPr="00731FFC" w:rsidRDefault="003D0E39" w:rsidP="00BE0FCC">
      <w:pPr>
        <w:pStyle w:val="HTMLPreformatted"/>
        <w:ind w:left="720"/>
        <w:rPr>
          <w:ins w:id="2018" w:author="Thomas Kee" w:date="2011-03-31T10:20:00Z"/>
          <w:rStyle w:val="HTMLTypewriter"/>
          <w:rFonts w:ascii="Verdana" w:hAnsi="Verdana"/>
          <w:sz w:val="18"/>
          <w:szCs w:val="18"/>
          <w:rPrChange w:id="2019" w:author="Thomas Kee" w:date="2011-03-31T10:31:00Z">
            <w:rPr>
              <w:ins w:id="2020" w:author="Thomas Kee" w:date="2011-03-31T10:20:00Z"/>
              <w:rStyle w:val="HTMLTypewriter"/>
            </w:rPr>
          </w:rPrChange>
        </w:rPr>
      </w:pPr>
      <w:ins w:id="2021" w:author="Thomas Kee" w:date="2011-03-31T10:20:00Z">
        <w:r w:rsidRPr="003D0E39">
          <w:rPr>
            <w:rStyle w:val="HTMLTypewriter"/>
            <w:rFonts w:ascii="Verdana" w:hAnsi="Verdana"/>
            <w:sz w:val="18"/>
            <w:szCs w:val="18"/>
            <w:rPrChange w:id="2022"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23" w:author="Thomas Kee" w:date="2011-03-31T10:31:00Z">
              <w:rPr>
                <w:rStyle w:val="HTMLTypewriter"/>
              </w:rPr>
            </w:rPrChange>
          </w:rPr>
          <w:t>git</w:t>
        </w:r>
        <w:proofErr w:type="spellEnd"/>
        <w:proofErr w:type="gramEnd"/>
        <w:r w:rsidRPr="003D0E39">
          <w:rPr>
            <w:rStyle w:val="HTMLTypewriter"/>
            <w:rFonts w:ascii="Verdana" w:hAnsi="Verdana"/>
            <w:sz w:val="18"/>
            <w:szCs w:val="18"/>
            <w:rPrChange w:id="2024" w:author="Thomas Kee" w:date="2011-03-31T10:31:00Z">
              <w:rPr>
                <w:rStyle w:val="HTMLTypewriter"/>
              </w:rPr>
            </w:rPrChange>
          </w:rPr>
          <w:t xml:space="preserve"> status </w:t>
        </w:r>
        <w:r w:rsidRPr="003D0E39">
          <w:rPr>
            <w:rStyle w:val="HTMLTypewriter"/>
            <w:rFonts w:ascii="Verdana" w:hAnsi="Verdana"/>
            <w:b/>
            <w:bCs/>
            <w:sz w:val="18"/>
            <w:szCs w:val="18"/>
            <w:rPrChange w:id="2025" w:author="Thomas Kee" w:date="2011-03-31T10:31:00Z">
              <w:rPr>
                <w:rStyle w:val="HTMLTypewriter"/>
                <w:b/>
                <w:bCs/>
              </w:rPr>
            </w:rPrChange>
          </w:rPr>
          <w:t>&lt;1&gt;</w:t>
        </w:r>
      </w:ins>
    </w:p>
    <w:p w:rsidR="00BE0FCC" w:rsidRPr="00731FFC" w:rsidRDefault="003D0E39" w:rsidP="00BE0FCC">
      <w:pPr>
        <w:pStyle w:val="HTMLPreformatted"/>
        <w:ind w:left="720"/>
        <w:rPr>
          <w:ins w:id="2026" w:author="Thomas Kee" w:date="2011-03-31T10:20:00Z"/>
          <w:rStyle w:val="HTMLTypewriter"/>
          <w:rFonts w:ascii="Verdana" w:hAnsi="Verdana"/>
          <w:sz w:val="18"/>
          <w:szCs w:val="18"/>
          <w:rPrChange w:id="2027" w:author="Thomas Kee" w:date="2011-03-31T10:31:00Z">
            <w:rPr>
              <w:ins w:id="2028" w:author="Thomas Kee" w:date="2011-03-31T10:20:00Z"/>
              <w:rStyle w:val="HTMLTypewriter"/>
            </w:rPr>
          </w:rPrChange>
        </w:rPr>
      </w:pPr>
      <w:ins w:id="2029" w:author="Thomas Kee" w:date="2011-03-31T10:20:00Z">
        <w:r w:rsidRPr="003D0E39">
          <w:rPr>
            <w:rStyle w:val="HTMLTypewriter"/>
            <w:rFonts w:ascii="Verdana" w:hAnsi="Verdana"/>
            <w:sz w:val="18"/>
            <w:szCs w:val="18"/>
            <w:rPrChange w:id="203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31" w:author="Thomas Kee" w:date="2011-03-31T10:31:00Z">
              <w:rPr>
                <w:rStyle w:val="HTMLTypewriter"/>
              </w:rPr>
            </w:rPrChange>
          </w:rPr>
          <w:t>git</w:t>
        </w:r>
        <w:proofErr w:type="spellEnd"/>
        <w:proofErr w:type="gramEnd"/>
        <w:r w:rsidRPr="003D0E39">
          <w:rPr>
            <w:rStyle w:val="HTMLTypewriter"/>
            <w:rFonts w:ascii="Verdana" w:hAnsi="Verdana"/>
            <w:sz w:val="18"/>
            <w:szCs w:val="18"/>
            <w:rPrChange w:id="2032" w:author="Thomas Kee" w:date="2011-03-31T10:31:00Z">
              <w:rPr>
                <w:rStyle w:val="HTMLTypewriter"/>
              </w:rPr>
            </w:rPrChange>
          </w:rPr>
          <w:t xml:space="preserve"> show-branch </w:t>
        </w:r>
        <w:r w:rsidRPr="003D0E39">
          <w:rPr>
            <w:rStyle w:val="HTMLTypewriter"/>
            <w:rFonts w:ascii="Verdana" w:hAnsi="Verdana"/>
            <w:b/>
            <w:bCs/>
            <w:sz w:val="18"/>
            <w:szCs w:val="18"/>
            <w:rPrChange w:id="2033" w:author="Thomas Kee" w:date="2011-03-31T10:31:00Z">
              <w:rPr>
                <w:rStyle w:val="HTMLTypewriter"/>
                <w:b/>
                <w:bCs/>
              </w:rPr>
            </w:rPrChange>
          </w:rPr>
          <w:t>&lt;2&gt;</w:t>
        </w:r>
      </w:ins>
    </w:p>
    <w:p w:rsidR="00BE0FCC" w:rsidRPr="00731FFC" w:rsidRDefault="003D0E39" w:rsidP="00BE0FCC">
      <w:pPr>
        <w:pStyle w:val="HTMLPreformatted"/>
        <w:ind w:left="720"/>
        <w:rPr>
          <w:ins w:id="2034" w:author="Thomas Kee" w:date="2011-03-31T10:20:00Z"/>
          <w:rStyle w:val="HTMLTypewriter"/>
          <w:rFonts w:ascii="Verdana" w:hAnsi="Verdana"/>
          <w:sz w:val="18"/>
          <w:szCs w:val="18"/>
          <w:rPrChange w:id="2035" w:author="Thomas Kee" w:date="2011-03-31T10:31:00Z">
            <w:rPr>
              <w:ins w:id="2036" w:author="Thomas Kee" w:date="2011-03-31T10:20:00Z"/>
              <w:rStyle w:val="HTMLTypewriter"/>
            </w:rPr>
          </w:rPrChange>
        </w:rPr>
      </w:pPr>
      <w:ins w:id="2037" w:author="Thomas Kee" w:date="2011-03-31T10:20:00Z">
        <w:r w:rsidRPr="003D0E39">
          <w:rPr>
            <w:rStyle w:val="HTMLTypewriter"/>
            <w:rFonts w:ascii="Verdana" w:hAnsi="Verdana"/>
            <w:sz w:val="18"/>
            <w:szCs w:val="18"/>
            <w:rPrChange w:id="203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39" w:author="Thomas Kee" w:date="2011-03-31T10:31:00Z">
              <w:rPr>
                <w:rStyle w:val="HTMLTypewriter"/>
              </w:rPr>
            </w:rPrChange>
          </w:rPr>
          <w:t>mailx</w:t>
        </w:r>
        <w:proofErr w:type="spellEnd"/>
        <w:proofErr w:type="gramEnd"/>
        <w:r w:rsidRPr="003D0E39">
          <w:rPr>
            <w:rStyle w:val="HTMLTypewriter"/>
            <w:rFonts w:ascii="Verdana" w:hAnsi="Verdana"/>
            <w:sz w:val="18"/>
            <w:szCs w:val="18"/>
            <w:rPrChange w:id="2040" w:author="Thomas Kee" w:date="2011-03-31T10:31:00Z">
              <w:rPr>
                <w:rStyle w:val="HTMLTypewriter"/>
              </w:rPr>
            </w:rPrChange>
          </w:rPr>
          <w:t xml:space="preserve"> </w:t>
        </w:r>
        <w:r w:rsidRPr="003D0E39">
          <w:rPr>
            <w:rStyle w:val="HTMLTypewriter"/>
            <w:rFonts w:ascii="Verdana" w:hAnsi="Verdana"/>
            <w:b/>
            <w:bCs/>
            <w:sz w:val="18"/>
            <w:szCs w:val="18"/>
            <w:rPrChange w:id="2041" w:author="Thomas Kee" w:date="2011-03-31T10:31:00Z">
              <w:rPr>
                <w:rStyle w:val="HTMLTypewriter"/>
                <w:b/>
                <w:bCs/>
              </w:rPr>
            </w:rPrChange>
          </w:rPr>
          <w:t>&lt;3&gt;</w:t>
        </w:r>
      </w:ins>
    </w:p>
    <w:p w:rsidR="00BE0FCC" w:rsidRPr="00731FFC" w:rsidRDefault="003D0E39" w:rsidP="00BE0FCC">
      <w:pPr>
        <w:pStyle w:val="HTMLPreformatted"/>
        <w:ind w:left="720"/>
        <w:rPr>
          <w:ins w:id="2042" w:author="Thomas Kee" w:date="2011-03-31T10:20:00Z"/>
          <w:rStyle w:val="HTMLTypewriter"/>
          <w:rFonts w:ascii="Verdana" w:hAnsi="Verdana"/>
          <w:sz w:val="18"/>
          <w:szCs w:val="18"/>
          <w:rPrChange w:id="2043" w:author="Thomas Kee" w:date="2011-03-31T10:31:00Z">
            <w:rPr>
              <w:ins w:id="2044" w:author="Thomas Kee" w:date="2011-03-31T10:20:00Z"/>
              <w:rStyle w:val="HTMLTypewriter"/>
            </w:rPr>
          </w:rPrChange>
        </w:rPr>
      </w:pPr>
      <w:ins w:id="2045" w:author="Thomas Kee" w:date="2011-03-31T10:20:00Z">
        <w:r w:rsidRPr="003D0E39">
          <w:rPr>
            <w:rStyle w:val="HTMLTypewriter"/>
            <w:rFonts w:ascii="Verdana" w:hAnsi="Verdana"/>
            <w:sz w:val="18"/>
            <w:szCs w:val="18"/>
            <w:rPrChange w:id="2046" w:author="Thomas Kee" w:date="2011-03-31T10:31:00Z">
              <w:rPr>
                <w:rStyle w:val="HTMLTypewriter"/>
              </w:rPr>
            </w:rPrChange>
          </w:rPr>
          <w:t xml:space="preserve">&amp; s 2 3 4 </w:t>
        </w:r>
        <w:proofErr w:type="gramStart"/>
        <w:r w:rsidRPr="003D0E39">
          <w:rPr>
            <w:rStyle w:val="HTMLTypewriter"/>
            <w:rFonts w:ascii="Verdana" w:hAnsi="Verdana"/>
            <w:sz w:val="18"/>
            <w:szCs w:val="18"/>
            <w:rPrChange w:id="2047" w:author="Thomas Kee" w:date="2011-03-31T10:31:00Z">
              <w:rPr>
                <w:rStyle w:val="HTMLTypewriter"/>
              </w:rPr>
            </w:rPrChange>
          </w:rPr>
          <w:t>5 ./</w:t>
        </w:r>
        <w:proofErr w:type="gramEnd"/>
        <w:r w:rsidRPr="003D0E39">
          <w:rPr>
            <w:rStyle w:val="HTMLTypewriter"/>
            <w:rFonts w:ascii="Verdana" w:hAnsi="Verdana"/>
            <w:sz w:val="18"/>
            <w:szCs w:val="18"/>
            <w:rPrChange w:id="2048" w:author="Thomas Kee" w:date="2011-03-31T10:31:00Z">
              <w:rPr>
                <w:rStyle w:val="HTMLTypewriter"/>
              </w:rPr>
            </w:rPrChange>
          </w:rPr>
          <w:t>+to-apply</w:t>
        </w:r>
      </w:ins>
    </w:p>
    <w:p w:rsidR="00BE0FCC" w:rsidRPr="00731FFC" w:rsidRDefault="003D0E39" w:rsidP="00BE0FCC">
      <w:pPr>
        <w:pStyle w:val="HTMLPreformatted"/>
        <w:ind w:left="720"/>
        <w:rPr>
          <w:ins w:id="2049" w:author="Thomas Kee" w:date="2011-03-31T10:20:00Z"/>
          <w:rStyle w:val="HTMLTypewriter"/>
          <w:rFonts w:ascii="Verdana" w:hAnsi="Verdana"/>
          <w:sz w:val="18"/>
          <w:szCs w:val="18"/>
          <w:rPrChange w:id="2050" w:author="Thomas Kee" w:date="2011-03-31T10:31:00Z">
            <w:rPr>
              <w:ins w:id="2051" w:author="Thomas Kee" w:date="2011-03-31T10:20:00Z"/>
              <w:rStyle w:val="HTMLTypewriter"/>
            </w:rPr>
          </w:rPrChange>
        </w:rPr>
      </w:pPr>
      <w:ins w:id="2052" w:author="Thomas Kee" w:date="2011-03-31T10:20:00Z">
        <w:r w:rsidRPr="003D0E39">
          <w:rPr>
            <w:rStyle w:val="HTMLTypewriter"/>
            <w:rFonts w:ascii="Verdana" w:hAnsi="Verdana"/>
            <w:sz w:val="18"/>
            <w:szCs w:val="18"/>
            <w:rPrChange w:id="2053" w:author="Thomas Kee" w:date="2011-03-31T10:31:00Z">
              <w:rPr>
                <w:rStyle w:val="HTMLTypewriter"/>
              </w:rPr>
            </w:rPrChange>
          </w:rPr>
          <w:t xml:space="preserve">&amp; s 7 </w:t>
        </w:r>
        <w:proofErr w:type="gramStart"/>
        <w:r w:rsidRPr="003D0E39">
          <w:rPr>
            <w:rStyle w:val="HTMLTypewriter"/>
            <w:rFonts w:ascii="Verdana" w:hAnsi="Verdana"/>
            <w:sz w:val="18"/>
            <w:szCs w:val="18"/>
            <w:rPrChange w:id="2054" w:author="Thomas Kee" w:date="2011-03-31T10:31:00Z">
              <w:rPr>
                <w:rStyle w:val="HTMLTypewriter"/>
              </w:rPr>
            </w:rPrChange>
          </w:rPr>
          <w:t>8 ./</w:t>
        </w:r>
        <w:proofErr w:type="gramEnd"/>
        <w:r w:rsidRPr="003D0E39">
          <w:rPr>
            <w:rStyle w:val="HTMLTypewriter"/>
            <w:rFonts w:ascii="Verdana" w:hAnsi="Verdana"/>
            <w:sz w:val="18"/>
            <w:szCs w:val="18"/>
            <w:rPrChange w:id="2055" w:author="Thomas Kee" w:date="2011-03-31T10:31:00Z">
              <w:rPr>
                <w:rStyle w:val="HTMLTypewriter"/>
              </w:rPr>
            </w:rPrChange>
          </w:rPr>
          <w:t>+hold-</w:t>
        </w:r>
        <w:proofErr w:type="spellStart"/>
        <w:r w:rsidRPr="003D0E39">
          <w:rPr>
            <w:rStyle w:val="HTMLTypewriter"/>
            <w:rFonts w:ascii="Verdana" w:hAnsi="Verdana"/>
            <w:sz w:val="18"/>
            <w:szCs w:val="18"/>
            <w:rPrChange w:id="2056" w:author="Thomas Kee" w:date="2011-03-31T10:31:00Z">
              <w:rPr>
                <w:rStyle w:val="HTMLTypewriter"/>
              </w:rPr>
            </w:rPrChange>
          </w:rPr>
          <w:t>linus</w:t>
        </w:r>
        <w:proofErr w:type="spellEnd"/>
      </w:ins>
    </w:p>
    <w:p w:rsidR="00BE0FCC" w:rsidRPr="00731FFC" w:rsidRDefault="003D0E39" w:rsidP="00BE0FCC">
      <w:pPr>
        <w:pStyle w:val="HTMLPreformatted"/>
        <w:ind w:left="720"/>
        <w:rPr>
          <w:ins w:id="2057" w:author="Thomas Kee" w:date="2011-03-31T10:20:00Z"/>
          <w:rStyle w:val="HTMLTypewriter"/>
          <w:rFonts w:ascii="Verdana" w:hAnsi="Verdana"/>
          <w:sz w:val="18"/>
          <w:szCs w:val="18"/>
          <w:rPrChange w:id="2058" w:author="Thomas Kee" w:date="2011-03-31T10:31:00Z">
            <w:rPr>
              <w:ins w:id="2059" w:author="Thomas Kee" w:date="2011-03-31T10:20:00Z"/>
              <w:rStyle w:val="HTMLTypewriter"/>
            </w:rPr>
          </w:rPrChange>
        </w:rPr>
      </w:pPr>
      <w:ins w:id="2060" w:author="Thomas Kee" w:date="2011-03-31T10:20:00Z">
        <w:r w:rsidRPr="003D0E39">
          <w:rPr>
            <w:rStyle w:val="HTMLTypewriter"/>
            <w:rFonts w:ascii="Verdana" w:hAnsi="Verdana"/>
            <w:sz w:val="18"/>
            <w:szCs w:val="18"/>
            <w:rPrChange w:id="2061" w:author="Thomas Kee" w:date="2011-03-31T10:31:00Z">
              <w:rPr>
                <w:rStyle w:val="HTMLTypewriter"/>
              </w:rPr>
            </w:rPrChange>
          </w:rPr>
          <w:t>&amp; q</w:t>
        </w:r>
      </w:ins>
    </w:p>
    <w:p w:rsidR="00BE0FCC" w:rsidRPr="00731FFC" w:rsidRDefault="003D0E39" w:rsidP="00BE0FCC">
      <w:pPr>
        <w:pStyle w:val="HTMLPreformatted"/>
        <w:ind w:left="720"/>
        <w:rPr>
          <w:ins w:id="2062" w:author="Thomas Kee" w:date="2011-03-31T10:20:00Z"/>
          <w:rStyle w:val="HTMLTypewriter"/>
          <w:rFonts w:ascii="Verdana" w:hAnsi="Verdana"/>
          <w:sz w:val="18"/>
          <w:szCs w:val="18"/>
          <w:rPrChange w:id="2063" w:author="Thomas Kee" w:date="2011-03-31T10:31:00Z">
            <w:rPr>
              <w:ins w:id="2064" w:author="Thomas Kee" w:date="2011-03-31T10:20:00Z"/>
              <w:rStyle w:val="HTMLTypewriter"/>
            </w:rPr>
          </w:rPrChange>
        </w:rPr>
      </w:pPr>
      <w:ins w:id="2065" w:author="Thomas Kee" w:date="2011-03-31T10:20:00Z">
        <w:r w:rsidRPr="003D0E39">
          <w:rPr>
            <w:rStyle w:val="HTMLTypewriter"/>
            <w:rFonts w:ascii="Verdana" w:hAnsi="Verdana"/>
            <w:sz w:val="18"/>
            <w:szCs w:val="18"/>
            <w:rPrChange w:id="206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67" w:author="Thomas Kee" w:date="2011-03-31T10:31:00Z">
              <w:rPr>
                <w:rStyle w:val="HTMLTypewriter"/>
              </w:rPr>
            </w:rPrChange>
          </w:rPr>
          <w:t>git</w:t>
        </w:r>
        <w:proofErr w:type="spellEnd"/>
        <w:proofErr w:type="gramEnd"/>
        <w:r w:rsidRPr="003D0E39">
          <w:rPr>
            <w:rStyle w:val="HTMLTypewriter"/>
            <w:rFonts w:ascii="Verdana" w:hAnsi="Verdana"/>
            <w:sz w:val="18"/>
            <w:szCs w:val="18"/>
            <w:rPrChange w:id="2068" w:author="Thomas Kee" w:date="2011-03-31T10:31:00Z">
              <w:rPr>
                <w:rStyle w:val="HTMLTypewriter"/>
              </w:rPr>
            </w:rPrChange>
          </w:rPr>
          <w:t xml:space="preserve"> checkout -b topic/one master</w:t>
        </w:r>
      </w:ins>
    </w:p>
    <w:p w:rsidR="00BE0FCC" w:rsidRPr="00731FFC" w:rsidRDefault="003D0E39" w:rsidP="00BE0FCC">
      <w:pPr>
        <w:pStyle w:val="HTMLPreformatted"/>
        <w:ind w:left="720"/>
        <w:rPr>
          <w:ins w:id="2069" w:author="Thomas Kee" w:date="2011-03-31T10:20:00Z"/>
          <w:rStyle w:val="HTMLTypewriter"/>
          <w:rFonts w:ascii="Verdana" w:hAnsi="Verdana"/>
          <w:sz w:val="18"/>
          <w:szCs w:val="18"/>
          <w:rPrChange w:id="2070" w:author="Thomas Kee" w:date="2011-03-31T10:31:00Z">
            <w:rPr>
              <w:ins w:id="2071" w:author="Thomas Kee" w:date="2011-03-31T10:20:00Z"/>
              <w:rStyle w:val="HTMLTypewriter"/>
            </w:rPr>
          </w:rPrChange>
        </w:rPr>
      </w:pPr>
      <w:ins w:id="2072" w:author="Thomas Kee" w:date="2011-03-31T10:20:00Z">
        <w:r w:rsidRPr="003D0E39">
          <w:rPr>
            <w:rStyle w:val="HTMLTypewriter"/>
            <w:rFonts w:ascii="Verdana" w:hAnsi="Verdana"/>
            <w:sz w:val="18"/>
            <w:szCs w:val="18"/>
            <w:rPrChange w:id="207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74" w:author="Thomas Kee" w:date="2011-03-31T10:31:00Z">
              <w:rPr>
                <w:rStyle w:val="HTMLTypewriter"/>
              </w:rPr>
            </w:rPrChange>
          </w:rPr>
          <w:t>git</w:t>
        </w:r>
        <w:proofErr w:type="spellEnd"/>
        <w:proofErr w:type="gramEnd"/>
        <w:r w:rsidRPr="003D0E39">
          <w:rPr>
            <w:rStyle w:val="HTMLTypewriter"/>
            <w:rFonts w:ascii="Verdana" w:hAnsi="Verdana"/>
            <w:sz w:val="18"/>
            <w:szCs w:val="18"/>
            <w:rPrChange w:id="2075" w:author="Thomas Kee" w:date="2011-03-31T10:31:00Z">
              <w:rPr>
                <w:rStyle w:val="HTMLTypewriter"/>
              </w:rPr>
            </w:rPrChange>
          </w:rPr>
          <w:t xml:space="preserve"> am -3 -</w:t>
        </w:r>
        <w:proofErr w:type="spellStart"/>
        <w:r w:rsidRPr="003D0E39">
          <w:rPr>
            <w:rStyle w:val="HTMLTypewriter"/>
            <w:rFonts w:ascii="Verdana" w:hAnsi="Verdana"/>
            <w:sz w:val="18"/>
            <w:szCs w:val="18"/>
            <w:rPrChange w:id="2076" w:author="Thomas Kee" w:date="2011-03-31T10:31:00Z">
              <w:rPr>
                <w:rStyle w:val="HTMLTypewriter"/>
              </w:rPr>
            </w:rPrChange>
          </w:rPr>
          <w:t>i</w:t>
        </w:r>
        <w:proofErr w:type="spellEnd"/>
        <w:r w:rsidRPr="003D0E39">
          <w:rPr>
            <w:rStyle w:val="HTMLTypewriter"/>
            <w:rFonts w:ascii="Verdana" w:hAnsi="Verdana"/>
            <w:sz w:val="18"/>
            <w:szCs w:val="18"/>
            <w:rPrChange w:id="2077" w:author="Thomas Kee" w:date="2011-03-31T10:31:00Z">
              <w:rPr>
                <w:rStyle w:val="HTMLTypewriter"/>
              </w:rPr>
            </w:rPrChange>
          </w:rPr>
          <w:t xml:space="preserve"> -s -u ./+to-apply </w:t>
        </w:r>
        <w:r w:rsidRPr="003D0E39">
          <w:rPr>
            <w:rStyle w:val="HTMLTypewriter"/>
            <w:rFonts w:ascii="Verdana" w:hAnsi="Verdana"/>
            <w:b/>
            <w:bCs/>
            <w:sz w:val="18"/>
            <w:szCs w:val="18"/>
            <w:rPrChange w:id="2078" w:author="Thomas Kee" w:date="2011-03-31T10:31:00Z">
              <w:rPr>
                <w:rStyle w:val="HTMLTypewriter"/>
                <w:b/>
                <w:bCs/>
              </w:rPr>
            </w:rPrChange>
          </w:rPr>
          <w:t>&lt;4&gt;</w:t>
        </w:r>
      </w:ins>
    </w:p>
    <w:p w:rsidR="00BE0FCC" w:rsidRPr="00731FFC" w:rsidRDefault="003D0E39" w:rsidP="00BE0FCC">
      <w:pPr>
        <w:pStyle w:val="HTMLPreformatted"/>
        <w:ind w:left="720"/>
        <w:rPr>
          <w:ins w:id="2079" w:author="Thomas Kee" w:date="2011-03-31T10:20:00Z"/>
          <w:rStyle w:val="HTMLTypewriter"/>
          <w:rFonts w:ascii="Verdana" w:hAnsi="Verdana"/>
          <w:sz w:val="18"/>
          <w:szCs w:val="18"/>
          <w:rPrChange w:id="2080" w:author="Thomas Kee" w:date="2011-03-31T10:31:00Z">
            <w:rPr>
              <w:ins w:id="2081" w:author="Thomas Kee" w:date="2011-03-31T10:20:00Z"/>
              <w:rStyle w:val="HTMLTypewriter"/>
            </w:rPr>
          </w:rPrChange>
        </w:rPr>
      </w:pPr>
      <w:ins w:id="2082" w:author="Thomas Kee" w:date="2011-03-31T10:20:00Z">
        <w:r w:rsidRPr="003D0E39">
          <w:rPr>
            <w:rStyle w:val="HTMLTypewriter"/>
            <w:rFonts w:ascii="Verdana" w:hAnsi="Verdana"/>
            <w:sz w:val="18"/>
            <w:szCs w:val="18"/>
            <w:rPrChange w:id="2083" w:author="Thomas Kee" w:date="2011-03-31T10:31:00Z">
              <w:rPr>
                <w:rStyle w:val="HTMLTypewriter"/>
              </w:rPr>
            </w:rPrChange>
          </w:rPr>
          <w:t>$ compile/test</w:t>
        </w:r>
      </w:ins>
    </w:p>
    <w:p w:rsidR="00BE0FCC" w:rsidRPr="00731FFC" w:rsidRDefault="003D0E39" w:rsidP="00BE0FCC">
      <w:pPr>
        <w:pStyle w:val="HTMLPreformatted"/>
        <w:ind w:left="720"/>
        <w:rPr>
          <w:ins w:id="2084" w:author="Thomas Kee" w:date="2011-03-31T10:20:00Z"/>
          <w:rStyle w:val="HTMLTypewriter"/>
          <w:rFonts w:ascii="Verdana" w:hAnsi="Verdana"/>
          <w:sz w:val="18"/>
          <w:szCs w:val="18"/>
          <w:rPrChange w:id="2085" w:author="Thomas Kee" w:date="2011-03-31T10:31:00Z">
            <w:rPr>
              <w:ins w:id="2086" w:author="Thomas Kee" w:date="2011-03-31T10:20:00Z"/>
              <w:rStyle w:val="HTMLTypewriter"/>
            </w:rPr>
          </w:rPrChange>
        </w:rPr>
      </w:pPr>
      <w:ins w:id="2087" w:author="Thomas Kee" w:date="2011-03-31T10:20:00Z">
        <w:r w:rsidRPr="003D0E39">
          <w:rPr>
            <w:rStyle w:val="HTMLTypewriter"/>
            <w:rFonts w:ascii="Verdana" w:hAnsi="Verdana"/>
            <w:sz w:val="18"/>
            <w:szCs w:val="18"/>
            <w:rPrChange w:id="208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089" w:author="Thomas Kee" w:date="2011-03-31T10:31:00Z">
              <w:rPr>
                <w:rStyle w:val="HTMLTypewriter"/>
              </w:rPr>
            </w:rPrChange>
          </w:rPr>
          <w:t>git</w:t>
        </w:r>
        <w:proofErr w:type="spellEnd"/>
        <w:proofErr w:type="gramEnd"/>
        <w:r w:rsidRPr="003D0E39">
          <w:rPr>
            <w:rStyle w:val="HTMLTypewriter"/>
            <w:rFonts w:ascii="Verdana" w:hAnsi="Verdana"/>
            <w:sz w:val="18"/>
            <w:szCs w:val="18"/>
            <w:rPrChange w:id="2090" w:author="Thomas Kee" w:date="2011-03-31T10:31:00Z">
              <w:rPr>
                <w:rStyle w:val="HTMLTypewriter"/>
              </w:rPr>
            </w:rPrChange>
          </w:rPr>
          <w:t xml:space="preserve"> checkout -b hold/</w:t>
        </w:r>
        <w:proofErr w:type="spellStart"/>
        <w:r w:rsidRPr="003D0E39">
          <w:rPr>
            <w:rStyle w:val="HTMLTypewriter"/>
            <w:rFonts w:ascii="Verdana" w:hAnsi="Verdana"/>
            <w:sz w:val="18"/>
            <w:szCs w:val="18"/>
            <w:rPrChange w:id="2091" w:author="Thomas Kee" w:date="2011-03-31T10:31:00Z">
              <w:rPr>
                <w:rStyle w:val="HTMLTypewriter"/>
              </w:rPr>
            </w:rPrChange>
          </w:rPr>
          <w:t>linus</w:t>
        </w:r>
        <w:proofErr w:type="spellEnd"/>
        <w:r w:rsidRPr="003D0E39">
          <w:rPr>
            <w:rStyle w:val="HTMLTypewriter"/>
            <w:rFonts w:ascii="Verdana" w:hAnsi="Verdana"/>
            <w:sz w:val="18"/>
            <w:szCs w:val="18"/>
            <w:rPrChange w:id="2092" w:author="Thomas Kee" w:date="2011-03-31T10:31:00Z">
              <w:rPr>
                <w:rStyle w:val="HTMLTypewriter"/>
              </w:rPr>
            </w:rPrChange>
          </w:rPr>
          <w:t xml:space="preserve"> &amp;&amp; </w:t>
        </w:r>
        <w:proofErr w:type="spellStart"/>
        <w:r w:rsidRPr="003D0E39">
          <w:rPr>
            <w:rStyle w:val="HTMLTypewriter"/>
            <w:rFonts w:ascii="Verdana" w:hAnsi="Verdana"/>
            <w:sz w:val="18"/>
            <w:szCs w:val="18"/>
            <w:rPrChange w:id="2093" w:author="Thomas Kee" w:date="2011-03-31T10:31:00Z">
              <w:rPr>
                <w:rStyle w:val="HTMLTypewriter"/>
              </w:rPr>
            </w:rPrChange>
          </w:rPr>
          <w:t>git</w:t>
        </w:r>
        <w:proofErr w:type="spellEnd"/>
        <w:r w:rsidRPr="003D0E39">
          <w:rPr>
            <w:rStyle w:val="HTMLTypewriter"/>
            <w:rFonts w:ascii="Verdana" w:hAnsi="Verdana"/>
            <w:sz w:val="18"/>
            <w:szCs w:val="18"/>
            <w:rPrChange w:id="2094" w:author="Thomas Kee" w:date="2011-03-31T10:31:00Z">
              <w:rPr>
                <w:rStyle w:val="HTMLTypewriter"/>
              </w:rPr>
            </w:rPrChange>
          </w:rPr>
          <w:t xml:space="preserve"> am -3 -</w:t>
        </w:r>
        <w:proofErr w:type="spellStart"/>
        <w:r w:rsidRPr="003D0E39">
          <w:rPr>
            <w:rStyle w:val="HTMLTypewriter"/>
            <w:rFonts w:ascii="Verdana" w:hAnsi="Verdana"/>
            <w:sz w:val="18"/>
            <w:szCs w:val="18"/>
            <w:rPrChange w:id="2095" w:author="Thomas Kee" w:date="2011-03-31T10:31:00Z">
              <w:rPr>
                <w:rStyle w:val="HTMLTypewriter"/>
              </w:rPr>
            </w:rPrChange>
          </w:rPr>
          <w:t>i</w:t>
        </w:r>
        <w:proofErr w:type="spellEnd"/>
        <w:r w:rsidRPr="003D0E39">
          <w:rPr>
            <w:rStyle w:val="HTMLTypewriter"/>
            <w:rFonts w:ascii="Verdana" w:hAnsi="Verdana"/>
            <w:sz w:val="18"/>
            <w:szCs w:val="18"/>
            <w:rPrChange w:id="2096" w:author="Thomas Kee" w:date="2011-03-31T10:31:00Z">
              <w:rPr>
                <w:rStyle w:val="HTMLTypewriter"/>
              </w:rPr>
            </w:rPrChange>
          </w:rPr>
          <w:t xml:space="preserve"> -s -u ./+hold-</w:t>
        </w:r>
        <w:proofErr w:type="spellStart"/>
        <w:r w:rsidRPr="003D0E39">
          <w:rPr>
            <w:rStyle w:val="HTMLTypewriter"/>
            <w:rFonts w:ascii="Verdana" w:hAnsi="Verdana"/>
            <w:sz w:val="18"/>
            <w:szCs w:val="18"/>
            <w:rPrChange w:id="2097" w:author="Thomas Kee" w:date="2011-03-31T10:31:00Z">
              <w:rPr>
                <w:rStyle w:val="HTMLTypewriter"/>
              </w:rPr>
            </w:rPrChange>
          </w:rPr>
          <w:t>linus</w:t>
        </w:r>
        <w:proofErr w:type="spellEnd"/>
        <w:r w:rsidRPr="003D0E39">
          <w:rPr>
            <w:rStyle w:val="HTMLTypewriter"/>
            <w:rFonts w:ascii="Verdana" w:hAnsi="Verdana"/>
            <w:sz w:val="18"/>
            <w:szCs w:val="18"/>
            <w:rPrChange w:id="2098" w:author="Thomas Kee" w:date="2011-03-31T10:31:00Z">
              <w:rPr>
                <w:rStyle w:val="HTMLTypewriter"/>
              </w:rPr>
            </w:rPrChange>
          </w:rPr>
          <w:t xml:space="preserve"> </w:t>
        </w:r>
        <w:r w:rsidRPr="003D0E39">
          <w:rPr>
            <w:rStyle w:val="HTMLTypewriter"/>
            <w:rFonts w:ascii="Verdana" w:hAnsi="Verdana"/>
            <w:b/>
            <w:bCs/>
            <w:sz w:val="18"/>
            <w:szCs w:val="18"/>
            <w:rPrChange w:id="2099" w:author="Thomas Kee" w:date="2011-03-31T10:31:00Z">
              <w:rPr>
                <w:rStyle w:val="HTMLTypewriter"/>
                <w:b/>
                <w:bCs/>
              </w:rPr>
            </w:rPrChange>
          </w:rPr>
          <w:t>&lt;5&gt;</w:t>
        </w:r>
      </w:ins>
    </w:p>
    <w:p w:rsidR="00BE0FCC" w:rsidRPr="00731FFC" w:rsidRDefault="003D0E39" w:rsidP="00BE0FCC">
      <w:pPr>
        <w:pStyle w:val="HTMLPreformatted"/>
        <w:ind w:left="720"/>
        <w:rPr>
          <w:ins w:id="2100" w:author="Thomas Kee" w:date="2011-03-31T10:20:00Z"/>
          <w:rStyle w:val="HTMLTypewriter"/>
          <w:rFonts w:ascii="Verdana" w:hAnsi="Verdana"/>
          <w:sz w:val="18"/>
          <w:szCs w:val="18"/>
          <w:rPrChange w:id="2101" w:author="Thomas Kee" w:date="2011-03-31T10:31:00Z">
            <w:rPr>
              <w:ins w:id="2102" w:author="Thomas Kee" w:date="2011-03-31T10:20:00Z"/>
              <w:rStyle w:val="HTMLTypewriter"/>
            </w:rPr>
          </w:rPrChange>
        </w:rPr>
      </w:pPr>
      <w:ins w:id="2103" w:author="Thomas Kee" w:date="2011-03-31T10:20:00Z">
        <w:r w:rsidRPr="003D0E39">
          <w:rPr>
            <w:rStyle w:val="HTMLTypewriter"/>
            <w:rFonts w:ascii="Verdana" w:hAnsi="Verdana"/>
            <w:sz w:val="18"/>
            <w:szCs w:val="18"/>
            <w:rPrChange w:id="210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05"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06" w:author="Thomas Kee" w:date="2011-03-31T10:31:00Z">
              <w:rPr>
                <w:rStyle w:val="HTMLTypewriter"/>
              </w:rPr>
            </w:rPrChange>
          </w:rPr>
          <w:t xml:space="preserve"> checkout topic/one &amp;&amp; </w:t>
        </w:r>
        <w:proofErr w:type="spellStart"/>
        <w:r w:rsidRPr="003D0E39">
          <w:rPr>
            <w:rStyle w:val="HTMLTypewriter"/>
            <w:rFonts w:ascii="Verdana" w:hAnsi="Verdana"/>
            <w:sz w:val="18"/>
            <w:szCs w:val="18"/>
            <w:rPrChange w:id="2107" w:author="Thomas Kee" w:date="2011-03-31T10:31:00Z">
              <w:rPr>
                <w:rStyle w:val="HTMLTypewriter"/>
              </w:rPr>
            </w:rPrChange>
          </w:rPr>
          <w:t>git</w:t>
        </w:r>
        <w:proofErr w:type="spellEnd"/>
        <w:r w:rsidRPr="003D0E39">
          <w:rPr>
            <w:rStyle w:val="HTMLTypewriter"/>
            <w:rFonts w:ascii="Verdana" w:hAnsi="Verdana"/>
            <w:sz w:val="18"/>
            <w:szCs w:val="18"/>
            <w:rPrChange w:id="2108" w:author="Thomas Kee" w:date="2011-03-31T10:31:00Z">
              <w:rPr>
                <w:rStyle w:val="HTMLTypewriter"/>
              </w:rPr>
            </w:rPrChange>
          </w:rPr>
          <w:t xml:space="preserve"> rebase master </w:t>
        </w:r>
        <w:r w:rsidRPr="003D0E39">
          <w:rPr>
            <w:rStyle w:val="HTMLTypewriter"/>
            <w:rFonts w:ascii="Verdana" w:hAnsi="Verdana"/>
            <w:b/>
            <w:bCs/>
            <w:sz w:val="18"/>
            <w:szCs w:val="18"/>
            <w:rPrChange w:id="2109" w:author="Thomas Kee" w:date="2011-03-31T10:31:00Z">
              <w:rPr>
                <w:rStyle w:val="HTMLTypewriter"/>
                <w:b/>
                <w:bCs/>
              </w:rPr>
            </w:rPrChange>
          </w:rPr>
          <w:t>&lt;6&gt;</w:t>
        </w:r>
      </w:ins>
    </w:p>
    <w:p w:rsidR="00BE0FCC" w:rsidRPr="00731FFC" w:rsidRDefault="003D0E39" w:rsidP="00BE0FCC">
      <w:pPr>
        <w:pStyle w:val="HTMLPreformatted"/>
        <w:ind w:left="720"/>
        <w:rPr>
          <w:ins w:id="2110" w:author="Thomas Kee" w:date="2011-03-31T10:20:00Z"/>
          <w:rStyle w:val="HTMLTypewriter"/>
          <w:rFonts w:ascii="Verdana" w:hAnsi="Verdana"/>
          <w:sz w:val="18"/>
          <w:szCs w:val="18"/>
          <w:rPrChange w:id="2111" w:author="Thomas Kee" w:date="2011-03-31T10:31:00Z">
            <w:rPr>
              <w:ins w:id="2112" w:author="Thomas Kee" w:date="2011-03-31T10:20:00Z"/>
              <w:rStyle w:val="HTMLTypewriter"/>
            </w:rPr>
          </w:rPrChange>
        </w:rPr>
      </w:pPr>
      <w:ins w:id="2113" w:author="Thomas Kee" w:date="2011-03-31T10:20:00Z">
        <w:r w:rsidRPr="003D0E39">
          <w:rPr>
            <w:rStyle w:val="HTMLTypewriter"/>
            <w:rFonts w:ascii="Verdana" w:hAnsi="Verdana"/>
            <w:sz w:val="18"/>
            <w:szCs w:val="18"/>
            <w:rPrChange w:id="211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15"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16" w:author="Thomas Kee" w:date="2011-03-31T10:31:00Z">
              <w:rPr>
                <w:rStyle w:val="HTMLTypewriter"/>
              </w:rPr>
            </w:rPrChange>
          </w:rPr>
          <w:t xml:space="preserve"> checkout </w:t>
        </w:r>
        <w:proofErr w:type="spellStart"/>
        <w:r w:rsidRPr="003D0E39">
          <w:rPr>
            <w:rStyle w:val="HTMLTypewriter"/>
            <w:rFonts w:ascii="Verdana" w:hAnsi="Verdana"/>
            <w:sz w:val="18"/>
            <w:szCs w:val="18"/>
            <w:rPrChange w:id="2117" w:author="Thomas Kee" w:date="2011-03-31T10:31:00Z">
              <w:rPr>
                <w:rStyle w:val="HTMLTypewriter"/>
              </w:rPr>
            </w:rPrChange>
          </w:rPr>
          <w:t>pu</w:t>
        </w:r>
        <w:proofErr w:type="spellEnd"/>
        <w:r w:rsidRPr="003D0E39">
          <w:rPr>
            <w:rStyle w:val="HTMLTypewriter"/>
            <w:rFonts w:ascii="Verdana" w:hAnsi="Verdana"/>
            <w:sz w:val="18"/>
            <w:szCs w:val="18"/>
            <w:rPrChange w:id="2118" w:author="Thomas Kee" w:date="2011-03-31T10:31:00Z">
              <w:rPr>
                <w:rStyle w:val="HTMLTypewriter"/>
              </w:rPr>
            </w:rPrChange>
          </w:rPr>
          <w:t xml:space="preserve"> &amp;&amp; </w:t>
        </w:r>
        <w:proofErr w:type="spellStart"/>
        <w:r w:rsidRPr="003D0E39">
          <w:rPr>
            <w:rStyle w:val="HTMLTypewriter"/>
            <w:rFonts w:ascii="Verdana" w:hAnsi="Verdana"/>
            <w:sz w:val="18"/>
            <w:szCs w:val="18"/>
            <w:rPrChange w:id="2119" w:author="Thomas Kee" w:date="2011-03-31T10:31:00Z">
              <w:rPr>
                <w:rStyle w:val="HTMLTypewriter"/>
              </w:rPr>
            </w:rPrChange>
          </w:rPr>
          <w:t>git</w:t>
        </w:r>
        <w:proofErr w:type="spellEnd"/>
        <w:r w:rsidRPr="003D0E39">
          <w:rPr>
            <w:rStyle w:val="HTMLTypewriter"/>
            <w:rFonts w:ascii="Verdana" w:hAnsi="Verdana"/>
            <w:sz w:val="18"/>
            <w:szCs w:val="18"/>
            <w:rPrChange w:id="2120" w:author="Thomas Kee" w:date="2011-03-31T10:31:00Z">
              <w:rPr>
                <w:rStyle w:val="HTMLTypewriter"/>
              </w:rPr>
            </w:rPrChange>
          </w:rPr>
          <w:t xml:space="preserve"> reset --hard next </w:t>
        </w:r>
        <w:r w:rsidRPr="003D0E39">
          <w:rPr>
            <w:rStyle w:val="HTMLTypewriter"/>
            <w:rFonts w:ascii="Verdana" w:hAnsi="Verdana"/>
            <w:b/>
            <w:bCs/>
            <w:sz w:val="18"/>
            <w:szCs w:val="18"/>
            <w:rPrChange w:id="2121" w:author="Thomas Kee" w:date="2011-03-31T10:31:00Z">
              <w:rPr>
                <w:rStyle w:val="HTMLTypewriter"/>
                <w:b/>
                <w:bCs/>
              </w:rPr>
            </w:rPrChange>
          </w:rPr>
          <w:t>&lt;7&gt;</w:t>
        </w:r>
      </w:ins>
    </w:p>
    <w:p w:rsidR="00BE0FCC" w:rsidRPr="00731FFC" w:rsidRDefault="003D0E39" w:rsidP="00BE0FCC">
      <w:pPr>
        <w:pStyle w:val="HTMLPreformatted"/>
        <w:ind w:left="720"/>
        <w:rPr>
          <w:ins w:id="2122" w:author="Thomas Kee" w:date="2011-03-31T10:20:00Z"/>
          <w:rStyle w:val="HTMLTypewriter"/>
          <w:rFonts w:ascii="Verdana" w:hAnsi="Verdana"/>
          <w:sz w:val="18"/>
          <w:szCs w:val="18"/>
          <w:rPrChange w:id="2123" w:author="Thomas Kee" w:date="2011-03-31T10:31:00Z">
            <w:rPr>
              <w:ins w:id="2124" w:author="Thomas Kee" w:date="2011-03-31T10:20:00Z"/>
              <w:rStyle w:val="HTMLTypewriter"/>
            </w:rPr>
          </w:rPrChange>
        </w:rPr>
      </w:pPr>
      <w:ins w:id="2125" w:author="Thomas Kee" w:date="2011-03-31T10:20:00Z">
        <w:r w:rsidRPr="003D0E39">
          <w:rPr>
            <w:rStyle w:val="HTMLTypewriter"/>
            <w:rFonts w:ascii="Verdana" w:hAnsi="Verdana"/>
            <w:sz w:val="18"/>
            <w:szCs w:val="18"/>
            <w:rPrChange w:id="212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27"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28" w:author="Thomas Kee" w:date="2011-03-31T10:31:00Z">
              <w:rPr>
                <w:rStyle w:val="HTMLTypewriter"/>
              </w:rPr>
            </w:rPrChange>
          </w:rPr>
          <w:t xml:space="preserve"> merge topic/one topic/two &amp;&amp; </w:t>
        </w:r>
        <w:proofErr w:type="spellStart"/>
        <w:r w:rsidRPr="003D0E39">
          <w:rPr>
            <w:rStyle w:val="HTMLTypewriter"/>
            <w:rFonts w:ascii="Verdana" w:hAnsi="Verdana"/>
            <w:sz w:val="18"/>
            <w:szCs w:val="18"/>
            <w:rPrChange w:id="2129" w:author="Thomas Kee" w:date="2011-03-31T10:31:00Z">
              <w:rPr>
                <w:rStyle w:val="HTMLTypewriter"/>
              </w:rPr>
            </w:rPrChange>
          </w:rPr>
          <w:t>git</w:t>
        </w:r>
        <w:proofErr w:type="spellEnd"/>
        <w:r w:rsidRPr="003D0E39">
          <w:rPr>
            <w:rStyle w:val="HTMLTypewriter"/>
            <w:rFonts w:ascii="Verdana" w:hAnsi="Verdana"/>
            <w:sz w:val="18"/>
            <w:szCs w:val="18"/>
            <w:rPrChange w:id="2130" w:author="Thomas Kee" w:date="2011-03-31T10:31:00Z">
              <w:rPr>
                <w:rStyle w:val="HTMLTypewriter"/>
              </w:rPr>
            </w:rPrChange>
          </w:rPr>
          <w:t xml:space="preserve"> merge hold/</w:t>
        </w:r>
        <w:proofErr w:type="spellStart"/>
        <w:r w:rsidRPr="003D0E39">
          <w:rPr>
            <w:rStyle w:val="HTMLTypewriter"/>
            <w:rFonts w:ascii="Verdana" w:hAnsi="Verdana"/>
            <w:sz w:val="18"/>
            <w:szCs w:val="18"/>
            <w:rPrChange w:id="2131" w:author="Thomas Kee" w:date="2011-03-31T10:31:00Z">
              <w:rPr>
                <w:rStyle w:val="HTMLTypewriter"/>
              </w:rPr>
            </w:rPrChange>
          </w:rPr>
          <w:t>linus</w:t>
        </w:r>
        <w:proofErr w:type="spellEnd"/>
        <w:r w:rsidRPr="003D0E39">
          <w:rPr>
            <w:rStyle w:val="HTMLTypewriter"/>
            <w:rFonts w:ascii="Verdana" w:hAnsi="Verdana"/>
            <w:sz w:val="18"/>
            <w:szCs w:val="18"/>
            <w:rPrChange w:id="2132" w:author="Thomas Kee" w:date="2011-03-31T10:31:00Z">
              <w:rPr>
                <w:rStyle w:val="HTMLTypewriter"/>
              </w:rPr>
            </w:rPrChange>
          </w:rPr>
          <w:t xml:space="preserve"> </w:t>
        </w:r>
        <w:r w:rsidRPr="003D0E39">
          <w:rPr>
            <w:rStyle w:val="HTMLTypewriter"/>
            <w:rFonts w:ascii="Verdana" w:hAnsi="Verdana"/>
            <w:b/>
            <w:bCs/>
            <w:sz w:val="18"/>
            <w:szCs w:val="18"/>
            <w:rPrChange w:id="2133" w:author="Thomas Kee" w:date="2011-03-31T10:31:00Z">
              <w:rPr>
                <w:rStyle w:val="HTMLTypewriter"/>
                <w:b/>
                <w:bCs/>
              </w:rPr>
            </w:rPrChange>
          </w:rPr>
          <w:t>&lt;8&gt;</w:t>
        </w:r>
      </w:ins>
    </w:p>
    <w:p w:rsidR="00BE0FCC" w:rsidRPr="00731FFC" w:rsidRDefault="003D0E39" w:rsidP="00BE0FCC">
      <w:pPr>
        <w:pStyle w:val="HTMLPreformatted"/>
        <w:ind w:left="720"/>
        <w:rPr>
          <w:ins w:id="2134" w:author="Thomas Kee" w:date="2011-03-31T10:20:00Z"/>
          <w:rStyle w:val="HTMLTypewriter"/>
          <w:rFonts w:ascii="Verdana" w:hAnsi="Verdana"/>
          <w:sz w:val="18"/>
          <w:szCs w:val="18"/>
          <w:rPrChange w:id="2135" w:author="Thomas Kee" w:date="2011-03-31T10:31:00Z">
            <w:rPr>
              <w:ins w:id="2136" w:author="Thomas Kee" w:date="2011-03-31T10:20:00Z"/>
              <w:rStyle w:val="HTMLTypewriter"/>
            </w:rPr>
          </w:rPrChange>
        </w:rPr>
      </w:pPr>
      <w:ins w:id="2137" w:author="Thomas Kee" w:date="2011-03-31T10:20:00Z">
        <w:r w:rsidRPr="003D0E39">
          <w:rPr>
            <w:rStyle w:val="HTMLTypewriter"/>
            <w:rFonts w:ascii="Verdana" w:hAnsi="Verdana"/>
            <w:sz w:val="18"/>
            <w:szCs w:val="18"/>
            <w:rPrChange w:id="213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39"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40" w:author="Thomas Kee" w:date="2011-03-31T10:31:00Z">
              <w:rPr>
                <w:rStyle w:val="HTMLTypewriter"/>
              </w:rPr>
            </w:rPrChange>
          </w:rPr>
          <w:t xml:space="preserve"> checkout </w:t>
        </w:r>
        <w:proofErr w:type="spellStart"/>
        <w:r w:rsidRPr="003D0E39">
          <w:rPr>
            <w:rStyle w:val="HTMLTypewriter"/>
            <w:rFonts w:ascii="Verdana" w:hAnsi="Verdana"/>
            <w:sz w:val="18"/>
            <w:szCs w:val="18"/>
            <w:rPrChange w:id="2141" w:author="Thomas Kee" w:date="2011-03-31T10:31:00Z">
              <w:rPr>
                <w:rStyle w:val="HTMLTypewriter"/>
              </w:rPr>
            </w:rPrChange>
          </w:rPr>
          <w:t>maint</w:t>
        </w:r>
        <w:proofErr w:type="spellEnd"/>
      </w:ins>
    </w:p>
    <w:p w:rsidR="00BE0FCC" w:rsidRPr="00731FFC" w:rsidRDefault="003D0E39" w:rsidP="00BE0FCC">
      <w:pPr>
        <w:pStyle w:val="HTMLPreformatted"/>
        <w:ind w:left="720"/>
        <w:rPr>
          <w:ins w:id="2142" w:author="Thomas Kee" w:date="2011-03-31T10:20:00Z"/>
          <w:rStyle w:val="HTMLTypewriter"/>
          <w:rFonts w:ascii="Verdana" w:hAnsi="Verdana"/>
          <w:sz w:val="18"/>
          <w:szCs w:val="18"/>
          <w:rPrChange w:id="2143" w:author="Thomas Kee" w:date="2011-03-31T10:31:00Z">
            <w:rPr>
              <w:ins w:id="2144" w:author="Thomas Kee" w:date="2011-03-31T10:20:00Z"/>
              <w:rStyle w:val="HTMLTypewriter"/>
            </w:rPr>
          </w:rPrChange>
        </w:rPr>
      </w:pPr>
      <w:ins w:id="2145" w:author="Thomas Kee" w:date="2011-03-31T10:20:00Z">
        <w:r w:rsidRPr="003D0E39">
          <w:rPr>
            <w:rStyle w:val="HTMLTypewriter"/>
            <w:rFonts w:ascii="Verdana" w:hAnsi="Verdana"/>
            <w:sz w:val="18"/>
            <w:szCs w:val="18"/>
            <w:rPrChange w:id="214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47"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48" w:author="Thomas Kee" w:date="2011-03-31T10:31:00Z">
              <w:rPr>
                <w:rStyle w:val="HTMLTypewriter"/>
              </w:rPr>
            </w:rPrChange>
          </w:rPr>
          <w:t xml:space="preserve"> cherry-pick master~4 </w:t>
        </w:r>
        <w:r w:rsidRPr="003D0E39">
          <w:rPr>
            <w:rStyle w:val="HTMLTypewriter"/>
            <w:rFonts w:ascii="Verdana" w:hAnsi="Verdana"/>
            <w:b/>
            <w:bCs/>
            <w:sz w:val="18"/>
            <w:szCs w:val="18"/>
            <w:rPrChange w:id="2149" w:author="Thomas Kee" w:date="2011-03-31T10:31:00Z">
              <w:rPr>
                <w:rStyle w:val="HTMLTypewriter"/>
                <w:b/>
                <w:bCs/>
              </w:rPr>
            </w:rPrChange>
          </w:rPr>
          <w:t>&lt;9&gt;</w:t>
        </w:r>
      </w:ins>
    </w:p>
    <w:p w:rsidR="00BE0FCC" w:rsidRPr="00731FFC" w:rsidRDefault="003D0E39" w:rsidP="00BE0FCC">
      <w:pPr>
        <w:pStyle w:val="HTMLPreformatted"/>
        <w:ind w:left="720"/>
        <w:rPr>
          <w:ins w:id="2150" w:author="Thomas Kee" w:date="2011-03-31T10:20:00Z"/>
          <w:rStyle w:val="HTMLTypewriter"/>
          <w:rFonts w:ascii="Verdana" w:hAnsi="Verdana"/>
          <w:sz w:val="18"/>
          <w:szCs w:val="18"/>
          <w:rPrChange w:id="2151" w:author="Thomas Kee" w:date="2011-03-31T10:31:00Z">
            <w:rPr>
              <w:ins w:id="2152" w:author="Thomas Kee" w:date="2011-03-31T10:20:00Z"/>
              <w:rStyle w:val="HTMLTypewriter"/>
            </w:rPr>
          </w:rPrChange>
        </w:rPr>
      </w:pPr>
      <w:ins w:id="2153" w:author="Thomas Kee" w:date="2011-03-31T10:20:00Z">
        <w:r w:rsidRPr="003D0E39">
          <w:rPr>
            <w:rStyle w:val="HTMLTypewriter"/>
            <w:rFonts w:ascii="Verdana" w:hAnsi="Verdana"/>
            <w:sz w:val="18"/>
            <w:szCs w:val="18"/>
            <w:rPrChange w:id="2154" w:author="Thomas Kee" w:date="2011-03-31T10:31:00Z">
              <w:rPr>
                <w:rStyle w:val="HTMLTypewriter"/>
              </w:rPr>
            </w:rPrChange>
          </w:rPr>
          <w:t>$ compile/test</w:t>
        </w:r>
      </w:ins>
    </w:p>
    <w:p w:rsidR="00BE0FCC" w:rsidRPr="00731FFC" w:rsidRDefault="003D0E39" w:rsidP="00BE0FCC">
      <w:pPr>
        <w:pStyle w:val="HTMLPreformatted"/>
        <w:ind w:left="720"/>
        <w:rPr>
          <w:ins w:id="2155" w:author="Thomas Kee" w:date="2011-03-31T10:20:00Z"/>
          <w:rStyle w:val="HTMLTypewriter"/>
          <w:rFonts w:ascii="Verdana" w:hAnsi="Verdana"/>
          <w:sz w:val="18"/>
          <w:szCs w:val="18"/>
          <w:rPrChange w:id="2156" w:author="Thomas Kee" w:date="2011-03-31T10:31:00Z">
            <w:rPr>
              <w:ins w:id="2157" w:author="Thomas Kee" w:date="2011-03-31T10:20:00Z"/>
              <w:rStyle w:val="HTMLTypewriter"/>
            </w:rPr>
          </w:rPrChange>
        </w:rPr>
      </w:pPr>
      <w:ins w:id="2158" w:author="Thomas Kee" w:date="2011-03-31T10:20:00Z">
        <w:r w:rsidRPr="003D0E39">
          <w:rPr>
            <w:rStyle w:val="HTMLTypewriter"/>
            <w:rFonts w:ascii="Verdana" w:hAnsi="Verdana"/>
            <w:sz w:val="18"/>
            <w:szCs w:val="18"/>
            <w:rPrChange w:id="2159"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60"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61" w:author="Thomas Kee" w:date="2011-03-31T10:31:00Z">
              <w:rPr>
                <w:rStyle w:val="HTMLTypewriter"/>
              </w:rPr>
            </w:rPrChange>
          </w:rPr>
          <w:t xml:space="preserve"> tag -s -m "GIT 0.99.9x" v0.99.9x </w:t>
        </w:r>
        <w:r w:rsidRPr="003D0E39">
          <w:rPr>
            <w:rStyle w:val="HTMLTypewriter"/>
            <w:rFonts w:ascii="Verdana" w:hAnsi="Verdana"/>
            <w:b/>
            <w:bCs/>
            <w:sz w:val="18"/>
            <w:szCs w:val="18"/>
            <w:rPrChange w:id="2162" w:author="Thomas Kee" w:date="2011-03-31T10:31:00Z">
              <w:rPr>
                <w:rStyle w:val="HTMLTypewriter"/>
                <w:b/>
                <w:bCs/>
              </w:rPr>
            </w:rPrChange>
          </w:rPr>
          <w:t>&lt;10&gt;</w:t>
        </w:r>
      </w:ins>
    </w:p>
    <w:p w:rsidR="00BE0FCC" w:rsidRPr="00731FFC" w:rsidRDefault="003D0E39" w:rsidP="00BE0FCC">
      <w:pPr>
        <w:pStyle w:val="HTMLPreformatted"/>
        <w:ind w:left="720"/>
        <w:rPr>
          <w:ins w:id="2163" w:author="Thomas Kee" w:date="2011-03-31T10:20:00Z"/>
          <w:rStyle w:val="HTMLTypewriter"/>
          <w:rFonts w:ascii="Verdana" w:hAnsi="Verdana"/>
          <w:sz w:val="18"/>
          <w:szCs w:val="18"/>
          <w:rPrChange w:id="2164" w:author="Thomas Kee" w:date="2011-03-31T10:31:00Z">
            <w:rPr>
              <w:ins w:id="2165" w:author="Thomas Kee" w:date="2011-03-31T10:20:00Z"/>
              <w:rStyle w:val="HTMLTypewriter"/>
            </w:rPr>
          </w:rPrChange>
        </w:rPr>
      </w:pPr>
      <w:ins w:id="2166" w:author="Thomas Kee" w:date="2011-03-31T10:20:00Z">
        <w:r w:rsidRPr="003D0E39">
          <w:rPr>
            <w:rStyle w:val="HTMLTypewriter"/>
            <w:rFonts w:ascii="Verdana" w:hAnsi="Verdana"/>
            <w:sz w:val="18"/>
            <w:szCs w:val="18"/>
            <w:rPrChange w:id="2167"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68"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69" w:author="Thomas Kee" w:date="2011-03-31T10:31:00Z">
              <w:rPr>
                <w:rStyle w:val="HTMLTypewriter"/>
              </w:rPr>
            </w:rPrChange>
          </w:rPr>
          <w:t xml:space="preserve"> fetch </w:t>
        </w:r>
        <w:proofErr w:type="spellStart"/>
        <w:r w:rsidRPr="003D0E39">
          <w:rPr>
            <w:rStyle w:val="HTMLTypewriter"/>
            <w:rFonts w:ascii="Verdana" w:hAnsi="Verdana"/>
            <w:sz w:val="18"/>
            <w:szCs w:val="18"/>
            <w:rPrChange w:id="2170" w:author="Thomas Kee" w:date="2011-03-31T10:31:00Z">
              <w:rPr>
                <w:rStyle w:val="HTMLTypewriter"/>
              </w:rPr>
            </w:rPrChange>
          </w:rPr>
          <w:t>ko</w:t>
        </w:r>
        <w:proofErr w:type="spellEnd"/>
        <w:r w:rsidRPr="003D0E39">
          <w:rPr>
            <w:rStyle w:val="HTMLTypewriter"/>
            <w:rFonts w:ascii="Verdana" w:hAnsi="Verdana"/>
            <w:sz w:val="18"/>
            <w:szCs w:val="18"/>
            <w:rPrChange w:id="2171" w:author="Thomas Kee" w:date="2011-03-31T10:31:00Z">
              <w:rPr>
                <w:rStyle w:val="HTMLTypewriter"/>
              </w:rPr>
            </w:rPrChange>
          </w:rPr>
          <w:t xml:space="preserve"> &amp;&amp; </w:t>
        </w:r>
        <w:proofErr w:type="spellStart"/>
        <w:r w:rsidRPr="003D0E39">
          <w:rPr>
            <w:rStyle w:val="HTMLTypewriter"/>
            <w:rFonts w:ascii="Verdana" w:hAnsi="Verdana"/>
            <w:sz w:val="18"/>
            <w:szCs w:val="18"/>
            <w:rPrChange w:id="2172" w:author="Thomas Kee" w:date="2011-03-31T10:31:00Z">
              <w:rPr>
                <w:rStyle w:val="HTMLTypewriter"/>
              </w:rPr>
            </w:rPrChange>
          </w:rPr>
          <w:t>git</w:t>
        </w:r>
        <w:proofErr w:type="spellEnd"/>
        <w:r w:rsidRPr="003D0E39">
          <w:rPr>
            <w:rStyle w:val="HTMLTypewriter"/>
            <w:rFonts w:ascii="Verdana" w:hAnsi="Verdana"/>
            <w:sz w:val="18"/>
            <w:szCs w:val="18"/>
            <w:rPrChange w:id="2173" w:author="Thomas Kee" w:date="2011-03-31T10:31:00Z">
              <w:rPr>
                <w:rStyle w:val="HTMLTypewriter"/>
              </w:rPr>
            </w:rPrChange>
          </w:rPr>
          <w:t xml:space="preserve"> show-branch master </w:t>
        </w:r>
        <w:proofErr w:type="spellStart"/>
        <w:r w:rsidRPr="003D0E39">
          <w:rPr>
            <w:rStyle w:val="HTMLTypewriter"/>
            <w:rFonts w:ascii="Verdana" w:hAnsi="Verdana"/>
            <w:sz w:val="18"/>
            <w:szCs w:val="18"/>
            <w:rPrChange w:id="2174" w:author="Thomas Kee" w:date="2011-03-31T10:31:00Z">
              <w:rPr>
                <w:rStyle w:val="HTMLTypewriter"/>
              </w:rPr>
            </w:rPrChange>
          </w:rPr>
          <w:t>maint</w:t>
        </w:r>
        <w:proofErr w:type="spellEnd"/>
        <w:r w:rsidRPr="003D0E39">
          <w:rPr>
            <w:rStyle w:val="HTMLTypewriter"/>
            <w:rFonts w:ascii="Verdana" w:hAnsi="Verdana"/>
            <w:sz w:val="18"/>
            <w:szCs w:val="18"/>
            <w:rPrChange w:id="2175" w:author="Thomas Kee" w:date="2011-03-31T10:31:00Z">
              <w:rPr>
                <w:rStyle w:val="HTMLTypewriter"/>
              </w:rPr>
            </w:rPrChange>
          </w:rPr>
          <w:t xml:space="preserve"> 'tags/</w:t>
        </w:r>
        <w:proofErr w:type="spellStart"/>
        <w:r w:rsidRPr="003D0E39">
          <w:rPr>
            <w:rStyle w:val="HTMLTypewriter"/>
            <w:rFonts w:ascii="Verdana" w:hAnsi="Verdana"/>
            <w:sz w:val="18"/>
            <w:szCs w:val="18"/>
            <w:rPrChange w:id="2176" w:author="Thomas Kee" w:date="2011-03-31T10:31:00Z">
              <w:rPr>
                <w:rStyle w:val="HTMLTypewriter"/>
              </w:rPr>
            </w:rPrChange>
          </w:rPr>
          <w:t>ko</w:t>
        </w:r>
        <w:proofErr w:type="spellEnd"/>
        <w:r w:rsidRPr="003D0E39">
          <w:rPr>
            <w:rStyle w:val="HTMLTypewriter"/>
            <w:rFonts w:ascii="Verdana" w:hAnsi="Verdana"/>
            <w:sz w:val="18"/>
            <w:szCs w:val="18"/>
            <w:rPrChange w:id="2177" w:author="Thomas Kee" w:date="2011-03-31T10:31:00Z">
              <w:rPr>
                <w:rStyle w:val="HTMLTypewriter"/>
              </w:rPr>
            </w:rPrChange>
          </w:rPr>
          <w:t xml:space="preserve">-*' </w:t>
        </w:r>
        <w:r w:rsidRPr="003D0E39">
          <w:rPr>
            <w:rStyle w:val="HTMLTypewriter"/>
            <w:rFonts w:ascii="Verdana" w:hAnsi="Verdana"/>
            <w:b/>
            <w:bCs/>
            <w:sz w:val="18"/>
            <w:szCs w:val="18"/>
            <w:rPrChange w:id="2178" w:author="Thomas Kee" w:date="2011-03-31T10:31:00Z">
              <w:rPr>
                <w:rStyle w:val="HTMLTypewriter"/>
                <w:b/>
                <w:bCs/>
              </w:rPr>
            </w:rPrChange>
          </w:rPr>
          <w:t>&lt;11&gt;</w:t>
        </w:r>
      </w:ins>
    </w:p>
    <w:p w:rsidR="00BE0FCC" w:rsidRPr="00731FFC" w:rsidRDefault="003D0E39" w:rsidP="00BE0FCC">
      <w:pPr>
        <w:pStyle w:val="HTMLPreformatted"/>
        <w:ind w:left="720"/>
        <w:rPr>
          <w:ins w:id="2179" w:author="Thomas Kee" w:date="2011-03-31T10:20:00Z"/>
          <w:rStyle w:val="HTMLTypewriter"/>
          <w:rFonts w:ascii="Verdana" w:hAnsi="Verdana"/>
          <w:sz w:val="18"/>
          <w:szCs w:val="18"/>
          <w:rPrChange w:id="2180" w:author="Thomas Kee" w:date="2011-03-31T10:31:00Z">
            <w:rPr>
              <w:ins w:id="2181" w:author="Thomas Kee" w:date="2011-03-31T10:20:00Z"/>
              <w:rStyle w:val="HTMLTypewriter"/>
            </w:rPr>
          </w:rPrChange>
        </w:rPr>
      </w:pPr>
      <w:ins w:id="2182" w:author="Thomas Kee" w:date="2011-03-31T10:20:00Z">
        <w:r w:rsidRPr="003D0E39">
          <w:rPr>
            <w:rStyle w:val="HTMLTypewriter"/>
            <w:rFonts w:ascii="Verdana" w:hAnsi="Verdana"/>
            <w:sz w:val="18"/>
            <w:szCs w:val="18"/>
            <w:rPrChange w:id="218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84"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85" w:author="Thomas Kee" w:date="2011-03-31T10:31:00Z">
              <w:rPr>
                <w:rStyle w:val="HTMLTypewriter"/>
              </w:rPr>
            </w:rPrChange>
          </w:rPr>
          <w:t xml:space="preserve"> push </w:t>
        </w:r>
        <w:proofErr w:type="spellStart"/>
        <w:r w:rsidRPr="003D0E39">
          <w:rPr>
            <w:rStyle w:val="HTMLTypewriter"/>
            <w:rFonts w:ascii="Verdana" w:hAnsi="Verdana"/>
            <w:sz w:val="18"/>
            <w:szCs w:val="18"/>
            <w:rPrChange w:id="2186" w:author="Thomas Kee" w:date="2011-03-31T10:31:00Z">
              <w:rPr>
                <w:rStyle w:val="HTMLTypewriter"/>
              </w:rPr>
            </w:rPrChange>
          </w:rPr>
          <w:t>ko</w:t>
        </w:r>
        <w:proofErr w:type="spellEnd"/>
        <w:r w:rsidRPr="003D0E39">
          <w:rPr>
            <w:rStyle w:val="HTMLTypewriter"/>
            <w:rFonts w:ascii="Verdana" w:hAnsi="Verdana"/>
            <w:sz w:val="18"/>
            <w:szCs w:val="18"/>
            <w:rPrChange w:id="2187" w:author="Thomas Kee" w:date="2011-03-31T10:31:00Z">
              <w:rPr>
                <w:rStyle w:val="HTMLTypewriter"/>
              </w:rPr>
            </w:rPrChange>
          </w:rPr>
          <w:t xml:space="preserve"> </w:t>
        </w:r>
        <w:r w:rsidRPr="003D0E39">
          <w:rPr>
            <w:rStyle w:val="HTMLTypewriter"/>
            <w:rFonts w:ascii="Verdana" w:hAnsi="Verdana"/>
            <w:b/>
            <w:bCs/>
            <w:sz w:val="18"/>
            <w:szCs w:val="18"/>
            <w:rPrChange w:id="2188" w:author="Thomas Kee" w:date="2011-03-31T10:31:00Z">
              <w:rPr>
                <w:rStyle w:val="HTMLTypewriter"/>
                <w:b/>
                <w:bCs/>
              </w:rPr>
            </w:rPrChange>
          </w:rPr>
          <w:t>&lt;12&gt;</w:t>
        </w:r>
      </w:ins>
    </w:p>
    <w:p w:rsidR="00BE0FCC" w:rsidRPr="00731FFC" w:rsidRDefault="003D0E39" w:rsidP="00BE0FCC">
      <w:pPr>
        <w:pStyle w:val="HTMLPreformatted"/>
        <w:ind w:left="720"/>
        <w:rPr>
          <w:ins w:id="2189" w:author="Thomas Kee" w:date="2011-03-31T10:20:00Z"/>
          <w:rFonts w:ascii="Verdana" w:hAnsi="Verdana"/>
          <w:sz w:val="18"/>
          <w:szCs w:val="18"/>
          <w:rPrChange w:id="2190" w:author="Thomas Kee" w:date="2011-03-31T10:31:00Z">
            <w:rPr>
              <w:ins w:id="2191" w:author="Thomas Kee" w:date="2011-03-31T10:20:00Z"/>
            </w:rPr>
          </w:rPrChange>
        </w:rPr>
      </w:pPr>
      <w:ins w:id="2192" w:author="Thomas Kee" w:date="2011-03-31T10:20:00Z">
        <w:r w:rsidRPr="003D0E39">
          <w:rPr>
            <w:rStyle w:val="HTMLTypewriter"/>
            <w:rFonts w:ascii="Verdana" w:hAnsi="Verdana"/>
            <w:sz w:val="18"/>
            <w:szCs w:val="18"/>
            <w:rPrChange w:id="219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194" w:author="Thomas Kee" w:date="2011-03-31T10:31:00Z">
              <w:rPr>
                <w:rStyle w:val="HTMLTypewriter"/>
              </w:rPr>
            </w:rPrChange>
          </w:rPr>
          <w:t>git</w:t>
        </w:r>
        <w:proofErr w:type="spellEnd"/>
        <w:proofErr w:type="gramEnd"/>
        <w:r w:rsidRPr="003D0E39">
          <w:rPr>
            <w:rStyle w:val="HTMLTypewriter"/>
            <w:rFonts w:ascii="Verdana" w:hAnsi="Verdana"/>
            <w:sz w:val="18"/>
            <w:szCs w:val="18"/>
            <w:rPrChange w:id="2195" w:author="Thomas Kee" w:date="2011-03-31T10:31:00Z">
              <w:rPr>
                <w:rStyle w:val="HTMLTypewriter"/>
              </w:rPr>
            </w:rPrChange>
          </w:rPr>
          <w:t xml:space="preserve"> push </w:t>
        </w:r>
        <w:proofErr w:type="spellStart"/>
        <w:r w:rsidRPr="003D0E39">
          <w:rPr>
            <w:rStyle w:val="HTMLTypewriter"/>
            <w:rFonts w:ascii="Verdana" w:hAnsi="Verdana"/>
            <w:sz w:val="18"/>
            <w:szCs w:val="18"/>
            <w:rPrChange w:id="2196" w:author="Thomas Kee" w:date="2011-03-31T10:31:00Z">
              <w:rPr>
                <w:rStyle w:val="HTMLTypewriter"/>
              </w:rPr>
            </w:rPrChange>
          </w:rPr>
          <w:t>ko</w:t>
        </w:r>
        <w:proofErr w:type="spellEnd"/>
        <w:r w:rsidRPr="003D0E39">
          <w:rPr>
            <w:rStyle w:val="HTMLTypewriter"/>
            <w:rFonts w:ascii="Verdana" w:hAnsi="Verdana"/>
            <w:sz w:val="18"/>
            <w:szCs w:val="18"/>
            <w:rPrChange w:id="2197" w:author="Thomas Kee" w:date="2011-03-31T10:31:00Z">
              <w:rPr>
                <w:rStyle w:val="HTMLTypewriter"/>
              </w:rPr>
            </w:rPrChange>
          </w:rPr>
          <w:t xml:space="preserve"> v0.99.9x </w:t>
        </w:r>
        <w:r w:rsidRPr="003D0E39">
          <w:rPr>
            <w:rStyle w:val="HTMLTypewriter"/>
            <w:rFonts w:ascii="Verdana" w:hAnsi="Verdana"/>
            <w:b/>
            <w:bCs/>
            <w:sz w:val="18"/>
            <w:szCs w:val="18"/>
            <w:rPrChange w:id="2198" w:author="Thomas Kee" w:date="2011-03-31T10:31:00Z">
              <w:rPr>
                <w:rStyle w:val="HTMLTypewriter"/>
                <w:b/>
                <w:bCs/>
              </w:rPr>
            </w:rPrChange>
          </w:rPr>
          <w:t>&lt;13&gt;</w:t>
        </w:r>
      </w:ins>
    </w:p>
    <w:p w:rsidR="00BE0FCC" w:rsidRPr="00731FFC" w:rsidRDefault="003D0E39" w:rsidP="00BE0FCC">
      <w:pPr>
        <w:pStyle w:val="NormalWeb"/>
        <w:numPr>
          <w:ilvl w:val="0"/>
          <w:numId w:val="9"/>
        </w:numPr>
        <w:ind w:left="1440"/>
        <w:rPr>
          <w:ins w:id="2199" w:author="Thomas Kee" w:date="2011-03-31T10:20:00Z"/>
          <w:rFonts w:ascii="Verdana" w:hAnsi="Verdana"/>
          <w:sz w:val="18"/>
          <w:szCs w:val="18"/>
          <w:rPrChange w:id="2200" w:author="Thomas Kee" w:date="2011-03-31T10:31:00Z">
            <w:rPr>
              <w:ins w:id="2201" w:author="Thomas Kee" w:date="2011-03-31T10:20:00Z"/>
            </w:rPr>
          </w:rPrChange>
        </w:rPr>
      </w:pPr>
      <w:proofErr w:type="gramStart"/>
      <w:ins w:id="2202" w:author="Thomas Kee" w:date="2011-03-31T10:20:00Z">
        <w:r w:rsidRPr="003D0E39">
          <w:rPr>
            <w:rFonts w:ascii="Verdana" w:hAnsi="Verdana"/>
            <w:sz w:val="18"/>
            <w:szCs w:val="18"/>
            <w:rPrChange w:id="2203" w:author="Thomas Kee" w:date="2011-03-31T10:31:00Z">
              <w:rPr>
                <w:rFonts w:ascii="Courier New" w:hAnsi="Courier New" w:cs="Courier New"/>
                <w:sz w:val="20"/>
                <w:szCs w:val="20"/>
              </w:rPr>
            </w:rPrChange>
          </w:rPr>
          <w:t>see</w:t>
        </w:r>
        <w:proofErr w:type="gramEnd"/>
        <w:r w:rsidRPr="003D0E39">
          <w:rPr>
            <w:rFonts w:ascii="Verdana" w:hAnsi="Verdana"/>
            <w:sz w:val="18"/>
            <w:szCs w:val="18"/>
            <w:rPrChange w:id="2204" w:author="Thomas Kee" w:date="2011-03-31T10:31:00Z">
              <w:rPr>
                <w:rFonts w:ascii="Courier New" w:hAnsi="Courier New" w:cs="Courier New"/>
                <w:sz w:val="20"/>
                <w:szCs w:val="20"/>
              </w:rPr>
            </w:rPrChange>
          </w:rPr>
          <w:t xml:space="preserve"> what I was in the middle of doing, if any. </w:t>
        </w:r>
      </w:ins>
    </w:p>
    <w:p w:rsidR="00BE0FCC" w:rsidRPr="00731FFC" w:rsidRDefault="003D0E39" w:rsidP="00BE0FCC">
      <w:pPr>
        <w:pStyle w:val="NormalWeb"/>
        <w:numPr>
          <w:ilvl w:val="0"/>
          <w:numId w:val="9"/>
        </w:numPr>
        <w:ind w:left="1440"/>
        <w:rPr>
          <w:ins w:id="2205" w:author="Thomas Kee" w:date="2011-03-31T10:20:00Z"/>
          <w:rFonts w:ascii="Verdana" w:hAnsi="Verdana"/>
          <w:sz w:val="18"/>
          <w:szCs w:val="18"/>
          <w:rPrChange w:id="2206" w:author="Thomas Kee" w:date="2011-03-31T10:31:00Z">
            <w:rPr>
              <w:ins w:id="2207" w:author="Thomas Kee" w:date="2011-03-31T10:20:00Z"/>
            </w:rPr>
          </w:rPrChange>
        </w:rPr>
      </w:pPr>
      <w:proofErr w:type="gramStart"/>
      <w:ins w:id="2208" w:author="Thomas Kee" w:date="2011-03-31T10:20:00Z">
        <w:r w:rsidRPr="003D0E39">
          <w:rPr>
            <w:rFonts w:ascii="Verdana" w:hAnsi="Verdana"/>
            <w:sz w:val="18"/>
            <w:szCs w:val="18"/>
            <w:rPrChange w:id="2209" w:author="Thomas Kee" w:date="2011-03-31T10:31:00Z">
              <w:rPr>
                <w:rFonts w:ascii="Courier New" w:hAnsi="Courier New" w:cs="Courier New"/>
                <w:sz w:val="20"/>
                <w:szCs w:val="20"/>
              </w:rPr>
            </w:rPrChange>
          </w:rPr>
          <w:t>see</w:t>
        </w:r>
        <w:proofErr w:type="gramEnd"/>
        <w:r w:rsidRPr="003D0E39">
          <w:rPr>
            <w:rFonts w:ascii="Verdana" w:hAnsi="Verdana"/>
            <w:sz w:val="18"/>
            <w:szCs w:val="18"/>
            <w:rPrChange w:id="2210" w:author="Thomas Kee" w:date="2011-03-31T10:31:00Z">
              <w:rPr>
                <w:rFonts w:ascii="Courier New" w:hAnsi="Courier New" w:cs="Courier New"/>
                <w:sz w:val="20"/>
                <w:szCs w:val="20"/>
              </w:rPr>
            </w:rPrChange>
          </w:rPr>
          <w:t xml:space="preserve"> what topic branches I have and think about how ready they are. </w:t>
        </w:r>
      </w:ins>
    </w:p>
    <w:p w:rsidR="00BE0FCC" w:rsidRPr="00731FFC" w:rsidRDefault="003D0E39" w:rsidP="00BE0FCC">
      <w:pPr>
        <w:pStyle w:val="NormalWeb"/>
        <w:numPr>
          <w:ilvl w:val="0"/>
          <w:numId w:val="9"/>
        </w:numPr>
        <w:ind w:left="1440"/>
        <w:rPr>
          <w:ins w:id="2211" w:author="Thomas Kee" w:date="2011-03-31T10:20:00Z"/>
          <w:rFonts w:ascii="Verdana" w:hAnsi="Verdana"/>
          <w:sz w:val="18"/>
          <w:szCs w:val="18"/>
          <w:rPrChange w:id="2212" w:author="Thomas Kee" w:date="2011-03-31T10:31:00Z">
            <w:rPr>
              <w:ins w:id="2213" w:author="Thomas Kee" w:date="2011-03-31T10:20:00Z"/>
            </w:rPr>
          </w:rPrChange>
        </w:rPr>
      </w:pPr>
      <w:proofErr w:type="gramStart"/>
      <w:ins w:id="2214" w:author="Thomas Kee" w:date="2011-03-31T10:20:00Z">
        <w:r w:rsidRPr="003D0E39">
          <w:rPr>
            <w:rFonts w:ascii="Verdana" w:hAnsi="Verdana"/>
            <w:sz w:val="18"/>
            <w:szCs w:val="18"/>
            <w:rPrChange w:id="2215" w:author="Thomas Kee" w:date="2011-03-31T10:31:00Z">
              <w:rPr>
                <w:rFonts w:ascii="Courier New" w:hAnsi="Courier New" w:cs="Courier New"/>
                <w:sz w:val="20"/>
                <w:szCs w:val="20"/>
              </w:rPr>
            </w:rPrChange>
          </w:rPr>
          <w:t>read</w:t>
        </w:r>
        <w:proofErr w:type="gramEnd"/>
        <w:r w:rsidRPr="003D0E39">
          <w:rPr>
            <w:rFonts w:ascii="Verdana" w:hAnsi="Verdana"/>
            <w:sz w:val="18"/>
            <w:szCs w:val="18"/>
            <w:rPrChange w:id="2216" w:author="Thomas Kee" w:date="2011-03-31T10:31:00Z">
              <w:rPr>
                <w:rFonts w:ascii="Courier New" w:hAnsi="Courier New" w:cs="Courier New"/>
                <w:sz w:val="20"/>
                <w:szCs w:val="20"/>
              </w:rPr>
            </w:rPrChange>
          </w:rPr>
          <w:t xml:space="preserve"> mails, save ones that are applicable, and save others that are not quite ready. </w:t>
        </w:r>
      </w:ins>
    </w:p>
    <w:p w:rsidR="00BE0FCC" w:rsidRPr="00731FFC" w:rsidRDefault="003D0E39" w:rsidP="00BE0FCC">
      <w:pPr>
        <w:pStyle w:val="NormalWeb"/>
        <w:numPr>
          <w:ilvl w:val="0"/>
          <w:numId w:val="9"/>
        </w:numPr>
        <w:ind w:left="1440"/>
        <w:rPr>
          <w:ins w:id="2217" w:author="Thomas Kee" w:date="2011-03-31T10:20:00Z"/>
          <w:rFonts w:ascii="Verdana" w:hAnsi="Verdana"/>
          <w:sz w:val="18"/>
          <w:szCs w:val="18"/>
          <w:rPrChange w:id="2218" w:author="Thomas Kee" w:date="2011-03-31T10:31:00Z">
            <w:rPr>
              <w:ins w:id="2219" w:author="Thomas Kee" w:date="2011-03-31T10:20:00Z"/>
            </w:rPr>
          </w:rPrChange>
        </w:rPr>
      </w:pPr>
      <w:proofErr w:type="gramStart"/>
      <w:ins w:id="2220" w:author="Thomas Kee" w:date="2011-03-31T10:20:00Z">
        <w:r w:rsidRPr="003D0E39">
          <w:rPr>
            <w:rFonts w:ascii="Verdana" w:hAnsi="Verdana"/>
            <w:sz w:val="18"/>
            <w:szCs w:val="18"/>
            <w:rPrChange w:id="2221" w:author="Thomas Kee" w:date="2011-03-31T10:31:00Z">
              <w:rPr>
                <w:rFonts w:ascii="Courier New" w:hAnsi="Courier New" w:cs="Courier New"/>
                <w:sz w:val="20"/>
                <w:szCs w:val="20"/>
              </w:rPr>
            </w:rPrChange>
          </w:rPr>
          <w:t>apply</w:t>
        </w:r>
        <w:proofErr w:type="gramEnd"/>
        <w:r w:rsidRPr="003D0E39">
          <w:rPr>
            <w:rFonts w:ascii="Verdana" w:hAnsi="Verdana"/>
            <w:sz w:val="18"/>
            <w:szCs w:val="18"/>
            <w:rPrChange w:id="2222" w:author="Thomas Kee" w:date="2011-03-31T10:31:00Z">
              <w:rPr>
                <w:rFonts w:ascii="Courier New" w:hAnsi="Courier New" w:cs="Courier New"/>
                <w:sz w:val="20"/>
                <w:szCs w:val="20"/>
              </w:rPr>
            </w:rPrChange>
          </w:rPr>
          <w:t xml:space="preserve"> them, interactively, with my sign-offs. </w:t>
        </w:r>
      </w:ins>
    </w:p>
    <w:p w:rsidR="00BE0FCC" w:rsidRPr="00731FFC" w:rsidRDefault="003D0E39" w:rsidP="00BE0FCC">
      <w:pPr>
        <w:pStyle w:val="NormalWeb"/>
        <w:numPr>
          <w:ilvl w:val="0"/>
          <w:numId w:val="9"/>
        </w:numPr>
        <w:ind w:left="1440"/>
        <w:rPr>
          <w:ins w:id="2223" w:author="Thomas Kee" w:date="2011-03-31T10:20:00Z"/>
          <w:rFonts w:ascii="Verdana" w:hAnsi="Verdana"/>
          <w:sz w:val="18"/>
          <w:szCs w:val="18"/>
          <w:rPrChange w:id="2224" w:author="Thomas Kee" w:date="2011-03-31T10:31:00Z">
            <w:rPr>
              <w:ins w:id="2225" w:author="Thomas Kee" w:date="2011-03-31T10:20:00Z"/>
            </w:rPr>
          </w:rPrChange>
        </w:rPr>
      </w:pPr>
      <w:proofErr w:type="gramStart"/>
      <w:ins w:id="2226" w:author="Thomas Kee" w:date="2011-03-31T10:20:00Z">
        <w:r w:rsidRPr="003D0E39">
          <w:rPr>
            <w:rFonts w:ascii="Verdana" w:hAnsi="Verdana"/>
            <w:sz w:val="18"/>
            <w:szCs w:val="18"/>
            <w:rPrChange w:id="2227" w:author="Thomas Kee" w:date="2011-03-31T10:31:00Z">
              <w:rPr>
                <w:rFonts w:ascii="Courier New" w:hAnsi="Courier New" w:cs="Courier New"/>
                <w:sz w:val="20"/>
                <w:szCs w:val="20"/>
              </w:rPr>
            </w:rPrChange>
          </w:rPr>
          <w:t>create</w:t>
        </w:r>
        <w:proofErr w:type="gramEnd"/>
        <w:r w:rsidRPr="003D0E39">
          <w:rPr>
            <w:rFonts w:ascii="Verdana" w:hAnsi="Verdana"/>
            <w:sz w:val="18"/>
            <w:szCs w:val="18"/>
            <w:rPrChange w:id="2228" w:author="Thomas Kee" w:date="2011-03-31T10:31:00Z">
              <w:rPr>
                <w:rFonts w:ascii="Courier New" w:hAnsi="Courier New" w:cs="Courier New"/>
                <w:sz w:val="20"/>
                <w:szCs w:val="20"/>
              </w:rPr>
            </w:rPrChange>
          </w:rPr>
          <w:t xml:space="preserve"> topic branch as needed and apply, again with my sign-offs. </w:t>
        </w:r>
      </w:ins>
    </w:p>
    <w:p w:rsidR="00BE0FCC" w:rsidRPr="00731FFC" w:rsidRDefault="003D0E39" w:rsidP="00BE0FCC">
      <w:pPr>
        <w:pStyle w:val="NormalWeb"/>
        <w:numPr>
          <w:ilvl w:val="0"/>
          <w:numId w:val="9"/>
        </w:numPr>
        <w:ind w:left="1440"/>
        <w:rPr>
          <w:ins w:id="2229" w:author="Thomas Kee" w:date="2011-03-31T10:20:00Z"/>
          <w:rFonts w:ascii="Verdana" w:hAnsi="Verdana"/>
          <w:sz w:val="18"/>
          <w:szCs w:val="18"/>
          <w:rPrChange w:id="2230" w:author="Thomas Kee" w:date="2011-03-31T10:31:00Z">
            <w:rPr>
              <w:ins w:id="2231" w:author="Thomas Kee" w:date="2011-03-31T10:20:00Z"/>
            </w:rPr>
          </w:rPrChange>
        </w:rPr>
      </w:pPr>
      <w:proofErr w:type="gramStart"/>
      <w:ins w:id="2232" w:author="Thomas Kee" w:date="2011-03-31T10:20:00Z">
        <w:r w:rsidRPr="003D0E39">
          <w:rPr>
            <w:rFonts w:ascii="Verdana" w:hAnsi="Verdana"/>
            <w:sz w:val="18"/>
            <w:szCs w:val="18"/>
            <w:rPrChange w:id="2233" w:author="Thomas Kee" w:date="2011-03-31T10:31:00Z">
              <w:rPr>
                <w:rFonts w:ascii="Courier New" w:hAnsi="Courier New" w:cs="Courier New"/>
                <w:sz w:val="20"/>
                <w:szCs w:val="20"/>
              </w:rPr>
            </w:rPrChange>
          </w:rPr>
          <w:t>rebase</w:t>
        </w:r>
        <w:proofErr w:type="gramEnd"/>
        <w:r w:rsidRPr="003D0E39">
          <w:rPr>
            <w:rFonts w:ascii="Verdana" w:hAnsi="Verdana"/>
            <w:sz w:val="18"/>
            <w:szCs w:val="18"/>
            <w:rPrChange w:id="2234" w:author="Thomas Kee" w:date="2011-03-31T10:31:00Z">
              <w:rPr>
                <w:rFonts w:ascii="Courier New" w:hAnsi="Courier New" w:cs="Courier New"/>
                <w:sz w:val="20"/>
                <w:szCs w:val="20"/>
              </w:rPr>
            </w:rPrChange>
          </w:rPr>
          <w:t xml:space="preserve"> internal topic branch that has not been merged to the master, nor exposed as a part of a stable branch. </w:t>
        </w:r>
      </w:ins>
    </w:p>
    <w:p w:rsidR="00BE0FCC" w:rsidRPr="00731FFC" w:rsidRDefault="003D0E39" w:rsidP="00BE0FCC">
      <w:pPr>
        <w:pStyle w:val="NormalWeb"/>
        <w:numPr>
          <w:ilvl w:val="0"/>
          <w:numId w:val="9"/>
        </w:numPr>
        <w:ind w:left="1440"/>
        <w:rPr>
          <w:ins w:id="2235" w:author="Thomas Kee" w:date="2011-03-31T10:20:00Z"/>
          <w:rFonts w:ascii="Verdana" w:hAnsi="Verdana"/>
          <w:sz w:val="18"/>
          <w:szCs w:val="18"/>
          <w:rPrChange w:id="2236" w:author="Thomas Kee" w:date="2011-03-31T10:31:00Z">
            <w:rPr>
              <w:ins w:id="2237" w:author="Thomas Kee" w:date="2011-03-31T10:20:00Z"/>
            </w:rPr>
          </w:rPrChange>
        </w:rPr>
      </w:pPr>
      <w:proofErr w:type="gramStart"/>
      <w:ins w:id="2238" w:author="Thomas Kee" w:date="2011-03-31T10:20:00Z">
        <w:r w:rsidRPr="003D0E39">
          <w:rPr>
            <w:rFonts w:ascii="Verdana" w:hAnsi="Verdana"/>
            <w:sz w:val="18"/>
            <w:szCs w:val="18"/>
            <w:rPrChange w:id="2239" w:author="Thomas Kee" w:date="2011-03-31T10:31:00Z">
              <w:rPr>
                <w:rFonts w:ascii="Courier New" w:hAnsi="Courier New" w:cs="Courier New"/>
                <w:sz w:val="20"/>
                <w:szCs w:val="20"/>
              </w:rPr>
            </w:rPrChange>
          </w:rPr>
          <w:t>restart</w:t>
        </w:r>
        <w:proofErr w:type="gramEnd"/>
        <w:r w:rsidRPr="003D0E39">
          <w:rPr>
            <w:rFonts w:ascii="Verdana" w:hAnsi="Verdana"/>
            <w:sz w:val="18"/>
            <w:szCs w:val="18"/>
            <w:rPrChange w:id="2240" w:author="Thomas Kee" w:date="2011-03-31T10:31:00Z">
              <w:rPr>
                <w:rFonts w:ascii="Courier New" w:hAnsi="Courier New" w:cs="Courier New"/>
                <w:sz w:val="20"/>
                <w:szCs w:val="20"/>
              </w:rPr>
            </w:rPrChange>
          </w:rPr>
          <w:t xml:space="preserve"> </w:t>
        </w:r>
        <w:proofErr w:type="spellStart"/>
        <w:r w:rsidRPr="003D0E39">
          <w:rPr>
            <w:rStyle w:val="HTMLTypewriter"/>
            <w:rFonts w:ascii="Verdana" w:hAnsi="Verdana"/>
            <w:sz w:val="18"/>
            <w:szCs w:val="18"/>
            <w:rPrChange w:id="2241" w:author="Thomas Kee" w:date="2011-03-31T10:31:00Z">
              <w:rPr>
                <w:rStyle w:val="HTMLTypewriter"/>
              </w:rPr>
            </w:rPrChange>
          </w:rPr>
          <w:t>pu</w:t>
        </w:r>
        <w:proofErr w:type="spellEnd"/>
        <w:r w:rsidRPr="003D0E39">
          <w:rPr>
            <w:rFonts w:ascii="Verdana" w:hAnsi="Verdana"/>
            <w:sz w:val="18"/>
            <w:szCs w:val="18"/>
            <w:rPrChange w:id="2242" w:author="Thomas Kee" w:date="2011-03-31T10:31:00Z">
              <w:rPr>
                <w:rFonts w:ascii="Courier New" w:hAnsi="Courier New" w:cs="Courier New"/>
                <w:sz w:val="20"/>
                <w:szCs w:val="20"/>
              </w:rPr>
            </w:rPrChange>
          </w:rPr>
          <w:t xml:space="preserve"> every time from the next. </w:t>
        </w:r>
      </w:ins>
    </w:p>
    <w:p w:rsidR="00BE0FCC" w:rsidRPr="00731FFC" w:rsidRDefault="003D0E39" w:rsidP="00BE0FCC">
      <w:pPr>
        <w:pStyle w:val="NormalWeb"/>
        <w:numPr>
          <w:ilvl w:val="0"/>
          <w:numId w:val="9"/>
        </w:numPr>
        <w:ind w:left="1440"/>
        <w:rPr>
          <w:ins w:id="2243" w:author="Thomas Kee" w:date="2011-03-31T10:20:00Z"/>
          <w:rFonts w:ascii="Verdana" w:hAnsi="Verdana"/>
          <w:sz w:val="18"/>
          <w:szCs w:val="18"/>
          <w:rPrChange w:id="2244" w:author="Thomas Kee" w:date="2011-03-31T10:31:00Z">
            <w:rPr>
              <w:ins w:id="2245" w:author="Thomas Kee" w:date="2011-03-31T10:20:00Z"/>
            </w:rPr>
          </w:rPrChange>
        </w:rPr>
      </w:pPr>
      <w:proofErr w:type="gramStart"/>
      <w:ins w:id="2246" w:author="Thomas Kee" w:date="2011-03-31T10:20:00Z">
        <w:r w:rsidRPr="003D0E39">
          <w:rPr>
            <w:rFonts w:ascii="Verdana" w:hAnsi="Verdana"/>
            <w:sz w:val="18"/>
            <w:szCs w:val="18"/>
            <w:rPrChange w:id="2247" w:author="Thomas Kee" w:date="2011-03-31T10:31:00Z">
              <w:rPr>
                <w:rFonts w:ascii="Courier New" w:hAnsi="Courier New" w:cs="Courier New"/>
                <w:sz w:val="20"/>
                <w:szCs w:val="20"/>
              </w:rPr>
            </w:rPrChange>
          </w:rPr>
          <w:t>and</w:t>
        </w:r>
        <w:proofErr w:type="gramEnd"/>
        <w:r w:rsidRPr="003D0E39">
          <w:rPr>
            <w:rFonts w:ascii="Verdana" w:hAnsi="Verdana"/>
            <w:sz w:val="18"/>
            <w:szCs w:val="18"/>
            <w:rPrChange w:id="2248" w:author="Thomas Kee" w:date="2011-03-31T10:31:00Z">
              <w:rPr>
                <w:rFonts w:ascii="Courier New" w:hAnsi="Courier New" w:cs="Courier New"/>
                <w:sz w:val="20"/>
                <w:szCs w:val="20"/>
              </w:rPr>
            </w:rPrChange>
          </w:rPr>
          <w:t xml:space="preserve"> bundle topic branches still cooking. </w:t>
        </w:r>
      </w:ins>
    </w:p>
    <w:p w:rsidR="00BE0FCC" w:rsidRPr="00731FFC" w:rsidRDefault="003D0E39" w:rsidP="00BE0FCC">
      <w:pPr>
        <w:pStyle w:val="NormalWeb"/>
        <w:numPr>
          <w:ilvl w:val="0"/>
          <w:numId w:val="9"/>
        </w:numPr>
        <w:ind w:left="1440"/>
        <w:rPr>
          <w:ins w:id="2249" w:author="Thomas Kee" w:date="2011-03-31T10:20:00Z"/>
          <w:rFonts w:ascii="Verdana" w:hAnsi="Verdana"/>
          <w:sz w:val="18"/>
          <w:szCs w:val="18"/>
          <w:rPrChange w:id="2250" w:author="Thomas Kee" w:date="2011-03-31T10:31:00Z">
            <w:rPr>
              <w:ins w:id="2251" w:author="Thomas Kee" w:date="2011-03-31T10:20:00Z"/>
            </w:rPr>
          </w:rPrChange>
        </w:rPr>
      </w:pPr>
      <w:proofErr w:type="spellStart"/>
      <w:proofErr w:type="gramStart"/>
      <w:ins w:id="2252" w:author="Thomas Kee" w:date="2011-03-31T10:20:00Z">
        <w:r w:rsidRPr="003D0E39">
          <w:rPr>
            <w:rFonts w:ascii="Verdana" w:hAnsi="Verdana"/>
            <w:sz w:val="18"/>
            <w:szCs w:val="18"/>
            <w:rPrChange w:id="2253" w:author="Thomas Kee" w:date="2011-03-31T10:31:00Z">
              <w:rPr>
                <w:rFonts w:ascii="Courier New" w:hAnsi="Courier New" w:cs="Courier New"/>
                <w:sz w:val="20"/>
                <w:szCs w:val="20"/>
              </w:rPr>
            </w:rPrChange>
          </w:rPr>
          <w:t>backport</w:t>
        </w:r>
        <w:proofErr w:type="spellEnd"/>
        <w:proofErr w:type="gramEnd"/>
        <w:r w:rsidRPr="003D0E39">
          <w:rPr>
            <w:rFonts w:ascii="Verdana" w:hAnsi="Verdana"/>
            <w:sz w:val="18"/>
            <w:szCs w:val="18"/>
            <w:rPrChange w:id="2254" w:author="Thomas Kee" w:date="2011-03-31T10:31:00Z">
              <w:rPr>
                <w:rFonts w:ascii="Courier New" w:hAnsi="Courier New" w:cs="Courier New"/>
                <w:sz w:val="20"/>
                <w:szCs w:val="20"/>
              </w:rPr>
            </w:rPrChange>
          </w:rPr>
          <w:t xml:space="preserve"> a critical fix. </w:t>
        </w:r>
      </w:ins>
    </w:p>
    <w:p w:rsidR="00BE0FCC" w:rsidRPr="00731FFC" w:rsidRDefault="003D0E39" w:rsidP="00BE0FCC">
      <w:pPr>
        <w:pStyle w:val="NormalWeb"/>
        <w:numPr>
          <w:ilvl w:val="0"/>
          <w:numId w:val="9"/>
        </w:numPr>
        <w:ind w:left="1440"/>
        <w:rPr>
          <w:ins w:id="2255" w:author="Thomas Kee" w:date="2011-03-31T10:20:00Z"/>
          <w:rFonts w:ascii="Verdana" w:hAnsi="Verdana"/>
          <w:sz w:val="18"/>
          <w:szCs w:val="18"/>
          <w:rPrChange w:id="2256" w:author="Thomas Kee" w:date="2011-03-31T10:31:00Z">
            <w:rPr>
              <w:ins w:id="2257" w:author="Thomas Kee" w:date="2011-03-31T10:20:00Z"/>
            </w:rPr>
          </w:rPrChange>
        </w:rPr>
      </w:pPr>
      <w:proofErr w:type="gramStart"/>
      <w:ins w:id="2258" w:author="Thomas Kee" w:date="2011-03-31T10:20:00Z">
        <w:r w:rsidRPr="003D0E39">
          <w:rPr>
            <w:rFonts w:ascii="Verdana" w:hAnsi="Verdana"/>
            <w:sz w:val="18"/>
            <w:szCs w:val="18"/>
            <w:rPrChange w:id="2259" w:author="Thomas Kee" w:date="2011-03-31T10:31:00Z">
              <w:rPr>
                <w:rFonts w:ascii="Courier New" w:hAnsi="Courier New" w:cs="Courier New"/>
                <w:sz w:val="20"/>
                <w:szCs w:val="20"/>
              </w:rPr>
            </w:rPrChange>
          </w:rPr>
          <w:t>create</w:t>
        </w:r>
        <w:proofErr w:type="gramEnd"/>
        <w:r w:rsidRPr="003D0E39">
          <w:rPr>
            <w:rFonts w:ascii="Verdana" w:hAnsi="Verdana"/>
            <w:sz w:val="18"/>
            <w:szCs w:val="18"/>
            <w:rPrChange w:id="2260" w:author="Thomas Kee" w:date="2011-03-31T10:31:00Z">
              <w:rPr>
                <w:rFonts w:ascii="Courier New" w:hAnsi="Courier New" w:cs="Courier New"/>
                <w:sz w:val="20"/>
                <w:szCs w:val="20"/>
              </w:rPr>
            </w:rPrChange>
          </w:rPr>
          <w:t xml:space="preserve"> a signed tag. </w:t>
        </w:r>
      </w:ins>
    </w:p>
    <w:p w:rsidR="00BE0FCC" w:rsidRPr="00731FFC" w:rsidRDefault="003D0E39" w:rsidP="00BE0FCC">
      <w:pPr>
        <w:pStyle w:val="NormalWeb"/>
        <w:numPr>
          <w:ilvl w:val="0"/>
          <w:numId w:val="9"/>
        </w:numPr>
        <w:ind w:left="1440"/>
        <w:rPr>
          <w:ins w:id="2261" w:author="Thomas Kee" w:date="2011-03-31T10:20:00Z"/>
          <w:rFonts w:ascii="Verdana" w:hAnsi="Verdana"/>
          <w:sz w:val="18"/>
          <w:szCs w:val="18"/>
          <w:rPrChange w:id="2262" w:author="Thomas Kee" w:date="2011-03-31T10:31:00Z">
            <w:rPr>
              <w:ins w:id="2263" w:author="Thomas Kee" w:date="2011-03-31T10:20:00Z"/>
            </w:rPr>
          </w:rPrChange>
        </w:rPr>
      </w:pPr>
      <w:proofErr w:type="gramStart"/>
      <w:ins w:id="2264" w:author="Thomas Kee" w:date="2011-03-31T10:20:00Z">
        <w:r w:rsidRPr="003D0E39">
          <w:rPr>
            <w:rFonts w:ascii="Verdana" w:hAnsi="Verdana"/>
            <w:sz w:val="18"/>
            <w:szCs w:val="18"/>
            <w:rPrChange w:id="2265" w:author="Thomas Kee" w:date="2011-03-31T10:31:00Z">
              <w:rPr>
                <w:rFonts w:ascii="Courier New" w:hAnsi="Courier New" w:cs="Courier New"/>
                <w:sz w:val="20"/>
                <w:szCs w:val="20"/>
              </w:rPr>
            </w:rPrChange>
          </w:rPr>
          <w:t>make</w:t>
        </w:r>
        <w:proofErr w:type="gramEnd"/>
        <w:r w:rsidRPr="003D0E39">
          <w:rPr>
            <w:rFonts w:ascii="Verdana" w:hAnsi="Verdana"/>
            <w:sz w:val="18"/>
            <w:szCs w:val="18"/>
            <w:rPrChange w:id="2266" w:author="Thomas Kee" w:date="2011-03-31T10:31:00Z">
              <w:rPr>
                <w:rFonts w:ascii="Courier New" w:hAnsi="Courier New" w:cs="Courier New"/>
                <w:sz w:val="20"/>
                <w:szCs w:val="20"/>
              </w:rPr>
            </w:rPrChange>
          </w:rPr>
          <w:t xml:space="preserve"> sure I did not accidentally rewind master beyond what I already pushed out. </w:t>
        </w:r>
        <w:proofErr w:type="spellStart"/>
        <w:r w:rsidRPr="003D0E39">
          <w:rPr>
            <w:rStyle w:val="HTMLTypewriter"/>
            <w:rFonts w:ascii="Verdana" w:hAnsi="Verdana"/>
            <w:sz w:val="18"/>
            <w:szCs w:val="18"/>
            <w:rPrChange w:id="2267" w:author="Thomas Kee" w:date="2011-03-31T10:31:00Z">
              <w:rPr>
                <w:rStyle w:val="HTMLTypewriter"/>
              </w:rPr>
            </w:rPrChange>
          </w:rPr>
          <w:t>ko</w:t>
        </w:r>
        <w:proofErr w:type="spellEnd"/>
        <w:r w:rsidRPr="003D0E39">
          <w:rPr>
            <w:rFonts w:ascii="Verdana" w:hAnsi="Verdana"/>
            <w:sz w:val="18"/>
            <w:szCs w:val="18"/>
            <w:rPrChange w:id="2268" w:author="Thomas Kee" w:date="2011-03-31T10:31:00Z">
              <w:rPr>
                <w:rFonts w:ascii="Courier New" w:hAnsi="Courier New" w:cs="Courier New"/>
                <w:sz w:val="20"/>
                <w:szCs w:val="20"/>
              </w:rPr>
            </w:rPrChange>
          </w:rPr>
          <w:t xml:space="preserve"> shorthand points at the repository I have at kernel.org, and looks like this: </w:t>
        </w:r>
      </w:ins>
    </w:p>
    <w:p w:rsidR="00BE0FCC" w:rsidRPr="00731FFC" w:rsidRDefault="003D0E39" w:rsidP="00BE0FCC">
      <w:pPr>
        <w:pStyle w:val="HTMLPreformatted"/>
        <w:numPr>
          <w:ilvl w:val="0"/>
          <w:numId w:val="9"/>
        </w:numPr>
        <w:tabs>
          <w:tab w:val="clear" w:pos="720"/>
        </w:tabs>
        <w:ind w:left="1440"/>
        <w:rPr>
          <w:ins w:id="2269" w:author="Thomas Kee" w:date="2011-03-31T10:20:00Z"/>
          <w:rStyle w:val="HTMLTypewriter"/>
          <w:rFonts w:ascii="Verdana" w:hAnsi="Verdana"/>
          <w:sz w:val="18"/>
          <w:szCs w:val="18"/>
          <w:rPrChange w:id="2270" w:author="Thomas Kee" w:date="2011-03-31T10:31:00Z">
            <w:rPr>
              <w:ins w:id="2271" w:author="Thomas Kee" w:date="2011-03-31T10:20:00Z"/>
              <w:rStyle w:val="HTMLTypewriter"/>
            </w:rPr>
          </w:rPrChange>
        </w:rPr>
      </w:pPr>
      <w:ins w:id="2272" w:author="Thomas Kee" w:date="2011-03-31T10:20:00Z">
        <w:r w:rsidRPr="003D0E39">
          <w:rPr>
            <w:rStyle w:val="HTMLTypewriter"/>
            <w:rFonts w:ascii="Verdana" w:hAnsi="Verdana"/>
            <w:sz w:val="18"/>
            <w:szCs w:val="18"/>
            <w:rPrChange w:id="2273" w:author="Thomas Kee" w:date="2011-03-31T10:31:00Z">
              <w:rPr>
                <w:rStyle w:val="HTMLTypewriter"/>
              </w:rPr>
            </w:rPrChange>
          </w:rPr>
          <w:t>$ cat .</w:t>
        </w:r>
        <w:proofErr w:type="spellStart"/>
        <w:r w:rsidRPr="003D0E39">
          <w:rPr>
            <w:rStyle w:val="HTMLTypewriter"/>
            <w:rFonts w:ascii="Verdana" w:hAnsi="Verdana"/>
            <w:sz w:val="18"/>
            <w:szCs w:val="18"/>
            <w:rPrChange w:id="2274" w:author="Thomas Kee" w:date="2011-03-31T10:31:00Z">
              <w:rPr>
                <w:rStyle w:val="HTMLTypewriter"/>
              </w:rPr>
            </w:rPrChange>
          </w:rPr>
          <w:t>git</w:t>
        </w:r>
        <w:proofErr w:type="spellEnd"/>
        <w:r w:rsidRPr="003D0E39">
          <w:rPr>
            <w:rStyle w:val="HTMLTypewriter"/>
            <w:rFonts w:ascii="Verdana" w:hAnsi="Verdana"/>
            <w:sz w:val="18"/>
            <w:szCs w:val="18"/>
            <w:rPrChange w:id="2275" w:author="Thomas Kee" w:date="2011-03-31T10:31:00Z">
              <w:rPr>
                <w:rStyle w:val="HTMLTypewriter"/>
              </w:rPr>
            </w:rPrChange>
          </w:rPr>
          <w:t>/remotes/</w:t>
        </w:r>
        <w:proofErr w:type="spellStart"/>
        <w:r w:rsidRPr="003D0E39">
          <w:rPr>
            <w:rStyle w:val="HTMLTypewriter"/>
            <w:rFonts w:ascii="Verdana" w:hAnsi="Verdana"/>
            <w:sz w:val="18"/>
            <w:szCs w:val="18"/>
            <w:rPrChange w:id="2276" w:author="Thomas Kee" w:date="2011-03-31T10:31:00Z">
              <w:rPr>
                <w:rStyle w:val="HTMLTypewriter"/>
              </w:rPr>
            </w:rPrChange>
          </w:rPr>
          <w:t>ko</w:t>
        </w:r>
        <w:proofErr w:type="spellEnd"/>
      </w:ins>
    </w:p>
    <w:p w:rsidR="00BE0FCC" w:rsidRPr="00731FFC" w:rsidRDefault="003D0E39" w:rsidP="00BE0FCC">
      <w:pPr>
        <w:pStyle w:val="HTMLPreformatted"/>
        <w:numPr>
          <w:ilvl w:val="0"/>
          <w:numId w:val="9"/>
        </w:numPr>
        <w:tabs>
          <w:tab w:val="clear" w:pos="720"/>
        </w:tabs>
        <w:ind w:left="1440"/>
        <w:rPr>
          <w:ins w:id="2277" w:author="Thomas Kee" w:date="2011-03-31T10:20:00Z"/>
          <w:rStyle w:val="HTMLTypewriter"/>
          <w:rFonts w:ascii="Verdana" w:hAnsi="Verdana"/>
          <w:sz w:val="18"/>
          <w:szCs w:val="18"/>
          <w:rPrChange w:id="2278" w:author="Thomas Kee" w:date="2011-03-31T10:31:00Z">
            <w:rPr>
              <w:ins w:id="2279" w:author="Thomas Kee" w:date="2011-03-31T10:20:00Z"/>
              <w:rStyle w:val="HTMLTypewriter"/>
            </w:rPr>
          </w:rPrChange>
        </w:rPr>
      </w:pPr>
      <w:ins w:id="2280" w:author="Thomas Kee" w:date="2011-03-31T10:20:00Z">
        <w:r w:rsidRPr="003D0E39">
          <w:rPr>
            <w:rStyle w:val="HTMLTypewriter"/>
            <w:rFonts w:ascii="Verdana" w:hAnsi="Verdana"/>
            <w:sz w:val="18"/>
            <w:szCs w:val="18"/>
            <w:rPrChange w:id="2281" w:author="Thomas Kee" w:date="2011-03-31T10:31:00Z">
              <w:rPr>
                <w:rStyle w:val="HTMLTypewriter"/>
              </w:rPr>
            </w:rPrChange>
          </w:rPr>
          <w:t>URL: kernel.org:/pub/</w:t>
        </w:r>
        <w:proofErr w:type="spellStart"/>
        <w:r w:rsidRPr="003D0E39">
          <w:rPr>
            <w:rStyle w:val="HTMLTypewriter"/>
            <w:rFonts w:ascii="Verdana" w:hAnsi="Verdana"/>
            <w:sz w:val="18"/>
            <w:szCs w:val="18"/>
            <w:rPrChange w:id="2282" w:author="Thomas Kee" w:date="2011-03-31T10:31:00Z">
              <w:rPr>
                <w:rStyle w:val="HTMLTypewriter"/>
              </w:rPr>
            </w:rPrChange>
          </w:rPr>
          <w:t>scm</w:t>
        </w:r>
        <w:proofErr w:type="spellEnd"/>
        <w:r w:rsidRPr="003D0E39">
          <w:rPr>
            <w:rStyle w:val="HTMLTypewriter"/>
            <w:rFonts w:ascii="Verdana" w:hAnsi="Verdana"/>
            <w:sz w:val="18"/>
            <w:szCs w:val="18"/>
            <w:rPrChange w:id="2283" w:author="Thomas Kee" w:date="2011-03-31T10:31:00Z">
              <w:rPr>
                <w:rStyle w:val="HTMLTypewriter"/>
              </w:rPr>
            </w:rPrChange>
          </w:rPr>
          <w:t>/</w:t>
        </w:r>
        <w:proofErr w:type="spellStart"/>
        <w:r w:rsidRPr="003D0E39">
          <w:rPr>
            <w:rStyle w:val="HTMLTypewriter"/>
            <w:rFonts w:ascii="Verdana" w:hAnsi="Verdana"/>
            <w:sz w:val="18"/>
            <w:szCs w:val="18"/>
            <w:rPrChange w:id="2284" w:author="Thomas Kee" w:date="2011-03-31T10:31:00Z">
              <w:rPr>
                <w:rStyle w:val="HTMLTypewriter"/>
              </w:rPr>
            </w:rPrChange>
          </w:rPr>
          <w:t>git</w:t>
        </w:r>
        <w:proofErr w:type="spellEnd"/>
        <w:r w:rsidRPr="003D0E39">
          <w:rPr>
            <w:rStyle w:val="HTMLTypewriter"/>
            <w:rFonts w:ascii="Verdana" w:hAnsi="Verdana"/>
            <w:sz w:val="18"/>
            <w:szCs w:val="18"/>
            <w:rPrChange w:id="2285" w:author="Thomas Kee" w:date="2011-03-31T10:31:00Z">
              <w:rPr>
                <w:rStyle w:val="HTMLTypewriter"/>
              </w:rPr>
            </w:rPrChange>
          </w:rPr>
          <w:t>/git.git</w:t>
        </w:r>
      </w:ins>
    </w:p>
    <w:p w:rsidR="00BE0FCC" w:rsidRPr="00731FFC" w:rsidRDefault="003D0E39" w:rsidP="00BE0FCC">
      <w:pPr>
        <w:pStyle w:val="HTMLPreformatted"/>
        <w:numPr>
          <w:ilvl w:val="0"/>
          <w:numId w:val="9"/>
        </w:numPr>
        <w:tabs>
          <w:tab w:val="clear" w:pos="720"/>
        </w:tabs>
        <w:ind w:left="1440"/>
        <w:rPr>
          <w:ins w:id="2286" w:author="Thomas Kee" w:date="2011-03-31T10:20:00Z"/>
          <w:rStyle w:val="HTMLTypewriter"/>
          <w:rFonts w:ascii="Verdana" w:hAnsi="Verdana"/>
          <w:sz w:val="18"/>
          <w:szCs w:val="18"/>
          <w:rPrChange w:id="2287" w:author="Thomas Kee" w:date="2011-03-31T10:31:00Z">
            <w:rPr>
              <w:ins w:id="2288" w:author="Thomas Kee" w:date="2011-03-31T10:20:00Z"/>
              <w:rStyle w:val="HTMLTypewriter"/>
            </w:rPr>
          </w:rPrChange>
        </w:rPr>
      </w:pPr>
      <w:ins w:id="2289" w:author="Thomas Kee" w:date="2011-03-31T10:20:00Z">
        <w:r w:rsidRPr="003D0E39">
          <w:rPr>
            <w:rStyle w:val="HTMLTypewriter"/>
            <w:rFonts w:ascii="Verdana" w:hAnsi="Verdana"/>
            <w:sz w:val="18"/>
            <w:szCs w:val="18"/>
            <w:rPrChange w:id="2290" w:author="Thomas Kee" w:date="2011-03-31T10:31:00Z">
              <w:rPr>
                <w:rStyle w:val="HTMLTypewriter"/>
              </w:rPr>
            </w:rPrChange>
          </w:rPr>
          <w:t xml:space="preserve">Pull: </w:t>
        </w:r>
        <w:proofErr w:type="spellStart"/>
        <w:r w:rsidRPr="003D0E39">
          <w:rPr>
            <w:rStyle w:val="HTMLTypewriter"/>
            <w:rFonts w:ascii="Verdana" w:hAnsi="Verdana"/>
            <w:sz w:val="18"/>
            <w:szCs w:val="18"/>
            <w:rPrChange w:id="2291" w:author="Thomas Kee" w:date="2011-03-31T10:31:00Z">
              <w:rPr>
                <w:rStyle w:val="HTMLTypewriter"/>
              </w:rPr>
            </w:rPrChange>
          </w:rPr>
          <w:t>master:refs</w:t>
        </w:r>
        <w:proofErr w:type="spellEnd"/>
        <w:r w:rsidRPr="003D0E39">
          <w:rPr>
            <w:rStyle w:val="HTMLTypewriter"/>
            <w:rFonts w:ascii="Verdana" w:hAnsi="Verdana"/>
            <w:sz w:val="18"/>
            <w:szCs w:val="18"/>
            <w:rPrChange w:id="2292" w:author="Thomas Kee" w:date="2011-03-31T10:31:00Z">
              <w:rPr>
                <w:rStyle w:val="HTMLTypewriter"/>
              </w:rPr>
            </w:rPrChange>
          </w:rPr>
          <w:t>/tags/</w:t>
        </w:r>
        <w:proofErr w:type="spellStart"/>
        <w:r w:rsidRPr="003D0E39">
          <w:rPr>
            <w:rStyle w:val="HTMLTypewriter"/>
            <w:rFonts w:ascii="Verdana" w:hAnsi="Verdana"/>
            <w:sz w:val="18"/>
            <w:szCs w:val="18"/>
            <w:rPrChange w:id="2293" w:author="Thomas Kee" w:date="2011-03-31T10:31:00Z">
              <w:rPr>
                <w:rStyle w:val="HTMLTypewriter"/>
              </w:rPr>
            </w:rPrChange>
          </w:rPr>
          <w:t>ko</w:t>
        </w:r>
        <w:proofErr w:type="spellEnd"/>
        <w:r w:rsidRPr="003D0E39">
          <w:rPr>
            <w:rStyle w:val="HTMLTypewriter"/>
            <w:rFonts w:ascii="Verdana" w:hAnsi="Verdana"/>
            <w:sz w:val="18"/>
            <w:szCs w:val="18"/>
            <w:rPrChange w:id="2294" w:author="Thomas Kee" w:date="2011-03-31T10:31:00Z">
              <w:rPr>
                <w:rStyle w:val="HTMLTypewriter"/>
              </w:rPr>
            </w:rPrChange>
          </w:rPr>
          <w:t>-master</w:t>
        </w:r>
      </w:ins>
    </w:p>
    <w:p w:rsidR="00BE0FCC" w:rsidRPr="00731FFC" w:rsidRDefault="003D0E39" w:rsidP="00BE0FCC">
      <w:pPr>
        <w:pStyle w:val="HTMLPreformatted"/>
        <w:numPr>
          <w:ilvl w:val="0"/>
          <w:numId w:val="9"/>
        </w:numPr>
        <w:tabs>
          <w:tab w:val="clear" w:pos="720"/>
        </w:tabs>
        <w:ind w:left="1440"/>
        <w:rPr>
          <w:ins w:id="2295" w:author="Thomas Kee" w:date="2011-03-31T10:20:00Z"/>
          <w:rStyle w:val="HTMLTypewriter"/>
          <w:rFonts w:ascii="Verdana" w:hAnsi="Verdana"/>
          <w:sz w:val="18"/>
          <w:szCs w:val="18"/>
          <w:rPrChange w:id="2296" w:author="Thomas Kee" w:date="2011-03-31T10:31:00Z">
            <w:rPr>
              <w:ins w:id="2297" w:author="Thomas Kee" w:date="2011-03-31T10:20:00Z"/>
              <w:rStyle w:val="HTMLTypewriter"/>
            </w:rPr>
          </w:rPrChange>
        </w:rPr>
      </w:pPr>
      <w:ins w:id="2298" w:author="Thomas Kee" w:date="2011-03-31T10:20:00Z">
        <w:r w:rsidRPr="003D0E39">
          <w:rPr>
            <w:rStyle w:val="HTMLTypewriter"/>
            <w:rFonts w:ascii="Verdana" w:hAnsi="Verdana"/>
            <w:sz w:val="18"/>
            <w:szCs w:val="18"/>
            <w:rPrChange w:id="2299" w:author="Thomas Kee" w:date="2011-03-31T10:31:00Z">
              <w:rPr>
                <w:rStyle w:val="HTMLTypewriter"/>
              </w:rPr>
            </w:rPrChange>
          </w:rPr>
          <w:t xml:space="preserve">Pull: </w:t>
        </w:r>
        <w:proofErr w:type="spellStart"/>
        <w:r w:rsidRPr="003D0E39">
          <w:rPr>
            <w:rStyle w:val="HTMLTypewriter"/>
            <w:rFonts w:ascii="Verdana" w:hAnsi="Verdana"/>
            <w:sz w:val="18"/>
            <w:szCs w:val="18"/>
            <w:rPrChange w:id="2300" w:author="Thomas Kee" w:date="2011-03-31T10:31:00Z">
              <w:rPr>
                <w:rStyle w:val="HTMLTypewriter"/>
              </w:rPr>
            </w:rPrChange>
          </w:rPr>
          <w:t>next:refs</w:t>
        </w:r>
        <w:proofErr w:type="spellEnd"/>
        <w:r w:rsidRPr="003D0E39">
          <w:rPr>
            <w:rStyle w:val="HTMLTypewriter"/>
            <w:rFonts w:ascii="Verdana" w:hAnsi="Verdana"/>
            <w:sz w:val="18"/>
            <w:szCs w:val="18"/>
            <w:rPrChange w:id="2301" w:author="Thomas Kee" w:date="2011-03-31T10:31:00Z">
              <w:rPr>
                <w:rStyle w:val="HTMLTypewriter"/>
              </w:rPr>
            </w:rPrChange>
          </w:rPr>
          <w:t>/tags/</w:t>
        </w:r>
        <w:proofErr w:type="spellStart"/>
        <w:r w:rsidRPr="003D0E39">
          <w:rPr>
            <w:rStyle w:val="HTMLTypewriter"/>
            <w:rFonts w:ascii="Verdana" w:hAnsi="Verdana"/>
            <w:sz w:val="18"/>
            <w:szCs w:val="18"/>
            <w:rPrChange w:id="2302" w:author="Thomas Kee" w:date="2011-03-31T10:31:00Z">
              <w:rPr>
                <w:rStyle w:val="HTMLTypewriter"/>
              </w:rPr>
            </w:rPrChange>
          </w:rPr>
          <w:t>ko</w:t>
        </w:r>
        <w:proofErr w:type="spellEnd"/>
        <w:r w:rsidRPr="003D0E39">
          <w:rPr>
            <w:rStyle w:val="HTMLTypewriter"/>
            <w:rFonts w:ascii="Verdana" w:hAnsi="Verdana"/>
            <w:sz w:val="18"/>
            <w:szCs w:val="18"/>
            <w:rPrChange w:id="2303" w:author="Thomas Kee" w:date="2011-03-31T10:31:00Z">
              <w:rPr>
                <w:rStyle w:val="HTMLTypewriter"/>
              </w:rPr>
            </w:rPrChange>
          </w:rPr>
          <w:t>-next</w:t>
        </w:r>
      </w:ins>
    </w:p>
    <w:p w:rsidR="00BE0FCC" w:rsidRPr="00731FFC" w:rsidRDefault="003D0E39" w:rsidP="00BE0FCC">
      <w:pPr>
        <w:pStyle w:val="HTMLPreformatted"/>
        <w:numPr>
          <w:ilvl w:val="0"/>
          <w:numId w:val="9"/>
        </w:numPr>
        <w:tabs>
          <w:tab w:val="clear" w:pos="720"/>
        </w:tabs>
        <w:ind w:left="1440"/>
        <w:rPr>
          <w:ins w:id="2304" w:author="Thomas Kee" w:date="2011-03-31T10:20:00Z"/>
          <w:rStyle w:val="HTMLTypewriter"/>
          <w:rFonts w:ascii="Verdana" w:hAnsi="Verdana"/>
          <w:sz w:val="18"/>
          <w:szCs w:val="18"/>
          <w:rPrChange w:id="2305" w:author="Thomas Kee" w:date="2011-03-31T10:31:00Z">
            <w:rPr>
              <w:ins w:id="2306" w:author="Thomas Kee" w:date="2011-03-31T10:20:00Z"/>
              <w:rStyle w:val="HTMLTypewriter"/>
            </w:rPr>
          </w:rPrChange>
        </w:rPr>
      </w:pPr>
      <w:ins w:id="2307" w:author="Thomas Kee" w:date="2011-03-31T10:20:00Z">
        <w:r w:rsidRPr="003D0E39">
          <w:rPr>
            <w:rStyle w:val="HTMLTypewriter"/>
            <w:rFonts w:ascii="Verdana" w:hAnsi="Verdana"/>
            <w:sz w:val="18"/>
            <w:szCs w:val="18"/>
            <w:rPrChange w:id="2308" w:author="Thomas Kee" w:date="2011-03-31T10:31:00Z">
              <w:rPr>
                <w:rStyle w:val="HTMLTypewriter"/>
              </w:rPr>
            </w:rPrChange>
          </w:rPr>
          <w:t xml:space="preserve">Pull: </w:t>
        </w:r>
        <w:proofErr w:type="spellStart"/>
        <w:r w:rsidRPr="003D0E39">
          <w:rPr>
            <w:rStyle w:val="HTMLTypewriter"/>
            <w:rFonts w:ascii="Verdana" w:hAnsi="Verdana"/>
            <w:sz w:val="18"/>
            <w:szCs w:val="18"/>
            <w:rPrChange w:id="2309" w:author="Thomas Kee" w:date="2011-03-31T10:31:00Z">
              <w:rPr>
                <w:rStyle w:val="HTMLTypewriter"/>
              </w:rPr>
            </w:rPrChange>
          </w:rPr>
          <w:t>maint:refs</w:t>
        </w:r>
        <w:proofErr w:type="spellEnd"/>
        <w:r w:rsidRPr="003D0E39">
          <w:rPr>
            <w:rStyle w:val="HTMLTypewriter"/>
            <w:rFonts w:ascii="Verdana" w:hAnsi="Verdana"/>
            <w:sz w:val="18"/>
            <w:szCs w:val="18"/>
            <w:rPrChange w:id="2310" w:author="Thomas Kee" w:date="2011-03-31T10:31:00Z">
              <w:rPr>
                <w:rStyle w:val="HTMLTypewriter"/>
              </w:rPr>
            </w:rPrChange>
          </w:rPr>
          <w:t>/tags/</w:t>
        </w:r>
        <w:proofErr w:type="spellStart"/>
        <w:r w:rsidRPr="003D0E39">
          <w:rPr>
            <w:rStyle w:val="HTMLTypewriter"/>
            <w:rFonts w:ascii="Verdana" w:hAnsi="Verdana"/>
            <w:sz w:val="18"/>
            <w:szCs w:val="18"/>
            <w:rPrChange w:id="2311" w:author="Thomas Kee" w:date="2011-03-31T10:31:00Z">
              <w:rPr>
                <w:rStyle w:val="HTMLTypewriter"/>
              </w:rPr>
            </w:rPrChange>
          </w:rPr>
          <w:t>ko-maint</w:t>
        </w:r>
        <w:proofErr w:type="spellEnd"/>
      </w:ins>
    </w:p>
    <w:p w:rsidR="00BE0FCC" w:rsidRPr="00731FFC" w:rsidRDefault="003D0E39" w:rsidP="00BE0FCC">
      <w:pPr>
        <w:pStyle w:val="HTMLPreformatted"/>
        <w:numPr>
          <w:ilvl w:val="0"/>
          <w:numId w:val="9"/>
        </w:numPr>
        <w:tabs>
          <w:tab w:val="clear" w:pos="720"/>
        </w:tabs>
        <w:ind w:left="1440"/>
        <w:rPr>
          <w:ins w:id="2312" w:author="Thomas Kee" w:date="2011-03-31T10:20:00Z"/>
          <w:rStyle w:val="HTMLTypewriter"/>
          <w:rFonts w:ascii="Verdana" w:hAnsi="Verdana"/>
          <w:sz w:val="18"/>
          <w:szCs w:val="18"/>
          <w:rPrChange w:id="2313" w:author="Thomas Kee" w:date="2011-03-31T10:31:00Z">
            <w:rPr>
              <w:ins w:id="2314" w:author="Thomas Kee" w:date="2011-03-31T10:20:00Z"/>
              <w:rStyle w:val="HTMLTypewriter"/>
            </w:rPr>
          </w:rPrChange>
        </w:rPr>
      </w:pPr>
      <w:ins w:id="2315" w:author="Thomas Kee" w:date="2011-03-31T10:20:00Z">
        <w:r w:rsidRPr="003D0E39">
          <w:rPr>
            <w:rStyle w:val="HTMLTypewriter"/>
            <w:rFonts w:ascii="Verdana" w:hAnsi="Verdana"/>
            <w:sz w:val="18"/>
            <w:szCs w:val="18"/>
            <w:rPrChange w:id="2316" w:author="Thomas Kee" w:date="2011-03-31T10:31:00Z">
              <w:rPr>
                <w:rStyle w:val="HTMLTypewriter"/>
              </w:rPr>
            </w:rPrChange>
          </w:rPr>
          <w:t>Push: master</w:t>
        </w:r>
      </w:ins>
    </w:p>
    <w:p w:rsidR="00BE0FCC" w:rsidRPr="00731FFC" w:rsidRDefault="003D0E39" w:rsidP="00BE0FCC">
      <w:pPr>
        <w:pStyle w:val="HTMLPreformatted"/>
        <w:numPr>
          <w:ilvl w:val="0"/>
          <w:numId w:val="9"/>
        </w:numPr>
        <w:tabs>
          <w:tab w:val="clear" w:pos="720"/>
        </w:tabs>
        <w:ind w:left="1440"/>
        <w:rPr>
          <w:ins w:id="2317" w:author="Thomas Kee" w:date="2011-03-31T10:20:00Z"/>
          <w:rStyle w:val="HTMLTypewriter"/>
          <w:rFonts w:ascii="Verdana" w:hAnsi="Verdana"/>
          <w:sz w:val="18"/>
          <w:szCs w:val="18"/>
          <w:rPrChange w:id="2318" w:author="Thomas Kee" w:date="2011-03-31T10:31:00Z">
            <w:rPr>
              <w:ins w:id="2319" w:author="Thomas Kee" w:date="2011-03-31T10:20:00Z"/>
              <w:rStyle w:val="HTMLTypewriter"/>
            </w:rPr>
          </w:rPrChange>
        </w:rPr>
      </w:pPr>
      <w:ins w:id="2320" w:author="Thomas Kee" w:date="2011-03-31T10:20:00Z">
        <w:r w:rsidRPr="003D0E39">
          <w:rPr>
            <w:rStyle w:val="HTMLTypewriter"/>
            <w:rFonts w:ascii="Verdana" w:hAnsi="Verdana"/>
            <w:sz w:val="18"/>
            <w:szCs w:val="18"/>
            <w:rPrChange w:id="2321" w:author="Thomas Kee" w:date="2011-03-31T10:31:00Z">
              <w:rPr>
                <w:rStyle w:val="HTMLTypewriter"/>
              </w:rPr>
            </w:rPrChange>
          </w:rPr>
          <w:t>Push: next</w:t>
        </w:r>
      </w:ins>
    </w:p>
    <w:p w:rsidR="00BE0FCC" w:rsidRPr="00731FFC" w:rsidRDefault="003D0E39" w:rsidP="00BE0FCC">
      <w:pPr>
        <w:pStyle w:val="HTMLPreformatted"/>
        <w:numPr>
          <w:ilvl w:val="0"/>
          <w:numId w:val="9"/>
        </w:numPr>
        <w:tabs>
          <w:tab w:val="clear" w:pos="720"/>
        </w:tabs>
        <w:ind w:left="1440"/>
        <w:rPr>
          <w:ins w:id="2322" w:author="Thomas Kee" w:date="2011-03-31T10:20:00Z"/>
          <w:rStyle w:val="HTMLTypewriter"/>
          <w:rFonts w:ascii="Verdana" w:hAnsi="Verdana"/>
          <w:sz w:val="18"/>
          <w:szCs w:val="18"/>
          <w:rPrChange w:id="2323" w:author="Thomas Kee" w:date="2011-03-31T10:31:00Z">
            <w:rPr>
              <w:ins w:id="2324" w:author="Thomas Kee" w:date="2011-03-31T10:20:00Z"/>
              <w:rStyle w:val="HTMLTypewriter"/>
            </w:rPr>
          </w:rPrChange>
        </w:rPr>
      </w:pPr>
      <w:ins w:id="2325" w:author="Thomas Kee" w:date="2011-03-31T10:20:00Z">
        <w:r w:rsidRPr="003D0E39">
          <w:rPr>
            <w:rStyle w:val="HTMLTypewriter"/>
            <w:rFonts w:ascii="Verdana" w:hAnsi="Verdana"/>
            <w:sz w:val="18"/>
            <w:szCs w:val="18"/>
            <w:rPrChange w:id="2326" w:author="Thomas Kee" w:date="2011-03-31T10:31:00Z">
              <w:rPr>
                <w:rStyle w:val="HTMLTypewriter"/>
              </w:rPr>
            </w:rPrChange>
          </w:rPr>
          <w:t>Push: +</w:t>
        </w:r>
        <w:proofErr w:type="spellStart"/>
        <w:r w:rsidRPr="003D0E39">
          <w:rPr>
            <w:rStyle w:val="HTMLTypewriter"/>
            <w:rFonts w:ascii="Verdana" w:hAnsi="Verdana"/>
            <w:sz w:val="18"/>
            <w:szCs w:val="18"/>
            <w:rPrChange w:id="2327" w:author="Thomas Kee" w:date="2011-03-31T10:31:00Z">
              <w:rPr>
                <w:rStyle w:val="HTMLTypewriter"/>
              </w:rPr>
            </w:rPrChange>
          </w:rPr>
          <w:t>pu</w:t>
        </w:r>
        <w:proofErr w:type="spellEnd"/>
      </w:ins>
    </w:p>
    <w:p w:rsidR="00BE0FCC" w:rsidRPr="00731FFC" w:rsidRDefault="003D0E39" w:rsidP="00BE0FCC">
      <w:pPr>
        <w:pStyle w:val="HTMLPreformatted"/>
        <w:ind w:left="1440"/>
        <w:rPr>
          <w:ins w:id="2328" w:author="Thomas Kee" w:date="2011-03-31T10:20:00Z"/>
          <w:rFonts w:ascii="Verdana" w:hAnsi="Verdana"/>
          <w:sz w:val="18"/>
          <w:szCs w:val="18"/>
          <w:rPrChange w:id="2329" w:author="Thomas Kee" w:date="2011-03-31T10:31:00Z">
            <w:rPr>
              <w:ins w:id="2330" w:author="Thomas Kee" w:date="2011-03-31T10:20:00Z"/>
            </w:rPr>
          </w:rPrChange>
        </w:rPr>
      </w:pPr>
      <w:ins w:id="2331" w:author="Thomas Kee" w:date="2011-03-31T10:20:00Z">
        <w:r w:rsidRPr="003D0E39">
          <w:rPr>
            <w:rStyle w:val="HTMLTypewriter"/>
            <w:rFonts w:ascii="Verdana" w:hAnsi="Verdana"/>
            <w:sz w:val="18"/>
            <w:szCs w:val="18"/>
            <w:rPrChange w:id="2332" w:author="Thomas Kee" w:date="2011-03-31T10:31:00Z">
              <w:rPr>
                <w:rStyle w:val="HTMLTypewriter"/>
              </w:rPr>
            </w:rPrChange>
          </w:rPr>
          <w:t xml:space="preserve">Push: </w:t>
        </w:r>
        <w:proofErr w:type="spellStart"/>
        <w:r w:rsidRPr="003D0E39">
          <w:rPr>
            <w:rStyle w:val="HTMLTypewriter"/>
            <w:rFonts w:ascii="Verdana" w:hAnsi="Verdana"/>
            <w:sz w:val="18"/>
            <w:szCs w:val="18"/>
            <w:rPrChange w:id="2333" w:author="Thomas Kee" w:date="2011-03-31T10:31:00Z">
              <w:rPr>
                <w:rStyle w:val="HTMLTypewriter"/>
              </w:rPr>
            </w:rPrChange>
          </w:rPr>
          <w:t>maint</w:t>
        </w:r>
        <w:proofErr w:type="spellEnd"/>
      </w:ins>
    </w:p>
    <w:p w:rsidR="00BE0FCC" w:rsidRPr="00731FFC" w:rsidRDefault="003D0E39" w:rsidP="00BE0FCC">
      <w:pPr>
        <w:pStyle w:val="NormalWeb"/>
        <w:ind w:left="1440"/>
        <w:rPr>
          <w:ins w:id="2334" w:author="Thomas Kee" w:date="2011-03-31T10:20:00Z"/>
          <w:rFonts w:ascii="Verdana" w:hAnsi="Verdana"/>
          <w:sz w:val="18"/>
          <w:szCs w:val="18"/>
          <w:rPrChange w:id="2335" w:author="Thomas Kee" w:date="2011-03-31T10:31:00Z">
            <w:rPr>
              <w:ins w:id="2336" w:author="Thomas Kee" w:date="2011-03-31T10:20:00Z"/>
            </w:rPr>
          </w:rPrChange>
        </w:rPr>
      </w:pPr>
      <w:ins w:id="2337" w:author="Thomas Kee" w:date="2011-03-31T10:20:00Z">
        <w:r w:rsidRPr="003D0E39">
          <w:rPr>
            <w:rFonts w:ascii="Verdana" w:hAnsi="Verdana"/>
            <w:sz w:val="18"/>
            <w:szCs w:val="18"/>
            <w:rPrChange w:id="2338" w:author="Thomas Kee" w:date="2011-03-31T10:31:00Z">
              <w:rPr>
                <w:rFonts w:ascii="Courier New" w:hAnsi="Courier New" w:cs="Courier New"/>
                <w:sz w:val="20"/>
                <w:szCs w:val="20"/>
              </w:rPr>
            </w:rPrChange>
          </w:rPr>
          <w:t xml:space="preserve">In the output from </w:t>
        </w:r>
        <w:proofErr w:type="spellStart"/>
        <w:r w:rsidRPr="003D0E39">
          <w:rPr>
            <w:rStyle w:val="HTMLTypewriter"/>
            <w:rFonts w:ascii="Verdana" w:hAnsi="Verdana"/>
            <w:sz w:val="18"/>
            <w:szCs w:val="18"/>
            <w:rPrChange w:id="2339" w:author="Thomas Kee" w:date="2011-03-31T10:31:00Z">
              <w:rPr>
                <w:rStyle w:val="HTMLTypewriter"/>
              </w:rPr>
            </w:rPrChange>
          </w:rPr>
          <w:t>git</w:t>
        </w:r>
        <w:proofErr w:type="spellEnd"/>
        <w:r w:rsidRPr="003D0E39">
          <w:rPr>
            <w:rStyle w:val="HTMLTypewriter"/>
            <w:rFonts w:ascii="Verdana" w:hAnsi="Verdana"/>
            <w:sz w:val="18"/>
            <w:szCs w:val="18"/>
            <w:rPrChange w:id="2340" w:author="Thomas Kee" w:date="2011-03-31T10:31:00Z">
              <w:rPr>
                <w:rStyle w:val="HTMLTypewriter"/>
              </w:rPr>
            </w:rPrChange>
          </w:rPr>
          <w:t xml:space="preserve"> show-branch</w:t>
        </w:r>
        <w:r w:rsidRPr="003D0E39">
          <w:rPr>
            <w:rFonts w:ascii="Verdana" w:hAnsi="Verdana"/>
            <w:sz w:val="18"/>
            <w:szCs w:val="18"/>
            <w:rPrChange w:id="2341" w:author="Thomas Kee" w:date="2011-03-31T10:31:00Z">
              <w:rPr>
                <w:rFonts w:ascii="Courier New" w:hAnsi="Courier New" w:cs="Courier New"/>
                <w:sz w:val="20"/>
                <w:szCs w:val="20"/>
              </w:rPr>
            </w:rPrChange>
          </w:rPr>
          <w:t xml:space="preserve">, </w:t>
        </w:r>
        <w:r w:rsidRPr="003D0E39">
          <w:rPr>
            <w:rStyle w:val="HTMLTypewriter"/>
            <w:rFonts w:ascii="Verdana" w:hAnsi="Verdana"/>
            <w:sz w:val="18"/>
            <w:szCs w:val="18"/>
            <w:rPrChange w:id="2342" w:author="Thomas Kee" w:date="2011-03-31T10:31:00Z">
              <w:rPr>
                <w:rStyle w:val="HTMLTypewriter"/>
              </w:rPr>
            </w:rPrChange>
          </w:rPr>
          <w:t>master</w:t>
        </w:r>
        <w:r w:rsidRPr="003D0E39">
          <w:rPr>
            <w:rFonts w:ascii="Verdana" w:hAnsi="Verdana"/>
            <w:sz w:val="18"/>
            <w:szCs w:val="18"/>
            <w:rPrChange w:id="2343" w:author="Thomas Kee" w:date="2011-03-31T10:31:00Z">
              <w:rPr>
                <w:rFonts w:ascii="Courier New" w:hAnsi="Courier New" w:cs="Courier New"/>
                <w:sz w:val="20"/>
                <w:szCs w:val="20"/>
              </w:rPr>
            </w:rPrChange>
          </w:rPr>
          <w:t xml:space="preserve"> should have everything </w:t>
        </w:r>
        <w:proofErr w:type="spellStart"/>
        <w:r w:rsidRPr="003D0E39">
          <w:rPr>
            <w:rStyle w:val="HTMLTypewriter"/>
            <w:rFonts w:ascii="Verdana" w:hAnsi="Verdana"/>
            <w:sz w:val="18"/>
            <w:szCs w:val="18"/>
            <w:rPrChange w:id="2344" w:author="Thomas Kee" w:date="2011-03-31T10:31:00Z">
              <w:rPr>
                <w:rStyle w:val="HTMLTypewriter"/>
              </w:rPr>
            </w:rPrChange>
          </w:rPr>
          <w:t>ko</w:t>
        </w:r>
        <w:proofErr w:type="spellEnd"/>
        <w:r w:rsidRPr="003D0E39">
          <w:rPr>
            <w:rStyle w:val="HTMLTypewriter"/>
            <w:rFonts w:ascii="Verdana" w:hAnsi="Verdana"/>
            <w:sz w:val="18"/>
            <w:szCs w:val="18"/>
            <w:rPrChange w:id="2345" w:author="Thomas Kee" w:date="2011-03-31T10:31:00Z">
              <w:rPr>
                <w:rStyle w:val="HTMLTypewriter"/>
              </w:rPr>
            </w:rPrChange>
          </w:rPr>
          <w:t>-master</w:t>
        </w:r>
        <w:r w:rsidRPr="003D0E39">
          <w:rPr>
            <w:rFonts w:ascii="Verdana" w:hAnsi="Verdana"/>
            <w:sz w:val="18"/>
            <w:szCs w:val="18"/>
            <w:rPrChange w:id="2346" w:author="Thomas Kee" w:date="2011-03-31T10:31:00Z">
              <w:rPr>
                <w:rFonts w:ascii="Courier New" w:hAnsi="Courier New" w:cs="Courier New"/>
                <w:sz w:val="20"/>
                <w:szCs w:val="20"/>
              </w:rPr>
            </w:rPrChange>
          </w:rPr>
          <w:t xml:space="preserve"> has, and </w:t>
        </w:r>
        <w:r w:rsidRPr="003D0E39">
          <w:rPr>
            <w:rStyle w:val="HTMLTypewriter"/>
            <w:rFonts w:ascii="Verdana" w:hAnsi="Verdana"/>
            <w:sz w:val="18"/>
            <w:szCs w:val="18"/>
            <w:rPrChange w:id="2347" w:author="Thomas Kee" w:date="2011-03-31T10:31:00Z">
              <w:rPr>
                <w:rStyle w:val="HTMLTypewriter"/>
              </w:rPr>
            </w:rPrChange>
          </w:rPr>
          <w:t>next</w:t>
        </w:r>
        <w:r w:rsidRPr="003D0E39">
          <w:rPr>
            <w:rFonts w:ascii="Verdana" w:hAnsi="Verdana"/>
            <w:sz w:val="18"/>
            <w:szCs w:val="18"/>
            <w:rPrChange w:id="2348" w:author="Thomas Kee" w:date="2011-03-31T10:31:00Z">
              <w:rPr>
                <w:rFonts w:ascii="Courier New" w:hAnsi="Courier New" w:cs="Courier New"/>
                <w:sz w:val="20"/>
                <w:szCs w:val="20"/>
              </w:rPr>
            </w:rPrChange>
          </w:rPr>
          <w:t xml:space="preserve"> should have everything </w:t>
        </w:r>
        <w:proofErr w:type="spellStart"/>
        <w:r w:rsidRPr="003D0E39">
          <w:rPr>
            <w:rStyle w:val="HTMLTypewriter"/>
            <w:rFonts w:ascii="Verdana" w:hAnsi="Verdana"/>
            <w:sz w:val="18"/>
            <w:szCs w:val="18"/>
            <w:rPrChange w:id="2349" w:author="Thomas Kee" w:date="2011-03-31T10:31:00Z">
              <w:rPr>
                <w:rStyle w:val="HTMLTypewriter"/>
              </w:rPr>
            </w:rPrChange>
          </w:rPr>
          <w:t>ko</w:t>
        </w:r>
        <w:proofErr w:type="spellEnd"/>
        <w:r w:rsidRPr="003D0E39">
          <w:rPr>
            <w:rStyle w:val="HTMLTypewriter"/>
            <w:rFonts w:ascii="Verdana" w:hAnsi="Verdana"/>
            <w:sz w:val="18"/>
            <w:szCs w:val="18"/>
            <w:rPrChange w:id="2350" w:author="Thomas Kee" w:date="2011-03-31T10:31:00Z">
              <w:rPr>
                <w:rStyle w:val="HTMLTypewriter"/>
              </w:rPr>
            </w:rPrChange>
          </w:rPr>
          <w:t>-next</w:t>
        </w:r>
        <w:r w:rsidRPr="003D0E39">
          <w:rPr>
            <w:rFonts w:ascii="Verdana" w:hAnsi="Verdana"/>
            <w:sz w:val="18"/>
            <w:szCs w:val="18"/>
            <w:rPrChange w:id="2351" w:author="Thomas Kee" w:date="2011-03-31T10:31:00Z">
              <w:rPr>
                <w:rFonts w:ascii="Courier New" w:hAnsi="Courier New" w:cs="Courier New"/>
                <w:sz w:val="20"/>
                <w:szCs w:val="20"/>
              </w:rPr>
            </w:rPrChange>
          </w:rPr>
          <w:t xml:space="preserve"> has.</w:t>
        </w:r>
      </w:ins>
    </w:p>
    <w:p w:rsidR="00BE0FCC" w:rsidRPr="00731FFC" w:rsidRDefault="003D0E39" w:rsidP="00BE0FCC">
      <w:pPr>
        <w:pStyle w:val="NormalWeb"/>
        <w:numPr>
          <w:ilvl w:val="0"/>
          <w:numId w:val="9"/>
        </w:numPr>
        <w:ind w:left="1440"/>
        <w:rPr>
          <w:ins w:id="2352" w:author="Thomas Kee" w:date="2011-03-31T10:20:00Z"/>
          <w:rFonts w:ascii="Verdana" w:hAnsi="Verdana"/>
          <w:sz w:val="18"/>
          <w:szCs w:val="18"/>
          <w:rPrChange w:id="2353" w:author="Thomas Kee" w:date="2011-03-31T10:31:00Z">
            <w:rPr>
              <w:ins w:id="2354" w:author="Thomas Kee" w:date="2011-03-31T10:20:00Z"/>
            </w:rPr>
          </w:rPrChange>
        </w:rPr>
      </w:pPr>
      <w:proofErr w:type="gramStart"/>
      <w:ins w:id="2355" w:author="Thomas Kee" w:date="2011-03-31T10:20:00Z">
        <w:r w:rsidRPr="003D0E39">
          <w:rPr>
            <w:rFonts w:ascii="Verdana" w:hAnsi="Verdana"/>
            <w:sz w:val="18"/>
            <w:szCs w:val="18"/>
            <w:rPrChange w:id="2356" w:author="Thomas Kee" w:date="2011-03-31T10:31:00Z">
              <w:rPr>
                <w:rFonts w:ascii="Courier New" w:hAnsi="Courier New" w:cs="Courier New"/>
                <w:sz w:val="20"/>
                <w:szCs w:val="20"/>
              </w:rPr>
            </w:rPrChange>
          </w:rPr>
          <w:t>push</w:t>
        </w:r>
        <w:proofErr w:type="gramEnd"/>
        <w:r w:rsidRPr="003D0E39">
          <w:rPr>
            <w:rFonts w:ascii="Verdana" w:hAnsi="Verdana"/>
            <w:sz w:val="18"/>
            <w:szCs w:val="18"/>
            <w:rPrChange w:id="2357" w:author="Thomas Kee" w:date="2011-03-31T10:31:00Z">
              <w:rPr>
                <w:rFonts w:ascii="Courier New" w:hAnsi="Courier New" w:cs="Courier New"/>
                <w:sz w:val="20"/>
                <w:szCs w:val="20"/>
              </w:rPr>
            </w:rPrChange>
          </w:rPr>
          <w:t xml:space="preserve"> out the bleeding edge. </w:t>
        </w:r>
      </w:ins>
    </w:p>
    <w:p w:rsidR="00BE0FCC" w:rsidRPr="00731FFC" w:rsidRDefault="003D0E39" w:rsidP="00BE0FCC">
      <w:pPr>
        <w:pStyle w:val="NormalWeb"/>
        <w:numPr>
          <w:ilvl w:val="0"/>
          <w:numId w:val="9"/>
        </w:numPr>
        <w:ind w:left="1440"/>
        <w:rPr>
          <w:ins w:id="2358" w:author="Thomas Kee" w:date="2011-03-31T10:20:00Z"/>
          <w:rFonts w:ascii="Verdana" w:hAnsi="Verdana"/>
          <w:sz w:val="18"/>
          <w:szCs w:val="18"/>
          <w:rPrChange w:id="2359" w:author="Thomas Kee" w:date="2011-03-31T10:31:00Z">
            <w:rPr>
              <w:ins w:id="2360" w:author="Thomas Kee" w:date="2011-03-31T10:20:00Z"/>
            </w:rPr>
          </w:rPrChange>
        </w:rPr>
      </w:pPr>
      <w:proofErr w:type="gramStart"/>
      <w:ins w:id="2361" w:author="Thomas Kee" w:date="2011-03-31T10:20:00Z">
        <w:r w:rsidRPr="003D0E39">
          <w:rPr>
            <w:rFonts w:ascii="Verdana" w:hAnsi="Verdana"/>
            <w:sz w:val="18"/>
            <w:szCs w:val="18"/>
            <w:rPrChange w:id="2362" w:author="Thomas Kee" w:date="2011-03-31T10:31:00Z">
              <w:rPr>
                <w:rFonts w:ascii="Courier New" w:hAnsi="Courier New" w:cs="Courier New"/>
                <w:sz w:val="20"/>
                <w:szCs w:val="20"/>
              </w:rPr>
            </w:rPrChange>
          </w:rPr>
          <w:t>push</w:t>
        </w:r>
        <w:proofErr w:type="gramEnd"/>
        <w:r w:rsidRPr="003D0E39">
          <w:rPr>
            <w:rFonts w:ascii="Verdana" w:hAnsi="Verdana"/>
            <w:sz w:val="18"/>
            <w:szCs w:val="18"/>
            <w:rPrChange w:id="2363" w:author="Thomas Kee" w:date="2011-03-31T10:31:00Z">
              <w:rPr>
                <w:rFonts w:ascii="Courier New" w:hAnsi="Courier New" w:cs="Courier New"/>
                <w:sz w:val="20"/>
                <w:szCs w:val="20"/>
              </w:rPr>
            </w:rPrChange>
          </w:rPr>
          <w:t xml:space="preserve"> the tag out, too. </w:t>
        </w:r>
      </w:ins>
    </w:p>
    <w:p w:rsidR="00BE0FCC" w:rsidRPr="00911A0F" w:rsidRDefault="003D0E39" w:rsidP="00BE0FCC">
      <w:pPr>
        <w:pStyle w:val="Heading2"/>
        <w:rPr>
          <w:ins w:id="2364" w:author="Thomas Kee" w:date="2011-03-31T10:20:00Z"/>
          <w:rFonts w:ascii="Verdana" w:hAnsi="Verdana"/>
          <w:sz w:val="28"/>
          <w:szCs w:val="28"/>
          <w:rPrChange w:id="2365" w:author="Thomas Kee" w:date="2011-03-31T10:34:00Z">
            <w:rPr>
              <w:ins w:id="2366" w:author="Thomas Kee" w:date="2011-03-31T10:20:00Z"/>
            </w:rPr>
          </w:rPrChange>
        </w:rPr>
      </w:pPr>
      <w:bookmarkStart w:id="2367" w:name="_Toc289357287"/>
      <w:ins w:id="2368" w:author="Thomas Kee" w:date="2011-03-31T10:20:00Z">
        <w:r w:rsidRPr="003D0E39">
          <w:rPr>
            <w:rFonts w:ascii="Verdana" w:hAnsi="Verdana"/>
            <w:sz w:val="28"/>
            <w:szCs w:val="28"/>
            <w:rPrChange w:id="2369" w:author="Thomas Kee" w:date="2011-03-31T10:34:00Z">
              <w:rPr>
                <w:rFonts w:ascii="Courier New" w:hAnsi="Courier New" w:cs="Courier New"/>
                <w:sz w:val="20"/>
                <w:szCs w:val="20"/>
              </w:rPr>
            </w:rPrChange>
          </w:rPr>
          <w:t>Repository Administration</w:t>
        </w:r>
        <w:bookmarkEnd w:id="2367"/>
      </w:ins>
    </w:p>
    <w:p w:rsidR="00BE0FCC" w:rsidRPr="00731FFC" w:rsidRDefault="003D0E39" w:rsidP="00BE0FCC">
      <w:pPr>
        <w:pStyle w:val="NormalWeb"/>
        <w:rPr>
          <w:ins w:id="2370" w:author="Thomas Kee" w:date="2011-03-31T10:20:00Z"/>
          <w:rFonts w:ascii="Verdana" w:hAnsi="Verdana"/>
          <w:sz w:val="18"/>
          <w:szCs w:val="18"/>
          <w:rPrChange w:id="2371" w:author="Thomas Kee" w:date="2011-03-31T10:31:00Z">
            <w:rPr>
              <w:ins w:id="2372" w:author="Thomas Kee" w:date="2011-03-31T10:20:00Z"/>
            </w:rPr>
          </w:rPrChange>
        </w:rPr>
      </w:pPr>
      <w:ins w:id="2373" w:author="Thomas Kee" w:date="2011-03-31T10:20:00Z">
        <w:r w:rsidRPr="003D0E39">
          <w:rPr>
            <w:rFonts w:ascii="Verdana" w:hAnsi="Verdana"/>
            <w:sz w:val="18"/>
            <w:szCs w:val="18"/>
            <w:rPrChange w:id="2374" w:author="Thomas Kee" w:date="2011-03-31T10:31:00Z">
              <w:rPr>
                <w:rFonts w:ascii="Courier New" w:hAnsi="Courier New" w:cs="Courier New"/>
                <w:sz w:val="20"/>
                <w:szCs w:val="20"/>
              </w:rPr>
            </w:rPrChange>
          </w:rPr>
          <w:t>A repository administrator uses the following tools to set up and maintain access to the repository by developers.</w:t>
        </w:r>
      </w:ins>
    </w:p>
    <w:p w:rsidR="00BE0FCC" w:rsidRPr="00731FFC" w:rsidRDefault="003D0E39" w:rsidP="00BE0FCC">
      <w:pPr>
        <w:pStyle w:val="NormalWeb"/>
        <w:numPr>
          <w:ilvl w:val="0"/>
          <w:numId w:val="10"/>
        </w:numPr>
        <w:rPr>
          <w:ins w:id="2375" w:author="Thomas Kee" w:date="2011-03-31T10:20:00Z"/>
          <w:rFonts w:ascii="Verdana" w:hAnsi="Verdana"/>
          <w:sz w:val="18"/>
          <w:szCs w:val="18"/>
          <w:rPrChange w:id="2376" w:author="Thomas Kee" w:date="2011-03-31T10:31:00Z">
            <w:rPr>
              <w:ins w:id="2377" w:author="Thomas Kee" w:date="2011-03-31T10:20:00Z"/>
            </w:rPr>
          </w:rPrChange>
        </w:rPr>
      </w:pPr>
      <w:ins w:id="2378" w:author="Thomas Kee" w:date="2011-03-31T10:20:00Z">
        <w:r w:rsidRPr="003D0E39">
          <w:rPr>
            <w:rFonts w:ascii="Verdana" w:hAnsi="Verdana"/>
            <w:sz w:val="18"/>
            <w:szCs w:val="18"/>
            <w:rPrChange w:id="2379" w:author="Thomas Kee" w:date="2011-03-31T10:31:00Z">
              <w:rPr>
                <w:color w:val="0000FF"/>
                <w:u w:val="single"/>
              </w:rPr>
            </w:rPrChange>
          </w:rPr>
          <w:fldChar w:fldCharType="begin"/>
        </w:r>
        <w:r w:rsidRPr="003D0E39">
          <w:rPr>
            <w:rFonts w:ascii="Verdana" w:hAnsi="Verdana"/>
            <w:sz w:val="18"/>
            <w:szCs w:val="18"/>
            <w:rPrChange w:id="2380" w:author="Thomas Kee" w:date="2011-03-31T10:31:00Z">
              <w:rPr>
                <w:rFonts w:ascii="Courier New" w:hAnsi="Courier New" w:cs="Courier New"/>
                <w:sz w:val="20"/>
                <w:szCs w:val="20"/>
              </w:rPr>
            </w:rPrChange>
          </w:rPr>
          <w:instrText xml:space="preserve"> HYPERLINK "http://www.kernel.org/pub/software/scm/git/docs/git-daemon.html" </w:instrText>
        </w:r>
        <w:r w:rsidRPr="003D0E39">
          <w:rPr>
            <w:rFonts w:ascii="Verdana" w:hAnsi="Verdana"/>
            <w:sz w:val="18"/>
            <w:szCs w:val="18"/>
            <w:rPrChange w:id="2381" w:author="Thomas Kee" w:date="2011-03-31T10:31:00Z">
              <w:rPr>
                <w:color w:val="0000FF"/>
                <w:u w:val="single"/>
              </w:rPr>
            </w:rPrChange>
          </w:rPr>
          <w:fldChar w:fldCharType="separate"/>
        </w:r>
        <w:proofErr w:type="spellStart"/>
        <w:r w:rsidRPr="003D0E39">
          <w:rPr>
            <w:rStyle w:val="Hyperlink"/>
            <w:rFonts w:ascii="Verdana" w:hAnsi="Verdana"/>
            <w:sz w:val="18"/>
            <w:szCs w:val="18"/>
            <w:rPrChange w:id="2382" w:author="Thomas Kee" w:date="2011-03-31T10:31:00Z">
              <w:rPr>
                <w:rStyle w:val="Hyperlink"/>
              </w:rPr>
            </w:rPrChange>
          </w:rPr>
          <w:t>git</w:t>
        </w:r>
        <w:proofErr w:type="spellEnd"/>
        <w:r w:rsidRPr="003D0E39">
          <w:rPr>
            <w:rStyle w:val="Hyperlink"/>
            <w:rFonts w:ascii="Verdana" w:hAnsi="Verdana"/>
            <w:sz w:val="18"/>
            <w:szCs w:val="18"/>
            <w:rPrChange w:id="2383" w:author="Thomas Kee" w:date="2011-03-31T10:31:00Z">
              <w:rPr>
                <w:rStyle w:val="Hyperlink"/>
              </w:rPr>
            </w:rPrChange>
          </w:rPr>
          <w:t>-</w:t>
        </w:r>
        <w:proofErr w:type="gramStart"/>
        <w:r w:rsidRPr="003D0E39">
          <w:rPr>
            <w:rStyle w:val="Hyperlink"/>
            <w:rFonts w:ascii="Verdana" w:hAnsi="Verdana"/>
            <w:sz w:val="18"/>
            <w:szCs w:val="18"/>
            <w:rPrChange w:id="2384" w:author="Thomas Kee" w:date="2011-03-31T10:31:00Z">
              <w:rPr>
                <w:rStyle w:val="Hyperlink"/>
              </w:rPr>
            </w:rPrChange>
          </w:rPr>
          <w:t>daemon(</w:t>
        </w:r>
        <w:proofErr w:type="gramEnd"/>
        <w:r w:rsidRPr="003D0E39">
          <w:rPr>
            <w:rStyle w:val="Hyperlink"/>
            <w:rFonts w:ascii="Verdana" w:hAnsi="Verdana"/>
            <w:sz w:val="18"/>
            <w:szCs w:val="18"/>
            <w:rPrChange w:id="2385" w:author="Thomas Kee" w:date="2011-03-31T10:31:00Z">
              <w:rPr>
                <w:rStyle w:val="Hyperlink"/>
              </w:rPr>
            </w:rPrChange>
          </w:rPr>
          <w:t>1)</w:t>
        </w:r>
        <w:r w:rsidRPr="003D0E39">
          <w:rPr>
            <w:rFonts w:ascii="Verdana" w:hAnsi="Verdana"/>
            <w:sz w:val="18"/>
            <w:szCs w:val="18"/>
            <w:rPrChange w:id="2386" w:author="Thomas Kee" w:date="2011-03-31T10:31:00Z">
              <w:rPr>
                <w:color w:val="0000FF"/>
                <w:u w:val="single"/>
              </w:rPr>
            </w:rPrChange>
          </w:rPr>
          <w:fldChar w:fldCharType="end"/>
        </w:r>
        <w:r w:rsidRPr="003D0E39">
          <w:rPr>
            <w:rFonts w:ascii="Verdana" w:hAnsi="Verdana"/>
            <w:sz w:val="18"/>
            <w:szCs w:val="18"/>
            <w:rPrChange w:id="2387" w:author="Thomas Kee" w:date="2011-03-31T10:31:00Z">
              <w:rPr>
                <w:color w:val="0000FF"/>
                <w:u w:val="single"/>
              </w:rPr>
            </w:rPrChange>
          </w:rPr>
          <w:t xml:space="preserve"> to allow anonymous download from repository. </w:t>
        </w:r>
      </w:ins>
    </w:p>
    <w:p w:rsidR="00BE0FCC" w:rsidRPr="00731FFC" w:rsidRDefault="003D0E39" w:rsidP="00BE0FCC">
      <w:pPr>
        <w:pStyle w:val="NormalWeb"/>
        <w:numPr>
          <w:ilvl w:val="0"/>
          <w:numId w:val="10"/>
        </w:numPr>
        <w:rPr>
          <w:ins w:id="2388" w:author="Thomas Kee" w:date="2011-03-31T10:20:00Z"/>
          <w:rFonts w:ascii="Verdana" w:hAnsi="Verdana"/>
          <w:sz w:val="18"/>
          <w:szCs w:val="18"/>
          <w:rPrChange w:id="2389" w:author="Thomas Kee" w:date="2011-03-31T10:31:00Z">
            <w:rPr>
              <w:ins w:id="2390" w:author="Thomas Kee" w:date="2011-03-31T10:20:00Z"/>
            </w:rPr>
          </w:rPrChange>
        </w:rPr>
      </w:pPr>
      <w:ins w:id="2391" w:author="Thomas Kee" w:date="2011-03-31T10:20:00Z">
        <w:r w:rsidRPr="003D0E39">
          <w:rPr>
            <w:rFonts w:ascii="Verdana" w:hAnsi="Verdana"/>
            <w:sz w:val="18"/>
            <w:szCs w:val="18"/>
            <w:rPrChange w:id="2392" w:author="Thomas Kee" w:date="2011-03-31T10:31:00Z">
              <w:rPr>
                <w:color w:val="0000FF"/>
                <w:u w:val="single"/>
              </w:rPr>
            </w:rPrChange>
          </w:rPr>
          <w:fldChar w:fldCharType="begin"/>
        </w:r>
        <w:r w:rsidRPr="003D0E39">
          <w:rPr>
            <w:rFonts w:ascii="Verdana" w:hAnsi="Verdana"/>
            <w:sz w:val="18"/>
            <w:szCs w:val="18"/>
            <w:rPrChange w:id="2393" w:author="Thomas Kee" w:date="2011-03-31T10:31:00Z">
              <w:rPr>
                <w:color w:val="0000FF"/>
                <w:u w:val="single"/>
              </w:rPr>
            </w:rPrChange>
          </w:rPr>
          <w:instrText xml:space="preserve"> HYPERLINK "http://www.kernel.org/pub/software/scm/git/docs/git-shell.html" </w:instrText>
        </w:r>
        <w:r w:rsidRPr="003D0E39">
          <w:rPr>
            <w:rFonts w:ascii="Verdana" w:hAnsi="Verdana"/>
            <w:sz w:val="18"/>
            <w:szCs w:val="18"/>
            <w:rPrChange w:id="2394" w:author="Thomas Kee" w:date="2011-03-31T10:31:00Z">
              <w:rPr>
                <w:color w:val="0000FF"/>
                <w:u w:val="single"/>
              </w:rPr>
            </w:rPrChange>
          </w:rPr>
          <w:fldChar w:fldCharType="separate"/>
        </w:r>
        <w:proofErr w:type="spellStart"/>
        <w:r w:rsidRPr="003D0E39">
          <w:rPr>
            <w:rStyle w:val="Hyperlink"/>
            <w:rFonts w:ascii="Verdana" w:hAnsi="Verdana"/>
            <w:sz w:val="18"/>
            <w:szCs w:val="18"/>
            <w:rPrChange w:id="2395" w:author="Thomas Kee" w:date="2011-03-31T10:31:00Z">
              <w:rPr>
                <w:rStyle w:val="Hyperlink"/>
              </w:rPr>
            </w:rPrChange>
          </w:rPr>
          <w:t>git</w:t>
        </w:r>
        <w:proofErr w:type="spellEnd"/>
        <w:r w:rsidRPr="003D0E39">
          <w:rPr>
            <w:rStyle w:val="Hyperlink"/>
            <w:rFonts w:ascii="Verdana" w:hAnsi="Verdana"/>
            <w:sz w:val="18"/>
            <w:szCs w:val="18"/>
            <w:rPrChange w:id="2396" w:author="Thomas Kee" w:date="2011-03-31T10:31:00Z">
              <w:rPr>
                <w:rStyle w:val="Hyperlink"/>
              </w:rPr>
            </w:rPrChange>
          </w:rPr>
          <w:t>-</w:t>
        </w:r>
        <w:proofErr w:type="gramStart"/>
        <w:r w:rsidRPr="003D0E39">
          <w:rPr>
            <w:rStyle w:val="Hyperlink"/>
            <w:rFonts w:ascii="Verdana" w:hAnsi="Verdana"/>
            <w:sz w:val="18"/>
            <w:szCs w:val="18"/>
            <w:rPrChange w:id="2397" w:author="Thomas Kee" w:date="2011-03-31T10:31:00Z">
              <w:rPr>
                <w:rStyle w:val="Hyperlink"/>
              </w:rPr>
            </w:rPrChange>
          </w:rPr>
          <w:t>shell(</w:t>
        </w:r>
        <w:proofErr w:type="gramEnd"/>
        <w:r w:rsidRPr="003D0E39">
          <w:rPr>
            <w:rStyle w:val="Hyperlink"/>
            <w:rFonts w:ascii="Verdana" w:hAnsi="Verdana"/>
            <w:sz w:val="18"/>
            <w:szCs w:val="18"/>
            <w:rPrChange w:id="2398" w:author="Thomas Kee" w:date="2011-03-31T10:31:00Z">
              <w:rPr>
                <w:rStyle w:val="Hyperlink"/>
              </w:rPr>
            </w:rPrChange>
          </w:rPr>
          <w:t>1)</w:t>
        </w:r>
        <w:r w:rsidRPr="003D0E39">
          <w:rPr>
            <w:rFonts w:ascii="Verdana" w:hAnsi="Verdana"/>
            <w:sz w:val="18"/>
            <w:szCs w:val="18"/>
            <w:rPrChange w:id="2399" w:author="Thomas Kee" w:date="2011-03-31T10:31:00Z">
              <w:rPr>
                <w:color w:val="0000FF"/>
                <w:u w:val="single"/>
              </w:rPr>
            </w:rPrChange>
          </w:rPr>
          <w:fldChar w:fldCharType="end"/>
        </w:r>
        <w:r w:rsidRPr="003D0E39">
          <w:rPr>
            <w:rFonts w:ascii="Verdana" w:hAnsi="Verdana"/>
            <w:sz w:val="18"/>
            <w:szCs w:val="18"/>
            <w:rPrChange w:id="2400" w:author="Thomas Kee" w:date="2011-03-31T10:31:00Z">
              <w:rPr>
                <w:color w:val="0000FF"/>
                <w:u w:val="single"/>
              </w:rPr>
            </w:rPrChange>
          </w:rPr>
          <w:t xml:space="preserve"> can be used as a </w:t>
        </w:r>
        <w:r w:rsidRPr="003D0E39">
          <w:rPr>
            <w:rStyle w:val="Emphasis"/>
            <w:rFonts w:ascii="Verdana" w:hAnsi="Verdana"/>
            <w:sz w:val="18"/>
            <w:szCs w:val="18"/>
            <w:rPrChange w:id="2401" w:author="Thomas Kee" w:date="2011-03-31T10:31:00Z">
              <w:rPr>
                <w:rStyle w:val="Emphasis"/>
              </w:rPr>
            </w:rPrChange>
          </w:rPr>
          <w:t>restricted login shell</w:t>
        </w:r>
        <w:r w:rsidRPr="003D0E39">
          <w:rPr>
            <w:rFonts w:ascii="Verdana" w:hAnsi="Verdana"/>
            <w:sz w:val="18"/>
            <w:szCs w:val="18"/>
            <w:rPrChange w:id="2402" w:author="Thomas Kee" w:date="2011-03-31T10:31:00Z">
              <w:rPr>
                <w:b/>
                <w:bCs/>
                <w:i/>
                <w:iCs/>
                <w:spacing w:val="10"/>
              </w:rPr>
            </w:rPrChange>
          </w:rPr>
          <w:t xml:space="preserve"> for shared central repository users. </w:t>
        </w:r>
      </w:ins>
    </w:p>
    <w:p w:rsidR="00BE0FCC" w:rsidRPr="00731FFC" w:rsidRDefault="003D0E39" w:rsidP="00BE0FCC">
      <w:pPr>
        <w:pStyle w:val="NormalWeb"/>
        <w:rPr>
          <w:ins w:id="2403" w:author="Thomas Kee" w:date="2011-03-31T10:20:00Z"/>
          <w:rFonts w:ascii="Verdana" w:hAnsi="Verdana"/>
          <w:sz w:val="18"/>
          <w:szCs w:val="18"/>
          <w:rPrChange w:id="2404" w:author="Thomas Kee" w:date="2011-03-31T10:31:00Z">
            <w:rPr>
              <w:ins w:id="2405" w:author="Thomas Kee" w:date="2011-03-31T10:20:00Z"/>
            </w:rPr>
          </w:rPrChange>
        </w:rPr>
      </w:pPr>
      <w:ins w:id="2406" w:author="Thomas Kee" w:date="2011-03-31T10:20:00Z">
        <w:r w:rsidRPr="003D0E39">
          <w:rPr>
            <w:rFonts w:ascii="Verdana" w:hAnsi="Verdana"/>
            <w:sz w:val="18"/>
            <w:szCs w:val="18"/>
            <w:rPrChange w:id="2407" w:author="Thomas Kee" w:date="2011-03-31T10:31:00Z">
              <w:rPr>
                <w:color w:val="0000FF"/>
                <w:u w:val="single"/>
              </w:rPr>
            </w:rPrChange>
          </w:rPr>
          <w:fldChar w:fldCharType="begin"/>
        </w:r>
        <w:r w:rsidRPr="003D0E39">
          <w:rPr>
            <w:rFonts w:ascii="Verdana" w:hAnsi="Verdana"/>
            <w:sz w:val="18"/>
            <w:szCs w:val="18"/>
            <w:rPrChange w:id="2408" w:author="Thomas Kee" w:date="2011-03-31T10:31:00Z">
              <w:rPr>
                <w:b/>
                <w:bCs/>
                <w:i/>
                <w:iCs/>
                <w:spacing w:val="10"/>
              </w:rPr>
            </w:rPrChange>
          </w:rPr>
          <w:instrText xml:space="preserve"> HYPERLINK "http://www.kernel.org/pub/software/scm/git/docs/howto/update-hook-example.txt" </w:instrText>
        </w:r>
        <w:r w:rsidRPr="003D0E39">
          <w:rPr>
            <w:rFonts w:ascii="Verdana" w:hAnsi="Verdana"/>
            <w:sz w:val="18"/>
            <w:szCs w:val="18"/>
            <w:rPrChange w:id="2409" w:author="Thomas Kee" w:date="2011-03-31T10:31:00Z">
              <w:rPr>
                <w:color w:val="0000FF"/>
                <w:u w:val="single"/>
              </w:rPr>
            </w:rPrChange>
          </w:rPr>
          <w:fldChar w:fldCharType="separate"/>
        </w:r>
        <w:proofErr w:type="gramStart"/>
        <w:r w:rsidRPr="003D0E39">
          <w:rPr>
            <w:rStyle w:val="Hyperlink"/>
            <w:rFonts w:ascii="Verdana" w:hAnsi="Verdana"/>
            <w:sz w:val="18"/>
            <w:szCs w:val="18"/>
            <w:rPrChange w:id="2410" w:author="Thomas Kee" w:date="2011-03-31T10:31:00Z">
              <w:rPr>
                <w:rStyle w:val="Hyperlink"/>
              </w:rPr>
            </w:rPrChange>
          </w:rPr>
          <w:t>update</w:t>
        </w:r>
        <w:proofErr w:type="gramEnd"/>
        <w:r w:rsidRPr="003D0E39">
          <w:rPr>
            <w:rStyle w:val="Hyperlink"/>
            <w:rFonts w:ascii="Verdana" w:hAnsi="Verdana"/>
            <w:sz w:val="18"/>
            <w:szCs w:val="18"/>
            <w:rPrChange w:id="2411" w:author="Thomas Kee" w:date="2011-03-31T10:31:00Z">
              <w:rPr>
                <w:rStyle w:val="Hyperlink"/>
              </w:rPr>
            </w:rPrChange>
          </w:rPr>
          <w:t xml:space="preserve"> hook </w:t>
        </w:r>
        <w:proofErr w:type="spellStart"/>
        <w:r w:rsidRPr="003D0E39">
          <w:rPr>
            <w:rStyle w:val="Hyperlink"/>
            <w:rFonts w:ascii="Verdana" w:hAnsi="Verdana"/>
            <w:sz w:val="18"/>
            <w:szCs w:val="18"/>
            <w:rPrChange w:id="2412" w:author="Thomas Kee" w:date="2011-03-31T10:31:00Z">
              <w:rPr>
                <w:rStyle w:val="Hyperlink"/>
              </w:rPr>
            </w:rPrChange>
          </w:rPr>
          <w:t>howto</w:t>
        </w:r>
        <w:proofErr w:type="spellEnd"/>
        <w:r w:rsidRPr="003D0E39">
          <w:rPr>
            <w:rFonts w:ascii="Verdana" w:hAnsi="Verdana"/>
            <w:sz w:val="18"/>
            <w:szCs w:val="18"/>
            <w:rPrChange w:id="2413" w:author="Thomas Kee" w:date="2011-03-31T10:31:00Z">
              <w:rPr>
                <w:color w:val="0000FF"/>
                <w:u w:val="single"/>
              </w:rPr>
            </w:rPrChange>
          </w:rPr>
          <w:fldChar w:fldCharType="end"/>
        </w:r>
        <w:r w:rsidRPr="003D0E39">
          <w:rPr>
            <w:rFonts w:ascii="Verdana" w:hAnsi="Verdana"/>
            <w:sz w:val="18"/>
            <w:szCs w:val="18"/>
            <w:rPrChange w:id="2414" w:author="Thomas Kee" w:date="2011-03-31T10:31:00Z">
              <w:rPr>
                <w:color w:val="0000FF"/>
                <w:u w:val="single"/>
              </w:rPr>
            </w:rPrChange>
          </w:rPr>
          <w:t xml:space="preserve"> has a good example of managing a shared central repository.</w:t>
        </w:r>
      </w:ins>
    </w:p>
    <w:p w:rsidR="00BE0FCC" w:rsidRPr="00911A0F" w:rsidRDefault="003D0E39" w:rsidP="00BE0FCC">
      <w:pPr>
        <w:pStyle w:val="Heading3"/>
        <w:rPr>
          <w:ins w:id="2415" w:author="Thomas Kee" w:date="2011-03-31T10:20:00Z"/>
          <w:rFonts w:ascii="Verdana" w:hAnsi="Verdana"/>
          <w:sz w:val="24"/>
          <w:szCs w:val="24"/>
          <w:rPrChange w:id="2416" w:author="Thomas Kee" w:date="2011-03-31T10:34:00Z">
            <w:rPr>
              <w:ins w:id="2417" w:author="Thomas Kee" w:date="2011-03-31T10:20:00Z"/>
            </w:rPr>
          </w:rPrChange>
        </w:rPr>
      </w:pPr>
      <w:bookmarkStart w:id="2418" w:name="_Toc289357288"/>
      <w:ins w:id="2419" w:author="Thomas Kee" w:date="2011-03-31T10:20:00Z">
        <w:r w:rsidRPr="003D0E39">
          <w:rPr>
            <w:rFonts w:ascii="Verdana" w:hAnsi="Verdana"/>
            <w:sz w:val="24"/>
            <w:szCs w:val="24"/>
            <w:rPrChange w:id="2420" w:author="Thomas Kee" w:date="2011-03-31T10:34:00Z">
              <w:rPr>
                <w:color w:val="0000FF"/>
                <w:u w:val="single"/>
              </w:rPr>
            </w:rPrChange>
          </w:rPr>
          <w:t>Examples</w:t>
        </w:r>
        <w:bookmarkEnd w:id="2418"/>
      </w:ins>
    </w:p>
    <w:p w:rsidR="00BE0FCC" w:rsidRPr="00731FFC" w:rsidRDefault="003D0E39" w:rsidP="00BE0FCC">
      <w:pPr>
        <w:rPr>
          <w:ins w:id="2421" w:author="Thomas Kee" w:date="2011-03-31T10:20:00Z"/>
          <w:rFonts w:ascii="Verdana" w:hAnsi="Verdana"/>
          <w:sz w:val="18"/>
          <w:szCs w:val="18"/>
          <w:rPrChange w:id="2422" w:author="Thomas Kee" w:date="2011-03-31T10:31:00Z">
            <w:rPr>
              <w:ins w:id="2423" w:author="Thomas Kee" w:date="2011-03-31T10:20:00Z"/>
            </w:rPr>
          </w:rPrChange>
        </w:rPr>
      </w:pPr>
      <w:ins w:id="2424" w:author="Thomas Kee" w:date="2011-03-31T10:20:00Z">
        <w:r w:rsidRPr="003D0E39">
          <w:rPr>
            <w:rFonts w:ascii="Verdana" w:hAnsi="Verdana"/>
            <w:sz w:val="18"/>
            <w:szCs w:val="18"/>
            <w:rPrChange w:id="2425" w:author="Thomas Kee" w:date="2011-03-31T10:31:00Z">
              <w:rPr>
                <w:color w:val="0000FF"/>
                <w:u w:val="single"/>
              </w:rPr>
            </w:rPrChange>
          </w:rPr>
          <w:t xml:space="preserve">We assume the following in /etc/services </w:t>
        </w:r>
      </w:ins>
    </w:p>
    <w:p w:rsidR="00BE0FCC" w:rsidRPr="00731FFC" w:rsidRDefault="003D0E39" w:rsidP="00BE0FCC">
      <w:pPr>
        <w:pStyle w:val="HTMLPreformatted"/>
        <w:ind w:left="720"/>
        <w:rPr>
          <w:ins w:id="2426" w:author="Thomas Kee" w:date="2011-03-31T10:20:00Z"/>
          <w:rStyle w:val="HTMLTypewriter"/>
          <w:rFonts w:ascii="Verdana" w:hAnsi="Verdana"/>
          <w:sz w:val="18"/>
          <w:szCs w:val="18"/>
          <w:rPrChange w:id="2427" w:author="Thomas Kee" w:date="2011-03-31T10:31:00Z">
            <w:rPr>
              <w:ins w:id="2428" w:author="Thomas Kee" w:date="2011-03-31T10:20:00Z"/>
              <w:rStyle w:val="HTMLTypewriter"/>
            </w:rPr>
          </w:rPrChange>
        </w:rPr>
      </w:pPr>
      <w:ins w:id="2429" w:author="Thomas Kee" w:date="2011-03-31T10:20:00Z">
        <w:r w:rsidRPr="003D0E39">
          <w:rPr>
            <w:rStyle w:val="HTMLTypewriter"/>
            <w:rFonts w:ascii="Verdana" w:hAnsi="Verdana"/>
            <w:sz w:val="18"/>
            <w:szCs w:val="18"/>
            <w:rPrChange w:id="243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431" w:author="Thomas Kee" w:date="2011-03-31T10:31:00Z">
              <w:rPr>
                <w:rStyle w:val="HTMLTypewriter"/>
              </w:rPr>
            </w:rPrChange>
          </w:rPr>
          <w:t>grep</w:t>
        </w:r>
        <w:proofErr w:type="spellEnd"/>
        <w:proofErr w:type="gramEnd"/>
        <w:r w:rsidRPr="003D0E39">
          <w:rPr>
            <w:rStyle w:val="HTMLTypewriter"/>
            <w:rFonts w:ascii="Verdana" w:hAnsi="Verdana"/>
            <w:sz w:val="18"/>
            <w:szCs w:val="18"/>
            <w:rPrChange w:id="2432" w:author="Thomas Kee" w:date="2011-03-31T10:31:00Z">
              <w:rPr>
                <w:rStyle w:val="HTMLTypewriter"/>
              </w:rPr>
            </w:rPrChange>
          </w:rPr>
          <w:t xml:space="preserve"> 9418 /etc/services</w:t>
        </w:r>
      </w:ins>
    </w:p>
    <w:p w:rsidR="00BE0FCC" w:rsidRPr="00731FFC" w:rsidRDefault="003D0E39" w:rsidP="00BE0FCC">
      <w:pPr>
        <w:pStyle w:val="HTMLPreformatted"/>
        <w:ind w:left="720"/>
        <w:rPr>
          <w:ins w:id="2433" w:author="Thomas Kee" w:date="2011-03-31T10:20:00Z"/>
          <w:rFonts w:ascii="Verdana" w:hAnsi="Verdana"/>
          <w:sz w:val="18"/>
          <w:szCs w:val="18"/>
          <w:rPrChange w:id="2434" w:author="Thomas Kee" w:date="2011-03-31T10:31:00Z">
            <w:rPr>
              <w:ins w:id="2435" w:author="Thomas Kee" w:date="2011-03-31T10:20:00Z"/>
            </w:rPr>
          </w:rPrChange>
        </w:rPr>
      </w:pPr>
      <w:proofErr w:type="spellStart"/>
      <w:proofErr w:type="gramStart"/>
      <w:ins w:id="2436" w:author="Thomas Kee" w:date="2011-03-31T10:20:00Z">
        <w:r w:rsidRPr="003D0E39">
          <w:rPr>
            <w:rStyle w:val="HTMLTypewriter"/>
            <w:rFonts w:ascii="Verdana" w:hAnsi="Verdana"/>
            <w:sz w:val="18"/>
            <w:szCs w:val="18"/>
            <w:rPrChange w:id="2437" w:author="Thomas Kee" w:date="2011-03-31T10:31:00Z">
              <w:rPr>
                <w:rStyle w:val="HTMLTypewriter"/>
              </w:rPr>
            </w:rPrChange>
          </w:rPr>
          <w:t>git</w:t>
        </w:r>
        <w:proofErr w:type="spellEnd"/>
        <w:proofErr w:type="gramEnd"/>
        <w:r w:rsidRPr="003D0E39">
          <w:rPr>
            <w:rStyle w:val="HTMLTypewriter"/>
            <w:rFonts w:ascii="Verdana" w:hAnsi="Verdana"/>
            <w:sz w:val="18"/>
            <w:szCs w:val="18"/>
            <w:rPrChange w:id="2438" w:author="Thomas Kee" w:date="2011-03-31T10:31:00Z">
              <w:rPr>
                <w:rStyle w:val="HTMLTypewriter"/>
              </w:rPr>
            </w:rPrChange>
          </w:rPr>
          <w:t xml:space="preserve">             9418/</w:t>
        </w:r>
        <w:proofErr w:type="spellStart"/>
        <w:r w:rsidRPr="003D0E39">
          <w:rPr>
            <w:rStyle w:val="HTMLTypewriter"/>
            <w:rFonts w:ascii="Verdana" w:hAnsi="Verdana"/>
            <w:sz w:val="18"/>
            <w:szCs w:val="18"/>
            <w:rPrChange w:id="2439" w:author="Thomas Kee" w:date="2011-03-31T10:31:00Z">
              <w:rPr>
                <w:rStyle w:val="HTMLTypewriter"/>
              </w:rPr>
            </w:rPrChange>
          </w:rPr>
          <w:t>tcp</w:t>
        </w:r>
        <w:proofErr w:type="spellEnd"/>
        <w:r w:rsidRPr="003D0E39">
          <w:rPr>
            <w:rStyle w:val="HTMLTypewriter"/>
            <w:rFonts w:ascii="Verdana" w:hAnsi="Verdana"/>
            <w:sz w:val="18"/>
            <w:szCs w:val="18"/>
            <w:rPrChange w:id="2440" w:author="Thomas Kee" w:date="2011-03-31T10:31:00Z">
              <w:rPr>
                <w:rStyle w:val="HTMLTypewriter"/>
              </w:rPr>
            </w:rPrChange>
          </w:rPr>
          <w:t xml:space="preserve">                # </w:t>
        </w:r>
        <w:proofErr w:type="spellStart"/>
        <w:r w:rsidRPr="003D0E39">
          <w:rPr>
            <w:rStyle w:val="HTMLTypewriter"/>
            <w:rFonts w:ascii="Verdana" w:hAnsi="Verdana"/>
            <w:sz w:val="18"/>
            <w:szCs w:val="18"/>
            <w:rPrChange w:id="2441" w:author="Thomas Kee" w:date="2011-03-31T10:31:00Z">
              <w:rPr>
                <w:rStyle w:val="HTMLTypewriter"/>
              </w:rPr>
            </w:rPrChange>
          </w:rPr>
          <w:t>Git</w:t>
        </w:r>
        <w:proofErr w:type="spellEnd"/>
        <w:r w:rsidRPr="003D0E39">
          <w:rPr>
            <w:rStyle w:val="HTMLTypewriter"/>
            <w:rFonts w:ascii="Verdana" w:hAnsi="Verdana"/>
            <w:sz w:val="18"/>
            <w:szCs w:val="18"/>
            <w:rPrChange w:id="2442" w:author="Thomas Kee" w:date="2011-03-31T10:31:00Z">
              <w:rPr>
                <w:rStyle w:val="HTMLTypewriter"/>
              </w:rPr>
            </w:rPrChange>
          </w:rPr>
          <w:t xml:space="preserve"> Version Control System</w:t>
        </w:r>
      </w:ins>
    </w:p>
    <w:p w:rsidR="00BE0FCC" w:rsidRPr="00731FFC" w:rsidRDefault="003D0E39" w:rsidP="00BE0FCC">
      <w:pPr>
        <w:rPr>
          <w:ins w:id="2443" w:author="Thomas Kee" w:date="2011-03-31T10:20:00Z"/>
          <w:rFonts w:ascii="Verdana" w:hAnsi="Verdana"/>
          <w:sz w:val="18"/>
          <w:szCs w:val="18"/>
          <w:rPrChange w:id="2444" w:author="Thomas Kee" w:date="2011-03-31T10:31:00Z">
            <w:rPr>
              <w:ins w:id="2445" w:author="Thomas Kee" w:date="2011-03-31T10:20:00Z"/>
            </w:rPr>
          </w:rPrChange>
        </w:rPr>
      </w:pPr>
      <w:ins w:id="2446" w:author="Thomas Kee" w:date="2011-03-31T10:20:00Z">
        <w:r w:rsidRPr="003D0E39">
          <w:rPr>
            <w:rFonts w:ascii="Verdana" w:hAnsi="Verdana"/>
            <w:sz w:val="18"/>
            <w:szCs w:val="18"/>
            <w:rPrChange w:id="2447" w:author="Thomas Kee" w:date="2011-03-31T10:31:00Z">
              <w:rPr>
                <w:rFonts w:ascii="Courier New" w:hAnsi="Courier New" w:cs="Courier New"/>
                <w:sz w:val="20"/>
                <w:szCs w:val="20"/>
              </w:rPr>
            </w:rPrChange>
          </w:rPr>
          <w:t xml:space="preserve">Run </w:t>
        </w:r>
        <w:proofErr w:type="spellStart"/>
        <w:r w:rsidRPr="003D0E39">
          <w:rPr>
            <w:rFonts w:ascii="Verdana" w:hAnsi="Verdana"/>
            <w:sz w:val="18"/>
            <w:szCs w:val="18"/>
            <w:rPrChange w:id="2448" w:author="Thomas Kee" w:date="2011-03-31T10:31:00Z">
              <w:rPr>
                <w:rFonts w:ascii="Courier New" w:hAnsi="Courier New" w:cs="Courier New"/>
                <w:sz w:val="20"/>
                <w:szCs w:val="20"/>
              </w:rPr>
            </w:rPrChange>
          </w:rPr>
          <w:t>git</w:t>
        </w:r>
        <w:proofErr w:type="spellEnd"/>
        <w:r w:rsidRPr="003D0E39">
          <w:rPr>
            <w:rFonts w:ascii="Verdana" w:hAnsi="Verdana"/>
            <w:sz w:val="18"/>
            <w:szCs w:val="18"/>
            <w:rPrChange w:id="2449" w:author="Thomas Kee" w:date="2011-03-31T10:31:00Z">
              <w:rPr>
                <w:rFonts w:ascii="Courier New" w:hAnsi="Courier New" w:cs="Courier New"/>
                <w:sz w:val="20"/>
                <w:szCs w:val="20"/>
              </w:rPr>
            </w:rPrChange>
          </w:rPr>
          <w:t>-daemon to serve /pub/</w:t>
        </w:r>
        <w:proofErr w:type="spellStart"/>
        <w:r w:rsidRPr="003D0E39">
          <w:rPr>
            <w:rFonts w:ascii="Verdana" w:hAnsi="Verdana"/>
            <w:sz w:val="18"/>
            <w:szCs w:val="18"/>
            <w:rPrChange w:id="2450" w:author="Thomas Kee" w:date="2011-03-31T10:31:00Z">
              <w:rPr>
                <w:rFonts w:ascii="Courier New" w:hAnsi="Courier New" w:cs="Courier New"/>
                <w:sz w:val="20"/>
                <w:szCs w:val="20"/>
              </w:rPr>
            </w:rPrChange>
          </w:rPr>
          <w:t>scm</w:t>
        </w:r>
        <w:proofErr w:type="spellEnd"/>
        <w:r w:rsidRPr="003D0E39">
          <w:rPr>
            <w:rFonts w:ascii="Verdana" w:hAnsi="Verdana"/>
            <w:sz w:val="18"/>
            <w:szCs w:val="18"/>
            <w:rPrChange w:id="2451" w:author="Thomas Kee" w:date="2011-03-31T10:31:00Z">
              <w:rPr>
                <w:rFonts w:ascii="Courier New" w:hAnsi="Courier New" w:cs="Courier New"/>
                <w:sz w:val="20"/>
                <w:szCs w:val="20"/>
              </w:rPr>
            </w:rPrChange>
          </w:rPr>
          <w:t xml:space="preserve"> from </w:t>
        </w:r>
        <w:proofErr w:type="spellStart"/>
        <w:r w:rsidRPr="003D0E39">
          <w:rPr>
            <w:rFonts w:ascii="Verdana" w:hAnsi="Verdana"/>
            <w:sz w:val="18"/>
            <w:szCs w:val="18"/>
            <w:rPrChange w:id="2452" w:author="Thomas Kee" w:date="2011-03-31T10:31:00Z">
              <w:rPr>
                <w:rFonts w:ascii="Courier New" w:hAnsi="Courier New" w:cs="Courier New"/>
                <w:sz w:val="20"/>
                <w:szCs w:val="20"/>
              </w:rPr>
            </w:rPrChange>
          </w:rPr>
          <w:t>inetd</w:t>
        </w:r>
        <w:proofErr w:type="spellEnd"/>
        <w:r w:rsidRPr="003D0E39">
          <w:rPr>
            <w:rFonts w:ascii="Verdana" w:hAnsi="Verdana"/>
            <w:sz w:val="18"/>
            <w:szCs w:val="18"/>
            <w:rPrChange w:id="2453" w:author="Thomas Kee" w:date="2011-03-31T10:31:00Z">
              <w:rPr>
                <w:rFonts w:ascii="Courier New" w:hAnsi="Courier New" w:cs="Courier New"/>
                <w:sz w:val="20"/>
                <w:szCs w:val="20"/>
              </w:rPr>
            </w:rPrChange>
          </w:rPr>
          <w:t xml:space="preserve">. </w:t>
        </w:r>
      </w:ins>
    </w:p>
    <w:p w:rsidR="00BE0FCC" w:rsidRPr="00731FFC" w:rsidRDefault="003D0E39" w:rsidP="00BE0FCC">
      <w:pPr>
        <w:pStyle w:val="HTMLPreformatted"/>
        <w:ind w:left="720"/>
        <w:rPr>
          <w:ins w:id="2454" w:author="Thomas Kee" w:date="2011-03-31T10:20:00Z"/>
          <w:rStyle w:val="HTMLTypewriter"/>
          <w:rFonts w:ascii="Verdana" w:hAnsi="Verdana"/>
          <w:sz w:val="18"/>
          <w:szCs w:val="18"/>
          <w:rPrChange w:id="2455" w:author="Thomas Kee" w:date="2011-03-31T10:31:00Z">
            <w:rPr>
              <w:ins w:id="2456" w:author="Thomas Kee" w:date="2011-03-31T10:20:00Z"/>
              <w:rStyle w:val="HTMLTypewriter"/>
            </w:rPr>
          </w:rPrChange>
        </w:rPr>
      </w:pPr>
      <w:ins w:id="2457" w:author="Thomas Kee" w:date="2011-03-31T10:20:00Z">
        <w:r w:rsidRPr="003D0E39">
          <w:rPr>
            <w:rStyle w:val="HTMLTypewriter"/>
            <w:rFonts w:ascii="Verdana" w:hAnsi="Verdana"/>
            <w:sz w:val="18"/>
            <w:szCs w:val="18"/>
            <w:rPrChange w:id="245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459" w:author="Thomas Kee" w:date="2011-03-31T10:31:00Z">
              <w:rPr>
                <w:rStyle w:val="HTMLTypewriter"/>
              </w:rPr>
            </w:rPrChange>
          </w:rPr>
          <w:t>grep</w:t>
        </w:r>
        <w:proofErr w:type="spellEnd"/>
        <w:proofErr w:type="gramEnd"/>
        <w:r w:rsidRPr="003D0E39">
          <w:rPr>
            <w:rStyle w:val="HTMLTypewriter"/>
            <w:rFonts w:ascii="Verdana" w:hAnsi="Verdana"/>
            <w:sz w:val="18"/>
            <w:szCs w:val="18"/>
            <w:rPrChange w:id="2460" w:author="Thomas Kee" w:date="2011-03-31T10:31:00Z">
              <w:rPr>
                <w:rStyle w:val="HTMLTypewriter"/>
              </w:rPr>
            </w:rPrChange>
          </w:rPr>
          <w:t xml:space="preserve"> </w:t>
        </w:r>
        <w:proofErr w:type="spellStart"/>
        <w:r w:rsidRPr="003D0E39">
          <w:rPr>
            <w:rStyle w:val="HTMLTypewriter"/>
            <w:rFonts w:ascii="Verdana" w:hAnsi="Verdana"/>
            <w:sz w:val="18"/>
            <w:szCs w:val="18"/>
            <w:rPrChange w:id="2461" w:author="Thomas Kee" w:date="2011-03-31T10:31:00Z">
              <w:rPr>
                <w:rStyle w:val="HTMLTypewriter"/>
              </w:rPr>
            </w:rPrChange>
          </w:rPr>
          <w:t>git</w:t>
        </w:r>
        <w:proofErr w:type="spellEnd"/>
        <w:r w:rsidRPr="003D0E39">
          <w:rPr>
            <w:rStyle w:val="HTMLTypewriter"/>
            <w:rFonts w:ascii="Verdana" w:hAnsi="Verdana"/>
            <w:sz w:val="18"/>
            <w:szCs w:val="18"/>
            <w:rPrChange w:id="2462" w:author="Thomas Kee" w:date="2011-03-31T10:31:00Z">
              <w:rPr>
                <w:rStyle w:val="HTMLTypewriter"/>
              </w:rPr>
            </w:rPrChange>
          </w:rPr>
          <w:t xml:space="preserve"> /etc/</w:t>
        </w:r>
        <w:proofErr w:type="spellStart"/>
        <w:r w:rsidRPr="003D0E39">
          <w:rPr>
            <w:rStyle w:val="HTMLTypewriter"/>
            <w:rFonts w:ascii="Verdana" w:hAnsi="Verdana"/>
            <w:sz w:val="18"/>
            <w:szCs w:val="18"/>
            <w:rPrChange w:id="2463" w:author="Thomas Kee" w:date="2011-03-31T10:31:00Z">
              <w:rPr>
                <w:rStyle w:val="HTMLTypewriter"/>
              </w:rPr>
            </w:rPrChange>
          </w:rPr>
          <w:t>inetd.conf</w:t>
        </w:r>
        <w:proofErr w:type="spellEnd"/>
      </w:ins>
    </w:p>
    <w:p w:rsidR="00BE0FCC" w:rsidRPr="00731FFC" w:rsidRDefault="003D0E39" w:rsidP="00BE0FCC">
      <w:pPr>
        <w:pStyle w:val="HTMLPreformatted"/>
        <w:ind w:left="720"/>
        <w:rPr>
          <w:ins w:id="2464" w:author="Thomas Kee" w:date="2011-03-31T10:20:00Z"/>
          <w:rStyle w:val="HTMLTypewriter"/>
          <w:rFonts w:ascii="Verdana" w:hAnsi="Verdana"/>
          <w:sz w:val="18"/>
          <w:szCs w:val="18"/>
          <w:rPrChange w:id="2465" w:author="Thomas Kee" w:date="2011-03-31T10:31:00Z">
            <w:rPr>
              <w:ins w:id="2466" w:author="Thomas Kee" w:date="2011-03-31T10:20:00Z"/>
              <w:rStyle w:val="HTMLTypewriter"/>
            </w:rPr>
          </w:rPrChange>
        </w:rPr>
      </w:pPr>
      <w:proofErr w:type="spellStart"/>
      <w:proofErr w:type="gramStart"/>
      <w:ins w:id="2467" w:author="Thomas Kee" w:date="2011-03-31T10:20:00Z">
        <w:r w:rsidRPr="003D0E39">
          <w:rPr>
            <w:rStyle w:val="HTMLTypewriter"/>
            <w:rFonts w:ascii="Verdana" w:hAnsi="Verdana"/>
            <w:sz w:val="18"/>
            <w:szCs w:val="18"/>
            <w:rPrChange w:id="2468" w:author="Thomas Kee" w:date="2011-03-31T10:31:00Z">
              <w:rPr>
                <w:rStyle w:val="HTMLTypewriter"/>
              </w:rPr>
            </w:rPrChange>
          </w:rPr>
          <w:t>git</w:t>
        </w:r>
        <w:proofErr w:type="spellEnd"/>
        <w:proofErr w:type="gramEnd"/>
        <w:r w:rsidRPr="003D0E39">
          <w:rPr>
            <w:rStyle w:val="HTMLTypewriter"/>
            <w:rFonts w:ascii="Verdana" w:hAnsi="Verdana"/>
            <w:sz w:val="18"/>
            <w:szCs w:val="18"/>
            <w:rPrChange w:id="2469" w:author="Thomas Kee" w:date="2011-03-31T10:31:00Z">
              <w:rPr>
                <w:rStyle w:val="HTMLTypewriter"/>
              </w:rPr>
            </w:rPrChange>
          </w:rPr>
          <w:t xml:space="preserve">     stream  </w:t>
        </w:r>
        <w:proofErr w:type="spellStart"/>
        <w:r w:rsidRPr="003D0E39">
          <w:rPr>
            <w:rStyle w:val="HTMLTypewriter"/>
            <w:rFonts w:ascii="Verdana" w:hAnsi="Verdana"/>
            <w:sz w:val="18"/>
            <w:szCs w:val="18"/>
            <w:rPrChange w:id="2470" w:author="Thomas Kee" w:date="2011-03-31T10:31:00Z">
              <w:rPr>
                <w:rStyle w:val="HTMLTypewriter"/>
              </w:rPr>
            </w:rPrChange>
          </w:rPr>
          <w:t>tcp</w:t>
        </w:r>
        <w:proofErr w:type="spellEnd"/>
        <w:r w:rsidRPr="003D0E39">
          <w:rPr>
            <w:rStyle w:val="HTMLTypewriter"/>
            <w:rFonts w:ascii="Verdana" w:hAnsi="Verdana"/>
            <w:sz w:val="18"/>
            <w:szCs w:val="18"/>
            <w:rPrChange w:id="2471" w:author="Thomas Kee" w:date="2011-03-31T10:31:00Z">
              <w:rPr>
                <w:rStyle w:val="HTMLTypewriter"/>
              </w:rPr>
            </w:rPrChange>
          </w:rPr>
          <w:t xml:space="preserve">     </w:t>
        </w:r>
        <w:proofErr w:type="spellStart"/>
        <w:r w:rsidRPr="003D0E39">
          <w:rPr>
            <w:rStyle w:val="HTMLTypewriter"/>
            <w:rFonts w:ascii="Verdana" w:hAnsi="Verdana"/>
            <w:sz w:val="18"/>
            <w:szCs w:val="18"/>
            <w:rPrChange w:id="2472" w:author="Thomas Kee" w:date="2011-03-31T10:31:00Z">
              <w:rPr>
                <w:rStyle w:val="HTMLTypewriter"/>
              </w:rPr>
            </w:rPrChange>
          </w:rPr>
          <w:t>nowait</w:t>
        </w:r>
        <w:proofErr w:type="spellEnd"/>
        <w:r w:rsidRPr="003D0E39">
          <w:rPr>
            <w:rStyle w:val="HTMLTypewriter"/>
            <w:rFonts w:ascii="Verdana" w:hAnsi="Verdana"/>
            <w:sz w:val="18"/>
            <w:szCs w:val="18"/>
            <w:rPrChange w:id="2473" w:author="Thomas Kee" w:date="2011-03-31T10:31:00Z">
              <w:rPr>
                <w:rStyle w:val="HTMLTypewriter"/>
              </w:rPr>
            </w:rPrChange>
          </w:rPr>
          <w:t xml:space="preserve">  nobody \</w:t>
        </w:r>
      </w:ins>
    </w:p>
    <w:p w:rsidR="00BE0FCC" w:rsidRPr="00731FFC" w:rsidRDefault="003D0E39" w:rsidP="00BE0FCC">
      <w:pPr>
        <w:pStyle w:val="HTMLPreformatted"/>
        <w:ind w:left="720"/>
        <w:rPr>
          <w:ins w:id="2474" w:author="Thomas Kee" w:date="2011-03-31T10:20:00Z"/>
          <w:rFonts w:ascii="Verdana" w:hAnsi="Verdana"/>
          <w:sz w:val="18"/>
          <w:szCs w:val="18"/>
          <w:rPrChange w:id="2475" w:author="Thomas Kee" w:date="2011-03-31T10:31:00Z">
            <w:rPr>
              <w:ins w:id="2476" w:author="Thomas Kee" w:date="2011-03-31T10:20:00Z"/>
            </w:rPr>
          </w:rPrChange>
        </w:rPr>
      </w:pPr>
      <w:ins w:id="2477" w:author="Thomas Kee" w:date="2011-03-31T10:20:00Z">
        <w:r w:rsidRPr="003D0E39">
          <w:rPr>
            <w:rStyle w:val="HTMLTypewriter"/>
            <w:rFonts w:ascii="Verdana" w:hAnsi="Verdana"/>
            <w:sz w:val="18"/>
            <w:szCs w:val="18"/>
            <w:rPrChange w:id="2478" w:author="Thomas Kee" w:date="2011-03-31T10:31:00Z">
              <w:rPr>
                <w:rStyle w:val="HTMLTypewriter"/>
              </w:rPr>
            </w:rPrChange>
          </w:rPr>
          <w:t xml:space="preserve">  /</w:t>
        </w:r>
        <w:proofErr w:type="spellStart"/>
        <w:r w:rsidRPr="003D0E39">
          <w:rPr>
            <w:rStyle w:val="HTMLTypewriter"/>
            <w:rFonts w:ascii="Verdana" w:hAnsi="Verdana"/>
            <w:sz w:val="18"/>
            <w:szCs w:val="18"/>
            <w:rPrChange w:id="2479" w:author="Thomas Kee" w:date="2011-03-31T10:31:00Z">
              <w:rPr>
                <w:rStyle w:val="HTMLTypewriter"/>
              </w:rPr>
            </w:rPrChange>
          </w:rPr>
          <w:t>usr</w:t>
        </w:r>
        <w:proofErr w:type="spellEnd"/>
        <w:r w:rsidRPr="003D0E39">
          <w:rPr>
            <w:rStyle w:val="HTMLTypewriter"/>
            <w:rFonts w:ascii="Verdana" w:hAnsi="Verdana"/>
            <w:sz w:val="18"/>
            <w:szCs w:val="18"/>
            <w:rPrChange w:id="2480" w:author="Thomas Kee" w:date="2011-03-31T10:31:00Z">
              <w:rPr>
                <w:rStyle w:val="HTMLTypewriter"/>
              </w:rPr>
            </w:rPrChange>
          </w:rPr>
          <w:t>/bin/</w:t>
        </w:r>
        <w:proofErr w:type="spellStart"/>
        <w:r w:rsidRPr="003D0E39">
          <w:rPr>
            <w:rStyle w:val="HTMLTypewriter"/>
            <w:rFonts w:ascii="Verdana" w:hAnsi="Verdana"/>
            <w:sz w:val="18"/>
            <w:szCs w:val="18"/>
            <w:rPrChange w:id="2481" w:author="Thomas Kee" w:date="2011-03-31T10:31:00Z">
              <w:rPr>
                <w:rStyle w:val="HTMLTypewriter"/>
              </w:rPr>
            </w:rPrChange>
          </w:rPr>
          <w:t>git</w:t>
        </w:r>
        <w:proofErr w:type="spellEnd"/>
        <w:r w:rsidRPr="003D0E39">
          <w:rPr>
            <w:rStyle w:val="HTMLTypewriter"/>
            <w:rFonts w:ascii="Verdana" w:hAnsi="Verdana"/>
            <w:sz w:val="18"/>
            <w:szCs w:val="18"/>
            <w:rPrChange w:id="2482" w:author="Thomas Kee" w:date="2011-03-31T10:31:00Z">
              <w:rPr>
                <w:rStyle w:val="HTMLTypewriter"/>
              </w:rPr>
            </w:rPrChange>
          </w:rPr>
          <w:t xml:space="preserve">-daemon </w:t>
        </w:r>
        <w:proofErr w:type="spellStart"/>
        <w:r w:rsidRPr="003D0E39">
          <w:rPr>
            <w:rStyle w:val="HTMLTypewriter"/>
            <w:rFonts w:ascii="Verdana" w:hAnsi="Verdana"/>
            <w:sz w:val="18"/>
            <w:szCs w:val="18"/>
            <w:rPrChange w:id="2483" w:author="Thomas Kee" w:date="2011-03-31T10:31:00Z">
              <w:rPr>
                <w:rStyle w:val="HTMLTypewriter"/>
              </w:rPr>
            </w:rPrChange>
          </w:rPr>
          <w:t>git</w:t>
        </w:r>
        <w:proofErr w:type="spellEnd"/>
        <w:r w:rsidRPr="003D0E39">
          <w:rPr>
            <w:rStyle w:val="HTMLTypewriter"/>
            <w:rFonts w:ascii="Verdana" w:hAnsi="Verdana"/>
            <w:sz w:val="18"/>
            <w:szCs w:val="18"/>
            <w:rPrChange w:id="2484" w:author="Thomas Kee" w:date="2011-03-31T10:31:00Z">
              <w:rPr>
                <w:rStyle w:val="HTMLTypewriter"/>
              </w:rPr>
            </w:rPrChange>
          </w:rPr>
          <w:t>-daemon --</w:t>
        </w:r>
        <w:proofErr w:type="spellStart"/>
        <w:r w:rsidRPr="003D0E39">
          <w:rPr>
            <w:rStyle w:val="HTMLTypewriter"/>
            <w:rFonts w:ascii="Verdana" w:hAnsi="Verdana"/>
            <w:sz w:val="18"/>
            <w:szCs w:val="18"/>
            <w:rPrChange w:id="2485" w:author="Thomas Kee" w:date="2011-03-31T10:31:00Z">
              <w:rPr>
                <w:rStyle w:val="HTMLTypewriter"/>
              </w:rPr>
            </w:rPrChange>
          </w:rPr>
          <w:t>inetd</w:t>
        </w:r>
        <w:proofErr w:type="spellEnd"/>
        <w:r w:rsidRPr="003D0E39">
          <w:rPr>
            <w:rStyle w:val="HTMLTypewriter"/>
            <w:rFonts w:ascii="Verdana" w:hAnsi="Verdana"/>
            <w:sz w:val="18"/>
            <w:szCs w:val="18"/>
            <w:rPrChange w:id="2486" w:author="Thomas Kee" w:date="2011-03-31T10:31:00Z">
              <w:rPr>
                <w:rStyle w:val="HTMLTypewriter"/>
              </w:rPr>
            </w:rPrChange>
          </w:rPr>
          <w:t xml:space="preserve"> --export-all /pub/</w:t>
        </w:r>
        <w:proofErr w:type="spellStart"/>
        <w:r w:rsidRPr="003D0E39">
          <w:rPr>
            <w:rStyle w:val="HTMLTypewriter"/>
            <w:rFonts w:ascii="Verdana" w:hAnsi="Verdana"/>
            <w:sz w:val="18"/>
            <w:szCs w:val="18"/>
            <w:rPrChange w:id="2487" w:author="Thomas Kee" w:date="2011-03-31T10:31:00Z">
              <w:rPr>
                <w:rStyle w:val="HTMLTypewriter"/>
              </w:rPr>
            </w:rPrChange>
          </w:rPr>
          <w:t>scm</w:t>
        </w:r>
        <w:proofErr w:type="spellEnd"/>
      </w:ins>
    </w:p>
    <w:p w:rsidR="00BE0FCC" w:rsidRPr="00731FFC" w:rsidRDefault="003D0E39" w:rsidP="00BE0FCC">
      <w:pPr>
        <w:pStyle w:val="NormalWeb"/>
        <w:ind w:left="720"/>
        <w:rPr>
          <w:ins w:id="2488" w:author="Thomas Kee" w:date="2011-03-31T10:20:00Z"/>
          <w:rFonts w:ascii="Verdana" w:hAnsi="Verdana"/>
          <w:sz w:val="18"/>
          <w:szCs w:val="18"/>
          <w:rPrChange w:id="2489" w:author="Thomas Kee" w:date="2011-03-31T10:31:00Z">
            <w:rPr>
              <w:ins w:id="2490" w:author="Thomas Kee" w:date="2011-03-31T10:20:00Z"/>
            </w:rPr>
          </w:rPrChange>
        </w:rPr>
      </w:pPr>
      <w:ins w:id="2491" w:author="Thomas Kee" w:date="2011-03-31T10:20:00Z">
        <w:r w:rsidRPr="003D0E39">
          <w:rPr>
            <w:rFonts w:ascii="Verdana" w:hAnsi="Verdana"/>
            <w:sz w:val="18"/>
            <w:szCs w:val="18"/>
            <w:rPrChange w:id="2492" w:author="Thomas Kee" w:date="2011-03-31T10:31:00Z">
              <w:rPr>
                <w:rFonts w:ascii="Courier New" w:hAnsi="Courier New" w:cs="Courier New"/>
                <w:sz w:val="20"/>
                <w:szCs w:val="20"/>
              </w:rPr>
            </w:rPrChange>
          </w:rPr>
          <w:t>The actual configuration line should be on one line.</w:t>
        </w:r>
      </w:ins>
    </w:p>
    <w:p w:rsidR="00BE0FCC" w:rsidRPr="00731FFC" w:rsidRDefault="003D0E39" w:rsidP="00BE0FCC">
      <w:pPr>
        <w:rPr>
          <w:ins w:id="2493" w:author="Thomas Kee" w:date="2011-03-31T10:20:00Z"/>
          <w:rFonts w:ascii="Verdana" w:hAnsi="Verdana"/>
          <w:sz w:val="18"/>
          <w:szCs w:val="18"/>
          <w:rPrChange w:id="2494" w:author="Thomas Kee" w:date="2011-03-31T10:31:00Z">
            <w:rPr>
              <w:ins w:id="2495" w:author="Thomas Kee" w:date="2011-03-31T10:20:00Z"/>
            </w:rPr>
          </w:rPrChange>
        </w:rPr>
      </w:pPr>
      <w:ins w:id="2496" w:author="Thomas Kee" w:date="2011-03-31T10:20:00Z">
        <w:r w:rsidRPr="003D0E39">
          <w:rPr>
            <w:rFonts w:ascii="Verdana" w:hAnsi="Verdana"/>
            <w:sz w:val="18"/>
            <w:szCs w:val="18"/>
            <w:rPrChange w:id="2497" w:author="Thomas Kee" w:date="2011-03-31T10:31:00Z">
              <w:rPr>
                <w:rFonts w:ascii="Courier New" w:hAnsi="Courier New" w:cs="Courier New"/>
                <w:sz w:val="20"/>
                <w:szCs w:val="20"/>
              </w:rPr>
            </w:rPrChange>
          </w:rPr>
          <w:t xml:space="preserve">Run </w:t>
        </w:r>
        <w:proofErr w:type="spellStart"/>
        <w:r w:rsidRPr="003D0E39">
          <w:rPr>
            <w:rFonts w:ascii="Verdana" w:hAnsi="Verdana"/>
            <w:sz w:val="18"/>
            <w:szCs w:val="18"/>
            <w:rPrChange w:id="2498" w:author="Thomas Kee" w:date="2011-03-31T10:31:00Z">
              <w:rPr>
                <w:rFonts w:ascii="Courier New" w:hAnsi="Courier New" w:cs="Courier New"/>
                <w:sz w:val="20"/>
                <w:szCs w:val="20"/>
              </w:rPr>
            </w:rPrChange>
          </w:rPr>
          <w:t>git</w:t>
        </w:r>
        <w:proofErr w:type="spellEnd"/>
        <w:r w:rsidRPr="003D0E39">
          <w:rPr>
            <w:rFonts w:ascii="Verdana" w:hAnsi="Verdana"/>
            <w:sz w:val="18"/>
            <w:szCs w:val="18"/>
            <w:rPrChange w:id="2499" w:author="Thomas Kee" w:date="2011-03-31T10:31:00Z">
              <w:rPr>
                <w:rFonts w:ascii="Courier New" w:hAnsi="Courier New" w:cs="Courier New"/>
                <w:sz w:val="20"/>
                <w:szCs w:val="20"/>
              </w:rPr>
            </w:rPrChange>
          </w:rPr>
          <w:t>-daemon to serve /pub/</w:t>
        </w:r>
        <w:proofErr w:type="spellStart"/>
        <w:r w:rsidRPr="003D0E39">
          <w:rPr>
            <w:rFonts w:ascii="Verdana" w:hAnsi="Verdana"/>
            <w:sz w:val="18"/>
            <w:szCs w:val="18"/>
            <w:rPrChange w:id="2500" w:author="Thomas Kee" w:date="2011-03-31T10:31:00Z">
              <w:rPr>
                <w:rFonts w:ascii="Courier New" w:hAnsi="Courier New" w:cs="Courier New"/>
                <w:sz w:val="20"/>
                <w:szCs w:val="20"/>
              </w:rPr>
            </w:rPrChange>
          </w:rPr>
          <w:t>scm</w:t>
        </w:r>
        <w:proofErr w:type="spellEnd"/>
        <w:r w:rsidRPr="003D0E39">
          <w:rPr>
            <w:rFonts w:ascii="Verdana" w:hAnsi="Verdana"/>
            <w:sz w:val="18"/>
            <w:szCs w:val="18"/>
            <w:rPrChange w:id="2501" w:author="Thomas Kee" w:date="2011-03-31T10:31:00Z">
              <w:rPr>
                <w:rFonts w:ascii="Courier New" w:hAnsi="Courier New" w:cs="Courier New"/>
                <w:sz w:val="20"/>
                <w:szCs w:val="20"/>
              </w:rPr>
            </w:rPrChange>
          </w:rPr>
          <w:t xml:space="preserve"> from </w:t>
        </w:r>
        <w:proofErr w:type="spellStart"/>
        <w:r w:rsidRPr="003D0E39">
          <w:rPr>
            <w:rFonts w:ascii="Verdana" w:hAnsi="Verdana"/>
            <w:sz w:val="18"/>
            <w:szCs w:val="18"/>
            <w:rPrChange w:id="2502" w:author="Thomas Kee" w:date="2011-03-31T10:31:00Z">
              <w:rPr>
                <w:rFonts w:ascii="Courier New" w:hAnsi="Courier New" w:cs="Courier New"/>
                <w:sz w:val="20"/>
                <w:szCs w:val="20"/>
              </w:rPr>
            </w:rPrChange>
          </w:rPr>
          <w:t>xinetd</w:t>
        </w:r>
        <w:proofErr w:type="spellEnd"/>
        <w:r w:rsidRPr="003D0E39">
          <w:rPr>
            <w:rFonts w:ascii="Verdana" w:hAnsi="Verdana"/>
            <w:sz w:val="18"/>
            <w:szCs w:val="18"/>
            <w:rPrChange w:id="2503" w:author="Thomas Kee" w:date="2011-03-31T10:31:00Z">
              <w:rPr>
                <w:rFonts w:ascii="Courier New" w:hAnsi="Courier New" w:cs="Courier New"/>
                <w:sz w:val="20"/>
                <w:szCs w:val="20"/>
              </w:rPr>
            </w:rPrChange>
          </w:rPr>
          <w:t xml:space="preserve">. </w:t>
        </w:r>
      </w:ins>
    </w:p>
    <w:p w:rsidR="00BE0FCC" w:rsidRPr="00731FFC" w:rsidRDefault="003D0E39" w:rsidP="00BE0FCC">
      <w:pPr>
        <w:pStyle w:val="HTMLPreformatted"/>
        <w:ind w:left="720"/>
        <w:rPr>
          <w:ins w:id="2504" w:author="Thomas Kee" w:date="2011-03-31T10:20:00Z"/>
          <w:rStyle w:val="HTMLTypewriter"/>
          <w:rFonts w:ascii="Verdana" w:hAnsi="Verdana"/>
          <w:sz w:val="18"/>
          <w:szCs w:val="18"/>
          <w:rPrChange w:id="2505" w:author="Thomas Kee" w:date="2011-03-31T10:31:00Z">
            <w:rPr>
              <w:ins w:id="2506" w:author="Thomas Kee" w:date="2011-03-31T10:20:00Z"/>
              <w:rStyle w:val="HTMLTypewriter"/>
            </w:rPr>
          </w:rPrChange>
        </w:rPr>
      </w:pPr>
      <w:ins w:id="2507" w:author="Thomas Kee" w:date="2011-03-31T10:20:00Z">
        <w:r w:rsidRPr="003D0E39">
          <w:rPr>
            <w:rStyle w:val="HTMLTypewriter"/>
            <w:rFonts w:ascii="Verdana" w:hAnsi="Verdana"/>
            <w:sz w:val="18"/>
            <w:szCs w:val="18"/>
            <w:rPrChange w:id="2508" w:author="Thomas Kee" w:date="2011-03-31T10:31:00Z">
              <w:rPr>
                <w:rStyle w:val="HTMLTypewriter"/>
              </w:rPr>
            </w:rPrChange>
          </w:rPr>
          <w:t xml:space="preserve">$ </w:t>
        </w:r>
        <w:proofErr w:type="gramStart"/>
        <w:r w:rsidRPr="003D0E39">
          <w:rPr>
            <w:rStyle w:val="HTMLTypewriter"/>
            <w:rFonts w:ascii="Verdana" w:hAnsi="Verdana"/>
            <w:sz w:val="18"/>
            <w:szCs w:val="18"/>
            <w:rPrChange w:id="2509" w:author="Thomas Kee" w:date="2011-03-31T10:31:00Z">
              <w:rPr>
                <w:rStyle w:val="HTMLTypewriter"/>
              </w:rPr>
            </w:rPrChange>
          </w:rPr>
          <w:t>cat</w:t>
        </w:r>
        <w:proofErr w:type="gramEnd"/>
        <w:r w:rsidRPr="003D0E39">
          <w:rPr>
            <w:rStyle w:val="HTMLTypewriter"/>
            <w:rFonts w:ascii="Verdana" w:hAnsi="Verdana"/>
            <w:sz w:val="18"/>
            <w:szCs w:val="18"/>
            <w:rPrChange w:id="2510" w:author="Thomas Kee" w:date="2011-03-31T10:31:00Z">
              <w:rPr>
                <w:rStyle w:val="HTMLTypewriter"/>
              </w:rPr>
            </w:rPrChange>
          </w:rPr>
          <w:t xml:space="preserve"> /etc/</w:t>
        </w:r>
        <w:proofErr w:type="spellStart"/>
        <w:r w:rsidRPr="003D0E39">
          <w:rPr>
            <w:rStyle w:val="HTMLTypewriter"/>
            <w:rFonts w:ascii="Verdana" w:hAnsi="Verdana"/>
            <w:sz w:val="18"/>
            <w:szCs w:val="18"/>
            <w:rPrChange w:id="2511" w:author="Thomas Kee" w:date="2011-03-31T10:31:00Z">
              <w:rPr>
                <w:rStyle w:val="HTMLTypewriter"/>
              </w:rPr>
            </w:rPrChange>
          </w:rPr>
          <w:t>xinetd.d</w:t>
        </w:r>
        <w:proofErr w:type="spellEnd"/>
        <w:r w:rsidRPr="003D0E39">
          <w:rPr>
            <w:rStyle w:val="HTMLTypewriter"/>
            <w:rFonts w:ascii="Verdana" w:hAnsi="Verdana"/>
            <w:sz w:val="18"/>
            <w:szCs w:val="18"/>
            <w:rPrChange w:id="2512" w:author="Thomas Kee" w:date="2011-03-31T10:31:00Z">
              <w:rPr>
                <w:rStyle w:val="HTMLTypewriter"/>
              </w:rPr>
            </w:rPrChange>
          </w:rPr>
          <w:t>/</w:t>
        </w:r>
        <w:proofErr w:type="spellStart"/>
        <w:r w:rsidRPr="003D0E39">
          <w:rPr>
            <w:rStyle w:val="HTMLTypewriter"/>
            <w:rFonts w:ascii="Verdana" w:hAnsi="Verdana"/>
            <w:sz w:val="18"/>
            <w:szCs w:val="18"/>
            <w:rPrChange w:id="2513" w:author="Thomas Kee" w:date="2011-03-31T10:31:00Z">
              <w:rPr>
                <w:rStyle w:val="HTMLTypewriter"/>
              </w:rPr>
            </w:rPrChange>
          </w:rPr>
          <w:t>git</w:t>
        </w:r>
        <w:proofErr w:type="spellEnd"/>
        <w:r w:rsidRPr="003D0E39">
          <w:rPr>
            <w:rStyle w:val="HTMLTypewriter"/>
            <w:rFonts w:ascii="Verdana" w:hAnsi="Verdana"/>
            <w:sz w:val="18"/>
            <w:szCs w:val="18"/>
            <w:rPrChange w:id="2514" w:author="Thomas Kee" w:date="2011-03-31T10:31:00Z">
              <w:rPr>
                <w:rStyle w:val="HTMLTypewriter"/>
              </w:rPr>
            </w:rPrChange>
          </w:rPr>
          <w:t>-daemon</w:t>
        </w:r>
      </w:ins>
    </w:p>
    <w:p w:rsidR="00BE0FCC" w:rsidRPr="00731FFC" w:rsidRDefault="003D0E39" w:rsidP="00BE0FCC">
      <w:pPr>
        <w:pStyle w:val="HTMLPreformatted"/>
        <w:ind w:left="720"/>
        <w:rPr>
          <w:ins w:id="2515" w:author="Thomas Kee" w:date="2011-03-31T10:20:00Z"/>
          <w:rStyle w:val="HTMLTypewriter"/>
          <w:rFonts w:ascii="Verdana" w:hAnsi="Verdana"/>
          <w:sz w:val="18"/>
          <w:szCs w:val="18"/>
          <w:rPrChange w:id="2516" w:author="Thomas Kee" w:date="2011-03-31T10:31:00Z">
            <w:rPr>
              <w:ins w:id="2517" w:author="Thomas Kee" w:date="2011-03-31T10:20:00Z"/>
              <w:rStyle w:val="HTMLTypewriter"/>
            </w:rPr>
          </w:rPrChange>
        </w:rPr>
      </w:pPr>
      <w:ins w:id="2518" w:author="Thomas Kee" w:date="2011-03-31T10:20:00Z">
        <w:r w:rsidRPr="003D0E39">
          <w:rPr>
            <w:rStyle w:val="HTMLTypewriter"/>
            <w:rFonts w:ascii="Verdana" w:hAnsi="Verdana"/>
            <w:sz w:val="18"/>
            <w:szCs w:val="18"/>
            <w:rPrChange w:id="2519" w:author="Thomas Kee" w:date="2011-03-31T10:31:00Z">
              <w:rPr>
                <w:rStyle w:val="HTMLTypewriter"/>
              </w:rPr>
            </w:rPrChange>
          </w:rPr>
          <w:t># default: off</w:t>
        </w:r>
      </w:ins>
    </w:p>
    <w:p w:rsidR="00BE0FCC" w:rsidRPr="00731FFC" w:rsidRDefault="003D0E39" w:rsidP="00BE0FCC">
      <w:pPr>
        <w:pStyle w:val="HTMLPreformatted"/>
        <w:ind w:left="720"/>
        <w:rPr>
          <w:ins w:id="2520" w:author="Thomas Kee" w:date="2011-03-31T10:20:00Z"/>
          <w:rStyle w:val="HTMLTypewriter"/>
          <w:rFonts w:ascii="Verdana" w:hAnsi="Verdana"/>
          <w:sz w:val="18"/>
          <w:szCs w:val="18"/>
          <w:rPrChange w:id="2521" w:author="Thomas Kee" w:date="2011-03-31T10:31:00Z">
            <w:rPr>
              <w:ins w:id="2522" w:author="Thomas Kee" w:date="2011-03-31T10:20:00Z"/>
              <w:rStyle w:val="HTMLTypewriter"/>
            </w:rPr>
          </w:rPrChange>
        </w:rPr>
      </w:pPr>
      <w:ins w:id="2523" w:author="Thomas Kee" w:date="2011-03-31T10:20:00Z">
        <w:r w:rsidRPr="003D0E39">
          <w:rPr>
            <w:rStyle w:val="HTMLTypewriter"/>
            <w:rFonts w:ascii="Verdana" w:hAnsi="Verdana"/>
            <w:sz w:val="18"/>
            <w:szCs w:val="18"/>
            <w:rPrChange w:id="2524" w:author="Thomas Kee" w:date="2011-03-31T10:31:00Z">
              <w:rPr>
                <w:rStyle w:val="HTMLTypewriter"/>
              </w:rPr>
            </w:rPrChange>
          </w:rPr>
          <w:t xml:space="preserve"># </w:t>
        </w:r>
        <w:proofErr w:type="gramStart"/>
        <w:r w:rsidRPr="003D0E39">
          <w:rPr>
            <w:rStyle w:val="HTMLTypewriter"/>
            <w:rFonts w:ascii="Verdana" w:hAnsi="Verdana"/>
            <w:sz w:val="18"/>
            <w:szCs w:val="18"/>
            <w:rPrChange w:id="2525" w:author="Thomas Kee" w:date="2011-03-31T10:31:00Z">
              <w:rPr>
                <w:rStyle w:val="HTMLTypewriter"/>
              </w:rPr>
            </w:rPrChange>
          </w:rPr>
          <w:t>description</w:t>
        </w:r>
        <w:proofErr w:type="gramEnd"/>
        <w:r w:rsidRPr="003D0E39">
          <w:rPr>
            <w:rStyle w:val="HTMLTypewriter"/>
            <w:rFonts w:ascii="Verdana" w:hAnsi="Verdana"/>
            <w:sz w:val="18"/>
            <w:szCs w:val="18"/>
            <w:rPrChange w:id="2526" w:author="Thomas Kee" w:date="2011-03-31T10:31:00Z">
              <w:rPr>
                <w:rStyle w:val="HTMLTypewriter"/>
              </w:rPr>
            </w:rPrChange>
          </w:rPr>
          <w:t xml:space="preserve">: The </w:t>
        </w:r>
        <w:proofErr w:type="spellStart"/>
        <w:r w:rsidRPr="003D0E39">
          <w:rPr>
            <w:rStyle w:val="HTMLTypewriter"/>
            <w:rFonts w:ascii="Verdana" w:hAnsi="Verdana"/>
            <w:sz w:val="18"/>
            <w:szCs w:val="18"/>
            <w:rPrChange w:id="2527" w:author="Thomas Kee" w:date="2011-03-31T10:31:00Z">
              <w:rPr>
                <w:rStyle w:val="HTMLTypewriter"/>
              </w:rPr>
            </w:rPrChange>
          </w:rPr>
          <w:t>git</w:t>
        </w:r>
        <w:proofErr w:type="spellEnd"/>
        <w:r w:rsidRPr="003D0E39">
          <w:rPr>
            <w:rStyle w:val="HTMLTypewriter"/>
            <w:rFonts w:ascii="Verdana" w:hAnsi="Verdana"/>
            <w:sz w:val="18"/>
            <w:szCs w:val="18"/>
            <w:rPrChange w:id="2528" w:author="Thomas Kee" w:date="2011-03-31T10:31:00Z">
              <w:rPr>
                <w:rStyle w:val="HTMLTypewriter"/>
              </w:rPr>
            </w:rPrChange>
          </w:rPr>
          <w:t xml:space="preserve"> server offers access to </w:t>
        </w:r>
        <w:proofErr w:type="spellStart"/>
        <w:r w:rsidRPr="003D0E39">
          <w:rPr>
            <w:rStyle w:val="HTMLTypewriter"/>
            <w:rFonts w:ascii="Verdana" w:hAnsi="Verdana"/>
            <w:sz w:val="18"/>
            <w:szCs w:val="18"/>
            <w:rPrChange w:id="2529" w:author="Thomas Kee" w:date="2011-03-31T10:31:00Z">
              <w:rPr>
                <w:rStyle w:val="HTMLTypewriter"/>
              </w:rPr>
            </w:rPrChange>
          </w:rPr>
          <w:t>git</w:t>
        </w:r>
        <w:proofErr w:type="spellEnd"/>
        <w:r w:rsidRPr="003D0E39">
          <w:rPr>
            <w:rStyle w:val="HTMLTypewriter"/>
            <w:rFonts w:ascii="Verdana" w:hAnsi="Verdana"/>
            <w:sz w:val="18"/>
            <w:szCs w:val="18"/>
            <w:rPrChange w:id="2530" w:author="Thomas Kee" w:date="2011-03-31T10:31:00Z">
              <w:rPr>
                <w:rStyle w:val="HTMLTypewriter"/>
              </w:rPr>
            </w:rPrChange>
          </w:rPr>
          <w:t xml:space="preserve"> repositories</w:t>
        </w:r>
      </w:ins>
    </w:p>
    <w:p w:rsidR="00BE0FCC" w:rsidRPr="00731FFC" w:rsidRDefault="003D0E39" w:rsidP="00BE0FCC">
      <w:pPr>
        <w:pStyle w:val="HTMLPreformatted"/>
        <w:ind w:left="720"/>
        <w:rPr>
          <w:ins w:id="2531" w:author="Thomas Kee" w:date="2011-03-31T10:20:00Z"/>
          <w:rStyle w:val="HTMLTypewriter"/>
          <w:rFonts w:ascii="Verdana" w:hAnsi="Verdana"/>
          <w:sz w:val="18"/>
          <w:szCs w:val="18"/>
          <w:rPrChange w:id="2532" w:author="Thomas Kee" w:date="2011-03-31T10:31:00Z">
            <w:rPr>
              <w:ins w:id="2533" w:author="Thomas Kee" w:date="2011-03-31T10:20:00Z"/>
              <w:rStyle w:val="HTMLTypewriter"/>
            </w:rPr>
          </w:rPrChange>
        </w:rPr>
      </w:pPr>
      <w:proofErr w:type="gramStart"/>
      <w:ins w:id="2534" w:author="Thomas Kee" w:date="2011-03-31T10:20:00Z">
        <w:r w:rsidRPr="003D0E39">
          <w:rPr>
            <w:rStyle w:val="HTMLTypewriter"/>
            <w:rFonts w:ascii="Verdana" w:hAnsi="Verdana"/>
            <w:sz w:val="18"/>
            <w:szCs w:val="18"/>
            <w:rPrChange w:id="2535" w:author="Thomas Kee" w:date="2011-03-31T10:31:00Z">
              <w:rPr>
                <w:rStyle w:val="HTMLTypewriter"/>
              </w:rPr>
            </w:rPrChange>
          </w:rPr>
          <w:t>service</w:t>
        </w:r>
        <w:proofErr w:type="gramEnd"/>
        <w:r w:rsidRPr="003D0E39">
          <w:rPr>
            <w:rStyle w:val="HTMLTypewriter"/>
            <w:rFonts w:ascii="Verdana" w:hAnsi="Verdana"/>
            <w:sz w:val="18"/>
            <w:szCs w:val="18"/>
            <w:rPrChange w:id="2536" w:author="Thomas Kee" w:date="2011-03-31T10:31:00Z">
              <w:rPr>
                <w:rStyle w:val="HTMLTypewriter"/>
              </w:rPr>
            </w:rPrChange>
          </w:rPr>
          <w:t xml:space="preserve"> </w:t>
        </w:r>
        <w:proofErr w:type="spellStart"/>
        <w:r w:rsidRPr="003D0E39">
          <w:rPr>
            <w:rStyle w:val="HTMLTypewriter"/>
            <w:rFonts w:ascii="Verdana" w:hAnsi="Verdana"/>
            <w:sz w:val="18"/>
            <w:szCs w:val="18"/>
            <w:rPrChange w:id="2537" w:author="Thomas Kee" w:date="2011-03-31T10:31:00Z">
              <w:rPr>
                <w:rStyle w:val="HTMLTypewriter"/>
              </w:rPr>
            </w:rPrChange>
          </w:rPr>
          <w:t>git</w:t>
        </w:r>
        <w:proofErr w:type="spellEnd"/>
      </w:ins>
    </w:p>
    <w:p w:rsidR="00BE0FCC" w:rsidRPr="00731FFC" w:rsidRDefault="003D0E39" w:rsidP="00BE0FCC">
      <w:pPr>
        <w:pStyle w:val="HTMLPreformatted"/>
        <w:ind w:left="720"/>
        <w:rPr>
          <w:ins w:id="2538" w:author="Thomas Kee" w:date="2011-03-31T10:20:00Z"/>
          <w:rStyle w:val="HTMLTypewriter"/>
          <w:rFonts w:ascii="Verdana" w:hAnsi="Verdana"/>
          <w:sz w:val="18"/>
          <w:szCs w:val="18"/>
          <w:rPrChange w:id="2539" w:author="Thomas Kee" w:date="2011-03-31T10:31:00Z">
            <w:rPr>
              <w:ins w:id="2540" w:author="Thomas Kee" w:date="2011-03-31T10:20:00Z"/>
              <w:rStyle w:val="HTMLTypewriter"/>
            </w:rPr>
          </w:rPrChange>
        </w:rPr>
      </w:pPr>
      <w:ins w:id="2541" w:author="Thomas Kee" w:date="2011-03-31T10:20:00Z">
        <w:r w:rsidRPr="003D0E39">
          <w:rPr>
            <w:rStyle w:val="HTMLTypewriter"/>
            <w:rFonts w:ascii="Verdana" w:hAnsi="Verdana"/>
            <w:sz w:val="18"/>
            <w:szCs w:val="18"/>
            <w:rPrChange w:id="2542" w:author="Thomas Kee" w:date="2011-03-31T10:31:00Z">
              <w:rPr>
                <w:rStyle w:val="HTMLTypewriter"/>
              </w:rPr>
            </w:rPrChange>
          </w:rPr>
          <w:t>{</w:t>
        </w:r>
      </w:ins>
    </w:p>
    <w:p w:rsidR="00BE0FCC" w:rsidRPr="00731FFC" w:rsidRDefault="003D0E39" w:rsidP="00BE0FCC">
      <w:pPr>
        <w:pStyle w:val="HTMLPreformatted"/>
        <w:ind w:left="720"/>
        <w:rPr>
          <w:ins w:id="2543" w:author="Thomas Kee" w:date="2011-03-31T10:20:00Z"/>
          <w:rStyle w:val="HTMLTypewriter"/>
          <w:rFonts w:ascii="Verdana" w:hAnsi="Verdana"/>
          <w:sz w:val="18"/>
          <w:szCs w:val="18"/>
          <w:rPrChange w:id="2544" w:author="Thomas Kee" w:date="2011-03-31T10:31:00Z">
            <w:rPr>
              <w:ins w:id="2545" w:author="Thomas Kee" w:date="2011-03-31T10:20:00Z"/>
              <w:rStyle w:val="HTMLTypewriter"/>
            </w:rPr>
          </w:rPrChange>
        </w:rPr>
      </w:pPr>
      <w:ins w:id="2546" w:author="Thomas Kee" w:date="2011-03-31T10:20:00Z">
        <w:r w:rsidRPr="003D0E39">
          <w:rPr>
            <w:rStyle w:val="HTMLTypewriter"/>
            <w:rFonts w:ascii="Verdana" w:hAnsi="Verdana"/>
            <w:sz w:val="18"/>
            <w:szCs w:val="18"/>
            <w:rPrChange w:id="2547" w:author="Thomas Kee" w:date="2011-03-31T10:31:00Z">
              <w:rPr>
                <w:rStyle w:val="HTMLTypewriter"/>
              </w:rPr>
            </w:rPrChange>
          </w:rPr>
          <w:t xml:space="preserve">        </w:t>
        </w:r>
        <w:proofErr w:type="gramStart"/>
        <w:r w:rsidRPr="003D0E39">
          <w:rPr>
            <w:rStyle w:val="HTMLTypewriter"/>
            <w:rFonts w:ascii="Verdana" w:hAnsi="Verdana"/>
            <w:sz w:val="18"/>
            <w:szCs w:val="18"/>
            <w:rPrChange w:id="2548" w:author="Thomas Kee" w:date="2011-03-31T10:31:00Z">
              <w:rPr>
                <w:rStyle w:val="HTMLTypewriter"/>
              </w:rPr>
            </w:rPrChange>
          </w:rPr>
          <w:t>disable</w:t>
        </w:r>
        <w:proofErr w:type="gramEnd"/>
        <w:r w:rsidRPr="003D0E39">
          <w:rPr>
            <w:rStyle w:val="HTMLTypewriter"/>
            <w:rFonts w:ascii="Verdana" w:hAnsi="Verdana"/>
            <w:sz w:val="18"/>
            <w:szCs w:val="18"/>
            <w:rPrChange w:id="2549" w:author="Thomas Kee" w:date="2011-03-31T10:31:00Z">
              <w:rPr>
                <w:rStyle w:val="HTMLTypewriter"/>
              </w:rPr>
            </w:rPrChange>
          </w:rPr>
          <w:t xml:space="preserve"> = no</w:t>
        </w:r>
      </w:ins>
    </w:p>
    <w:p w:rsidR="00BE0FCC" w:rsidRPr="00731FFC" w:rsidRDefault="003D0E39" w:rsidP="00BE0FCC">
      <w:pPr>
        <w:pStyle w:val="HTMLPreformatted"/>
        <w:ind w:left="720"/>
        <w:rPr>
          <w:ins w:id="2550" w:author="Thomas Kee" w:date="2011-03-31T10:20:00Z"/>
          <w:rStyle w:val="HTMLTypewriter"/>
          <w:rFonts w:ascii="Verdana" w:hAnsi="Verdana"/>
          <w:sz w:val="18"/>
          <w:szCs w:val="18"/>
          <w:rPrChange w:id="2551" w:author="Thomas Kee" w:date="2011-03-31T10:31:00Z">
            <w:rPr>
              <w:ins w:id="2552" w:author="Thomas Kee" w:date="2011-03-31T10:20:00Z"/>
              <w:rStyle w:val="HTMLTypewriter"/>
            </w:rPr>
          </w:rPrChange>
        </w:rPr>
      </w:pPr>
      <w:ins w:id="2553" w:author="Thomas Kee" w:date="2011-03-31T10:20:00Z">
        <w:r w:rsidRPr="003D0E39">
          <w:rPr>
            <w:rStyle w:val="HTMLTypewriter"/>
            <w:rFonts w:ascii="Verdana" w:hAnsi="Verdana"/>
            <w:sz w:val="18"/>
            <w:szCs w:val="18"/>
            <w:rPrChange w:id="2554" w:author="Thomas Kee" w:date="2011-03-31T10:31:00Z">
              <w:rPr>
                <w:rStyle w:val="HTMLTypewriter"/>
              </w:rPr>
            </w:rPrChange>
          </w:rPr>
          <w:t xml:space="preserve">        </w:t>
        </w:r>
        <w:proofErr w:type="gramStart"/>
        <w:r w:rsidRPr="003D0E39">
          <w:rPr>
            <w:rStyle w:val="HTMLTypewriter"/>
            <w:rFonts w:ascii="Verdana" w:hAnsi="Verdana"/>
            <w:sz w:val="18"/>
            <w:szCs w:val="18"/>
            <w:rPrChange w:id="2555" w:author="Thomas Kee" w:date="2011-03-31T10:31:00Z">
              <w:rPr>
                <w:rStyle w:val="HTMLTypewriter"/>
              </w:rPr>
            </w:rPrChange>
          </w:rPr>
          <w:t>type</w:t>
        </w:r>
        <w:proofErr w:type="gramEnd"/>
        <w:r w:rsidRPr="003D0E39">
          <w:rPr>
            <w:rStyle w:val="HTMLTypewriter"/>
            <w:rFonts w:ascii="Verdana" w:hAnsi="Verdana"/>
            <w:sz w:val="18"/>
            <w:szCs w:val="18"/>
            <w:rPrChange w:id="2556" w:author="Thomas Kee" w:date="2011-03-31T10:31:00Z">
              <w:rPr>
                <w:rStyle w:val="HTMLTypewriter"/>
              </w:rPr>
            </w:rPrChange>
          </w:rPr>
          <w:t xml:space="preserve">            = UNLISTED</w:t>
        </w:r>
      </w:ins>
    </w:p>
    <w:p w:rsidR="00BE0FCC" w:rsidRPr="00731FFC" w:rsidRDefault="003D0E39" w:rsidP="00BE0FCC">
      <w:pPr>
        <w:pStyle w:val="HTMLPreformatted"/>
        <w:ind w:left="720"/>
        <w:rPr>
          <w:ins w:id="2557" w:author="Thomas Kee" w:date="2011-03-31T10:20:00Z"/>
          <w:rStyle w:val="HTMLTypewriter"/>
          <w:rFonts w:ascii="Verdana" w:hAnsi="Verdana"/>
          <w:sz w:val="18"/>
          <w:szCs w:val="18"/>
          <w:rPrChange w:id="2558" w:author="Thomas Kee" w:date="2011-03-31T10:31:00Z">
            <w:rPr>
              <w:ins w:id="2559" w:author="Thomas Kee" w:date="2011-03-31T10:20:00Z"/>
              <w:rStyle w:val="HTMLTypewriter"/>
            </w:rPr>
          </w:rPrChange>
        </w:rPr>
      </w:pPr>
      <w:ins w:id="2560" w:author="Thomas Kee" w:date="2011-03-31T10:20:00Z">
        <w:r w:rsidRPr="003D0E39">
          <w:rPr>
            <w:rStyle w:val="HTMLTypewriter"/>
            <w:rFonts w:ascii="Verdana" w:hAnsi="Verdana"/>
            <w:sz w:val="18"/>
            <w:szCs w:val="18"/>
            <w:rPrChange w:id="2561" w:author="Thomas Kee" w:date="2011-03-31T10:31:00Z">
              <w:rPr>
                <w:rStyle w:val="HTMLTypewriter"/>
              </w:rPr>
            </w:rPrChange>
          </w:rPr>
          <w:t xml:space="preserve">        </w:t>
        </w:r>
        <w:proofErr w:type="gramStart"/>
        <w:r w:rsidRPr="003D0E39">
          <w:rPr>
            <w:rStyle w:val="HTMLTypewriter"/>
            <w:rFonts w:ascii="Verdana" w:hAnsi="Verdana"/>
            <w:sz w:val="18"/>
            <w:szCs w:val="18"/>
            <w:rPrChange w:id="2562" w:author="Thomas Kee" w:date="2011-03-31T10:31:00Z">
              <w:rPr>
                <w:rStyle w:val="HTMLTypewriter"/>
              </w:rPr>
            </w:rPrChange>
          </w:rPr>
          <w:t>port</w:t>
        </w:r>
        <w:proofErr w:type="gramEnd"/>
        <w:r w:rsidRPr="003D0E39">
          <w:rPr>
            <w:rStyle w:val="HTMLTypewriter"/>
            <w:rFonts w:ascii="Verdana" w:hAnsi="Verdana"/>
            <w:sz w:val="18"/>
            <w:szCs w:val="18"/>
            <w:rPrChange w:id="2563" w:author="Thomas Kee" w:date="2011-03-31T10:31:00Z">
              <w:rPr>
                <w:rStyle w:val="HTMLTypewriter"/>
              </w:rPr>
            </w:rPrChange>
          </w:rPr>
          <w:t xml:space="preserve">            = 9418</w:t>
        </w:r>
      </w:ins>
    </w:p>
    <w:p w:rsidR="00BE0FCC" w:rsidRPr="00731FFC" w:rsidRDefault="003D0E39" w:rsidP="00BE0FCC">
      <w:pPr>
        <w:pStyle w:val="HTMLPreformatted"/>
        <w:ind w:left="720"/>
        <w:rPr>
          <w:ins w:id="2564" w:author="Thomas Kee" w:date="2011-03-31T10:20:00Z"/>
          <w:rStyle w:val="HTMLTypewriter"/>
          <w:rFonts w:ascii="Verdana" w:hAnsi="Verdana"/>
          <w:sz w:val="18"/>
          <w:szCs w:val="18"/>
          <w:rPrChange w:id="2565" w:author="Thomas Kee" w:date="2011-03-31T10:31:00Z">
            <w:rPr>
              <w:ins w:id="2566" w:author="Thomas Kee" w:date="2011-03-31T10:20:00Z"/>
              <w:rStyle w:val="HTMLTypewriter"/>
            </w:rPr>
          </w:rPrChange>
        </w:rPr>
      </w:pPr>
      <w:ins w:id="2567" w:author="Thomas Kee" w:date="2011-03-31T10:20:00Z">
        <w:r w:rsidRPr="003D0E39">
          <w:rPr>
            <w:rStyle w:val="HTMLTypewriter"/>
            <w:rFonts w:ascii="Verdana" w:hAnsi="Verdana"/>
            <w:sz w:val="18"/>
            <w:szCs w:val="18"/>
            <w:rPrChange w:id="2568" w:author="Thomas Kee" w:date="2011-03-31T10:31:00Z">
              <w:rPr>
                <w:rStyle w:val="HTMLTypewriter"/>
              </w:rPr>
            </w:rPrChange>
          </w:rPr>
          <w:t xml:space="preserve">        </w:t>
        </w:r>
        <w:proofErr w:type="spellStart"/>
        <w:r w:rsidRPr="003D0E39">
          <w:rPr>
            <w:rStyle w:val="HTMLTypewriter"/>
            <w:rFonts w:ascii="Verdana" w:hAnsi="Verdana"/>
            <w:sz w:val="18"/>
            <w:szCs w:val="18"/>
            <w:rPrChange w:id="2569" w:author="Thomas Kee" w:date="2011-03-31T10:31:00Z">
              <w:rPr>
                <w:rStyle w:val="HTMLTypewriter"/>
              </w:rPr>
            </w:rPrChange>
          </w:rPr>
          <w:t>socket_type</w:t>
        </w:r>
        <w:proofErr w:type="spellEnd"/>
        <w:r w:rsidRPr="003D0E39">
          <w:rPr>
            <w:rStyle w:val="HTMLTypewriter"/>
            <w:rFonts w:ascii="Verdana" w:hAnsi="Verdana"/>
            <w:sz w:val="18"/>
            <w:szCs w:val="18"/>
            <w:rPrChange w:id="2570" w:author="Thomas Kee" w:date="2011-03-31T10:31:00Z">
              <w:rPr>
                <w:rStyle w:val="HTMLTypewriter"/>
              </w:rPr>
            </w:rPrChange>
          </w:rPr>
          <w:t xml:space="preserve">     = stream</w:t>
        </w:r>
      </w:ins>
    </w:p>
    <w:p w:rsidR="00BE0FCC" w:rsidRPr="00731FFC" w:rsidRDefault="003D0E39" w:rsidP="00BE0FCC">
      <w:pPr>
        <w:pStyle w:val="HTMLPreformatted"/>
        <w:ind w:left="720"/>
        <w:rPr>
          <w:ins w:id="2571" w:author="Thomas Kee" w:date="2011-03-31T10:20:00Z"/>
          <w:rStyle w:val="HTMLTypewriter"/>
          <w:rFonts w:ascii="Verdana" w:hAnsi="Verdana"/>
          <w:sz w:val="18"/>
          <w:szCs w:val="18"/>
          <w:rPrChange w:id="2572" w:author="Thomas Kee" w:date="2011-03-31T10:31:00Z">
            <w:rPr>
              <w:ins w:id="2573" w:author="Thomas Kee" w:date="2011-03-31T10:20:00Z"/>
              <w:rStyle w:val="HTMLTypewriter"/>
            </w:rPr>
          </w:rPrChange>
        </w:rPr>
      </w:pPr>
      <w:ins w:id="2574" w:author="Thomas Kee" w:date="2011-03-31T10:20:00Z">
        <w:r w:rsidRPr="003D0E39">
          <w:rPr>
            <w:rStyle w:val="HTMLTypewriter"/>
            <w:rFonts w:ascii="Verdana" w:hAnsi="Verdana"/>
            <w:sz w:val="18"/>
            <w:szCs w:val="18"/>
            <w:rPrChange w:id="2575" w:author="Thomas Kee" w:date="2011-03-31T10:31:00Z">
              <w:rPr>
                <w:rStyle w:val="HTMLTypewriter"/>
              </w:rPr>
            </w:rPrChange>
          </w:rPr>
          <w:t xml:space="preserve">        </w:t>
        </w:r>
        <w:proofErr w:type="gramStart"/>
        <w:r w:rsidRPr="003D0E39">
          <w:rPr>
            <w:rStyle w:val="HTMLTypewriter"/>
            <w:rFonts w:ascii="Verdana" w:hAnsi="Verdana"/>
            <w:sz w:val="18"/>
            <w:szCs w:val="18"/>
            <w:rPrChange w:id="2576" w:author="Thomas Kee" w:date="2011-03-31T10:31:00Z">
              <w:rPr>
                <w:rStyle w:val="HTMLTypewriter"/>
              </w:rPr>
            </w:rPrChange>
          </w:rPr>
          <w:t>wait</w:t>
        </w:r>
        <w:proofErr w:type="gramEnd"/>
        <w:r w:rsidRPr="003D0E39">
          <w:rPr>
            <w:rStyle w:val="HTMLTypewriter"/>
            <w:rFonts w:ascii="Verdana" w:hAnsi="Verdana"/>
            <w:sz w:val="18"/>
            <w:szCs w:val="18"/>
            <w:rPrChange w:id="2577" w:author="Thomas Kee" w:date="2011-03-31T10:31:00Z">
              <w:rPr>
                <w:rStyle w:val="HTMLTypewriter"/>
              </w:rPr>
            </w:rPrChange>
          </w:rPr>
          <w:t xml:space="preserve">            = no</w:t>
        </w:r>
      </w:ins>
    </w:p>
    <w:p w:rsidR="00BE0FCC" w:rsidRPr="00731FFC" w:rsidRDefault="003D0E39" w:rsidP="00BE0FCC">
      <w:pPr>
        <w:pStyle w:val="HTMLPreformatted"/>
        <w:ind w:left="720"/>
        <w:rPr>
          <w:ins w:id="2578" w:author="Thomas Kee" w:date="2011-03-31T10:20:00Z"/>
          <w:rStyle w:val="HTMLTypewriter"/>
          <w:rFonts w:ascii="Verdana" w:hAnsi="Verdana"/>
          <w:sz w:val="18"/>
          <w:szCs w:val="18"/>
          <w:rPrChange w:id="2579" w:author="Thomas Kee" w:date="2011-03-31T10:31:00Z">
            <w:rPr>
              <w:ins w:id="2580" w:author="Thomas Kee" w:date="2011-03-31T10:20:00Z"/>
              <w:rStyle w:val="HTMLTypewriter"/>
            </w:rPr>
          </w:rPrChange>
        </w:rPr>
      </w:pPr>
      <w:ins w:id="2581" w:author="Thomas Kee" w:date="2011-03-31T10:20:00Z">
        <w:r w:rsidRPr="003D0E39">
          <w:rPr>
            <w:rStyle w:val="HTMLTypewriter"/>
            <w:rFonts w:ascii="Verdana" w:hAnsi="Verdana"/>
            <w:sz w:val="18"/>
            <w:szCs w:val="18"/>
            <w:rPrChange w:id="2582" w:author="Thomas Kee" w:date="2011-03-31T10:31:00Z">
              <w:rPr>
                <w:rStyle w:val="HTMLTypewriter"/>
              </w:rPr>
            </w:rPrChange>
          </w:rPr>
          <w:t xml:space="preserve">        </w:t>
        </w:r>
        <w:proofErr w:type="gramStart"/>
        <w:r w:rsidRPr="003D0E39">
          <w:rPr>
            <w:rStyle w:val="HTMLTypewriter"/>
            <w:rFonts w:ascii="Verdana" w:hAnsi="Verdana"/>
            <w:sz w:val="18"/>
            <w:szCs w:val="18"/>
            <w:rPrChange w:id="2583" w:author="Thomas Kee" w:date="2011-03-31T10:31:00Z">
              <w:rPr>
                <w:rStyle w:val="HTMLTypewriter"/>
              </w:rPr>
            </w:rPrChange>
          </w:rPr>
          <w:t>user</w:t>
        </w:r>
        <w:proofErr w:type="gramEnd"/>
        <w:r w:rsidRPr="003D0E39">
          <w:rPr>
            <w:rStyle w:val="HTMLTypewriter"/>
            <w:rFonts w:ascii="Verdana" w:hAnsi="Verdana"/>
            <w:sz w:val="18"/>
            <w:szCs w:val="18"/>
            <w:rPrChange w:id="2584" w:author="Thomas Kee" w:date="2011-03-31T10:31:00Z">
              <w:rPr>
                <w:rStyle w:val="HTMLTypewriter"/>
              </w:rPr>
            </w:rPrChange>
          </w:rPr>
          <w:t xml:space="preserve">            = nobody</w:t>
        </w:r>
      </w:ins>
    </w:p>
    <w:p w:rsidR="00BE0FCC" w:rsidRPr="00731FFC" w:rsidRDefault="003D0E39" w:rsidP="00BE0FCC">
      <w:pPr>
        <w:pStyle w:val="HTMLPreformatted"/>
        <w:ind w:left="720"/>
        <w:rPr>
          <w:ins w:id="2585" w:author="Thomas Kee" w:date="2011-03-31T10:20:00Z"/>
          <w:rStyle w:val="HTMLTypewriter"/>
          <w:rFonts w:ascii="Verdana" w:hAnsi="Verdana"/>
          <w:sz w:val="18"/>
          <w:szCs w:val="18"/>
          <w:rPrChange w:id="2586" w:author="Thomas Kee" w:date="2011-03-31T10:31:00Z">
            <w:rPr>
              <w:ins w:id="2587" w:author="Thomas Kee" w:date="2011-03-31T10:20:00Z"/>
              <w:rStyle w:val="HTMLTypewriter"/>
            </w:rPr>
          </w:rPrChange>
        </w:rPr>
      </w:pPr>
      <w:ins w:id="2588" w:author="Thomas Kee" w:date="2011-03-31T10:20:00Z">
        <w:r w:rsidRPr="003D0E39">
          <w:rPr>
            <w:rStyle w:val="HTMLTypewriter"/>
            <w:rFonts w:ascii="Verdana" w:hAnsi="Verdana"/>
            <w:sz w:val="18"/>
            <w:szCs w:val="18"/>
            <w:rPrChange w:id="2589" w:author="Thomas Kee" w:date="2011-03-31T10:31:00Z">
              <w:rPr>
                <w:rStyle w:val="HTMLTypewriter"/>
              </w:rPr>
            </w:rPrChange>
          </w:rPr>
          <w:t xml:space="preserve">        </w:t>
        </w:r>
        <w:proofErr w:type="gramStart"/>
        <w:r w:rsidRPr="003D0E39">
          <w:rPr>
            <w:rStyle w:val="HTMLTypewriter"/>
            <w:rFonts w:ascii="Verdana" w:hAnsi="Verdana"/>
            <w:sz w:val="18"/>
            <w:szCs w:val="18"/>
            <w:rPrChange w:id="2590" w:author="Thomas Kee" w:date="2011-03-31T10:31:00Z">
              <w:rPr>
                <w:rStyle w:val="HTMLTypewriter"/>
              </w:rPr>
            </w:rPrChange>
          </w:rPr>
          <w:t>server</w:t>
        </w:r>
        <w:proofErr w:type="gramEnd"/>
        <w:r w:rsidRPr="003D0E39">
          <w:rPr>
            <w:rStyle w:val="HTMLTypewriter"/>
            <w:rFonts w:ascii="Verdana" w:hAnsi="Verdana"/>
            <w:sz w:val="18"/>
            <w:szCs w:val="18"/>
            <w:rPrChange w:id="2591" w:author="Thomas Kee" w:date="2011-03-31T10:31:00Z">
              <w:rPr>
                <w:rStyle w:val="HTMLTypewriter"/>
              </w:rPr>
            </w:rPrChange>
          </w:rPr>
          <w:t xml:space="preserve">          = /</w:t>
        </w:r>
        <w:proofErr w:type="spellStart"/>
        <w:r w:rsidRPr="003D0E39">
          <w:rPr>
            <w:rStyle w:val="HTMLTypewriter"/>
            <w:rFonts w:ascii="Verdana" w:hAnsi="Verdana"/>
            <w:sz w:val="18"/>
            <w:szCs w:val="18"/>
            <w:rPrChange w:id="2592" w:author="Thomas Kee" w:date="2011-03-31T10:31:00Z">
              <w:rPr>
                <w:rStyle w:val="HTMLTypewriter"/>
              </w:rPr>
            </w:rPrChange>
          </w:rPr>
          <w:t>usr</w:t>
        </w:r>
        <w:proofErr w:type="spellEnd"/>
        <w:r w:rsidRPr="003D0E39">
          <w:rPr>
            <w:rStyle w:val="HTMLTypewriter"/>
            <w:rFonts w:ascii="Verdana" w:hAnsi="Verdana"/>
            <w:sz w:val="18"/>
            <w:szCs w:val="18"/>
            <w:rPrChange w:id="2593" w:author="Thomas Kee" w:date="2011-03-31T10:31:00Z">
              <w:rPr>
                <w:rStyle w:val="HTMLTypewriter"/>
              </w:rPr>
            </w:rPrChange>
          </w:rPr>
          <w:t>/bin/</w:t>
        </w:r>
        <w:proofErr w:type="spellStart"/>
        <w:r w:rsidRPr="003D0E39">
          <w:rPr>
            <w:rStyle w:val="HTMLTypewriter"/>
            <w:rFonts w:ascii="Verdana" w:hAnsi="Verdana"/>
            <w:sz w:val="18"/>
            <w:szCs w:val="18"/>
            <w:rPrChange w:id="2594" w:author="Thomas Kee" w:date="2011-03-31T10:31:00Z">
              <w:rPr>
                <w:rStyle w:val="HTMLTypewriter"/>
              </w:rPr>
            </w:rPrChange>
          </w:rPr>
          <w:t>git</w:t>
        </w:r>
        <w:proofErr w:type="spellEnd"/>
        <w:r w:rsidRPr="003D0E39">
          <w:rPr>
            <w:rStyle w:val="HTMLTypewriter"/>
            <w:rFonts w:ascii="Verdana" w:hAnsi="Verdana"/>
            <w:sz w:val="18"/>
            <w:szCs w:val="18"/>
            <w:rPrChange w:id="2595" w:author="Thomas Kee" w:date="2011-03-31T10:31:00Z">
              <w:rPr>
                <w:rStyle w:val="HTMLTypewriter"/>
              </w:rPr>
            </w:rPrChange>
          </w:rPr>
          <w:t>-daemon</w:t>
        </w:r>
      </w:ins>
    </w:p>
    <w:p w:rsidR="00BE0FCC" w:rsidRPr="00731FFC" w:rsidRDefault="003D0E39" w:rsidP="00BE0FCC">
      <w:pPr>
        <w:pStyle w:val="HTMLPreformatted"/>
        <w:ind w:left="720"/>
        <w:rPr>
          <w:ins w:id="2596" w:author="Thomas Kee" w:date="2011-03-31T10:20:00Z"/>
          <w:rStyle w:val="HTMLTypewriter"/>
          <w:rFonts w:ascii="Verdana" w:hAnsi="Verdana"/>
          <w:sz w:val="18"/>
          <w:szCs w:val="18"/>
          <w:rPrChange w:id="2597" w:author="Thomas Kee" w:date="2011-03-31T10:31:00Z">
            <w:rPr>
              <w:ins w:id="2598" w:author="Thomas Kee" w:date="2011-03-31T10:20:00Z"/>
              <w:rStyle w:val="HTMLTypewriter"/>
            </w:rPr>
          </w:rPrChange>
        </w:rPr>
      </w:pPr>
      <w:ins w:id="2599" w:author="Thomas Kee" w:date="2011-03-31T10:20:00Z">
        <w:r w:rsidRPr="003D0E39">
          <w:rPr>
            <w:rStyle w:val="HTMLTypewriter"/>
            <w:rFonts w:ascii="Verdana" w:hAnsi="Verdana"/>
            <w:sz w:val="18"/>
            <w:szCs w:val="18"/>
            <w:rPrChange w:id="2600" w:author="Thomas Kee" w:date="2011-03-31T10:31:00Z">
              <w:rPr>
                <w:rStyle w:val="HTMLTypewriter"/>
              </w:rPr>
            </w:rPrChange>
          </w:rPr>
          <w:t xml:space="preserve">        </w:t>
        </w:r>
        <w:proofErr w:type="spellStart"/>
        <w:r w:rsidRPr="003D0E39">
          <w:rPr>
            <w:rStyle w:val="HTMLTypewriter"/>
            <w:rFonts w:ascii="Verdana" w:hAnsi="Verdana"/>
            <w:sz w:val="18"/>
            <w:szCs w:val="18"/>
            <w:rPrChange w:id="2601" w:author="Thomas Kee" w:date="2011-03-31T10:31:00Z">
              <w:rPr>
                <w:rStyle w:val="HTMLTypewriter"/>
              </w:rPr>
            </w:rPrChange>
          </w:rPr>
          <w:t>server_args</w:t>
        </w:r>
        <w:proofErr w:type="spellEnd"/>
        <w:r w:rsidRPr="003D0E39">
          <w:rPr>
            <w:rStyle w:val="HTMLTypewriter"/>
            <w:rFonts w:ascii="Verdana" w:hAnsi="Verdana"/>
            <w:sz w:val="18"/>
            <w:szCs w:val="18"/>
            <w:rPrChange w:id="2602" w:author="Thomas Kee" w:date="2011-03-31T10:31:00Z">
              <w:rPr>
                <w:rStyle w:val="HTMLTypewriter"/>
              </w:rPr>
            </w:rPrChange>
          </w:rPr>
          <w:t xml:space="preserve">     = --</w:t>
        </w:r>
        <w:proofErr w:type="spellStart"/>
        <w:r w:rsidRPr="003D0E39">
          <w:rPr>
            <w:rStyle w:val="HTMLTypewriter"/>
            <w:rFonts w:ascii="Verdana" w:hAnsi="Verdana"/>
            <w:sz w:val="18"/>
            <w:szCs w:val="18"/>
            <w:rPrChange w:id="2603" w:author="Thomas Kee" w:date="2011-03-31T10:31:00Z">
              <w:rPr>
                <w:rStyle w:val="HTMLTypewriter"/>
              </w:rPr>
            </w:rPrChange>
          </w:rPr>
          <w:t>inetd</w:t>
        </w:r>
        <w:proofErr w:type="spellEnd"/>
        <w:r w:rsidRPr="003D0E39">
          <w:rPr>
            <w:rStyle w:val="HTMLTypewriter"/>
            <w:rFonts w:ascii="Verdana" w:hAnsi="Verdana"/>
            <w:sz w:val="18"/>
            <w:szCs w:val="18"/>
            <w:rPrChange w:id="2604" w:author="Thomas Kee" w:date="2011-03-31T10:31:00Z">
              <w:rPr>
                <w:rStyle w:val="HTMLTypewriter"/>
              </w:rPr>
            </w:rPrChange>
          </w:rPr>
          <w:t xml:space="preserve"> --export-all --base-path=/pub/</w:t>
        </w:r>
        <w:proofErr w:type="spellStart"/>
        <w:r w:rsidRPr="003D0E39">
          <w:rPr>
            <w:rStyle w:val="HTMLTypewriter"/>
            <w:rFonts w:ascii="Verdana" w:hAnsi="Verdana"/>
            <w:sz w:val="18"/>
            <w:szCs w:val="18"/>
            <w:rPrChange w:id="2605" w:author="Thomas Kee" w:date="2011-03-31T10:31:00Z">
              <w:rPr>
                <w:rStyle w:val="HTMLTypewriter"/>
              </w:rPr>
            </w:rPrChange>
          </w:rPr>
          <w:t>scm</w:t>
        </w:r>
        <w:proofErr w:type="spellEnd"/>
      </w:ins>
    </w:p>
    <w:p w:rsidR="00BE0FCC" w:rsidRPr="00731FFC" w:rsidRDefault="003D0E39" w:rsidP="00BE0FCC">
      <w:pPr>
        <w:pStyle w:val="HTMLPreformatted"/>
        <w:ind w:left="720"/>
        <w:rPr>
          <w:ins w:id="2606" w:author="Thomas Kee" w:date="2011-03-31T10:20:00Z"/>
          <w:rStyle w:val="HTMLTypewriter"/>
          <w:rFonts w:ascii="Verdana" w:hAnsi="Verdana"/>
          <w:sz w:val="18"/>
          <w:szCs w:val="18"/>
          <w:rPrChange w:id="2607" w:author="Thomas Kee" w:date="2011-03-31T10:31:00Z">
            <w:rPr>
              <w:ins w:id="2608" w:author="Thomas Kee" w:date="2011-03-31T10:20:00Z"/>
              <w:rStyle w:val="HTMLTypewriter"/>
            </w:rPr>
          </w:rPrChange>
        </w:rPr>
      </w:pPr>
      <w:ins w:id="2609" w:author="Thomas Kee" w:date="2011-03-31T10:20:00Z">
        <w:r w:rsidRPr="003D0E39">
          <w:rPr>
            <w:rStyle w:val="HTMLTypewriter"/>
            <w:rFonts w:ascii="Verdana" w:hAnsi="Verdana"/>
            <w:sz w:val="18"/>
            <w:szCs w:val="18"/>
            <w:rPrChange w:id="2610" w:author="Thomas Kee" w:date="2011-03-31T10:31:00Z">
              <w:rPr>
                <w:rStyle w:val="HTMLTypewriter"/>
              </w:rPr>
            </w:rPrChange>
          </w:rPr>
          <w:t xml:space="preserve">        </w:t>
        </w:r>
        <w:proofErr w:type="spellStart"/>
        <w:r w:rsidRPr="003D0E39">
          <w:rPr>
            <w:rStyle w:val="HTMLTypewriter"/>
            <w:rFonts w:ascii="Verdana" w:hAnsi="Verdana"/>
            <w:sz w:val="18"/>
            <w:szCs w:val="18"/>
            <w:rPrChange w:id="2611" w:author="Thomas Kee" w:date="2011-03-31T10:31:00Z">
              <w:rPr>
                <w:rStyle w:val="HTMLTypewriter"/>
              </w:rPr>
            </w:rPrChange>
          </w:rPr>
          <w:t>log_on_</w:t>
        </w:r>
        <w:proofErr w:type="gramStart"/>
        <w:r w:rsidRPr="003D0E39">
          <w:rPr>
            <w:rStyle w:val="HTMLTypewriter"/>
            <w:rFonts w:ascii="Verdana" w:hAnsi="Verdana"/>
            <w:sz w:val="18"/>
            <w:szCs w:val="18"/>
            <w:rPrChange w:id="2612" w:author="Thomas Kee" w:date="2011-03-31T10:31:00Z">
              <w:rPr>
                <w:rStyle w:val="HTMLTypewriter"/>
              </w:rPr>
            </w:rPrChange>
          </w:rPr>
          <w:t>failure</w:t>
        </w:r>
        <w:proofErr w:type="spellEnd"/>
        <w:r w:rsidRPr="003D0E39">
          <w:rPr>
            <w:rStyle w:val="HTMLTypewriter"/>
            <w:rFonts w:ascii="Verdana" w:hAnsi="Verdana"/>
            <w:sz w:val="18"/>
            <w:szCs w:val="18"/>
            <w:rPrChange w:id="2613" w:author="Thomas Kee" w:date="2011-03-31T10:31:00Z">
              <w:rPr>
                <w:rStyle w:val="HTMLTypewriter"/>
              </w:rPr>
            </w:rPrChange>
          </w:rPr>
          <w:t xml:space="preserve">  +</w:t>
        </w:r>
        <w:proofErr w:type="gramEnd"/>
        <w:r w:rsidRPr="003D0E39">
          <w:rPr>
            <w:rStyle w:val="HTMLTypewriter"/>
            <w:rFonts w:ascii="Verdana" w:hAnsi="Verdana"/>
            <w:sz w:val="18"/>
            <w:szCs w:val="18"/>
            <w:rPrChange w:id="2614" w:author="Thomas Kee" w:date="2011-03-31T10:31:00Z">
              <w:rPr>
                <w:rStyle w:val="HTMLTypewriter"/>
              </w:rPr>
            </w:rPrChange>
          </w:rPr>
          <w:t>= USERID</w:t>
        </w:r>
      </w:ins>
    </w:p>
    <w:p w:rsidR="00BE0FCC" w:rsidRPr="00731FFC" w:rsidRDefault="003D0E39" w:rsidP="00BE0FCC">
      <w:pPr>
        <w:pStyle w:val="HTMLPreformatted"/>
        <w:ind w:left="720"/>
        <w:rPr>
          <w:ins w:id="2615" w:author="Thomas Kee" w:date="2011-03-31T10:20:00Z"/>
          <w:rFonts w:ascii="Verdana" w:hAnsi="Verdana"/>
          <w:sz w:val="18"/>
          <w:szCs w:val="18"/>
          <w:rPrChange w:id="2616" w:author="Thomas Kee" w:date="2011-03-31T10:31:00Z">
            <w:rPr>
              <w:ins w:id="2617" w:author="Thomas Kee" w:date="2011-03-31T10:20:00Z"/>
            </w:rPr>
          </w:rPrChange>
        </w:rPr>
      </w:pPr>
      <w:ins w:id="2618" w:author="Thomas Kee" w:date="2011-03-31T10:20:00Z">
        <w:r w:rsidRPr="003D0E39">
          <w:rPr>
            <w:rStyle w:val="HTMLTypewriter"/>
            <w:rFonts w:ascii="Verdana" w:hAnsi="Verdana"/>
            <w:sz w:val="18"/>
            <w:szCs w:val="18"/>
            <w:rPrChange w:id="2619" w:author="Thomas Kee" w:date="2011-03-31T10:31:00Z">
              <w:rPr>
                <w:rStyle w:val="HTMLTypewriter"/>
              </w:rPr>
            </w:rPrChange>
          </w:rPr>
          <w:t>}</w:t>
        </w:r>
      </w:ins>
    </w:p>
    <w:p w:rsidR="00BE0FCC" w:rsidRPr="00731FFC" w:rsidRDefault="003D0E39" w:rsidP="00BE0FCC">
      <w:pPr>
        <w:pStyle w:val="NormalWeb"/>
        <w:ind w:left="720"/>
        <w:rPr>
          <w:ins w:id="2620" w:author="Thomas Kee" w:date="2011-03-31T10:20:00Z"/>
          <w:rFonts w:ascii="Verdana" w:hAnsi="Verdana"/>
          <w:sz w:val="18"/>
          <w:szCs w:val="18"/>
          <w:rPrChange w:id="2621" w:author="Thomas Kee" w:date="2011-03-31T10:31:00Z">
            <w:rPr>
              <w:ins w:id="2622" w:author="Thomas Kee" w:date="2011-03-31T10:20:00Z"/>
            </w:rPr>
          </w:rPrChange>
        </w:rPr>
      </w:pPr>
      <w:ins w:id="2623" w:author="Thomas Kee" w:date="2011-03-31T10:20:00Z">
        <w:r w:rsidRPr="003D0E39">
          <w:rPr>
            <w:rFonts w:ascii="Verdana" w:hAnsi="Verdana"/>
            <w:sz w:val="18"/>
            <w:szCs w:val="18"/>
            <w:rPrChange w:id="2624" w:author="Thomas Kee" w:date="2011-03-31T10:31:00Z">
              <w:rPr>
                <w:rFonts w:ascii="Courier New" w:hAnsi="Courier New" w:cs="Courier New"/>
                <w:sz w:val="20"/>
                <w:szCs w:val="20"/>
              </w:rPr>
            </w:rPrChange>
          </w:rPr>
          <w:t xml:space="preserve">Check your </w:t>
        </w:r>
        <w:proofErr w:type="spellStart"/>
        <w:proofErr w:type="gramStart"/>
        <w:r w:rsidRPr="003D0E39">
          <w:rPr>
            <w:rFonts w:ascii="Verdana" w:hAnsi="Verdana"/>
            <w:sz w:val="18"/>
            <w:szCs w:val="18"/>
            <w:rPrChange w:id="2625" w:author="Thomas Kee" w:date="2011-03-31T10:31:00Z">
              <w:rPr>
                <w:rFonts w:ascii="Courier New" w:hAnsi="Courier New" w:cs="Courier New"/>
                <w:sz w:val="20"/>
                <w:szCs w:val="20"/>
              </w:rPr>
            </w:rPrChange>
          </w:rPr>
          <w:t>xinetd</w:t>
        </w:r>
        <w:proofErr w:type="spellEnd"/>
        <w:r w:rsidRPr="003D0E39">
          <w:rPr>
            <w:rFonts w:ascii="Verdana" w:hAnsi="Verdana"/>
            <w:sz w:val="18"/>
            <w:szCs w:val="18"/>
            <w:rPrChange w:id="2626" w:author="Thomas Kee" w:date="2011-03-31T10:31:00Z">
              <w:rPr>
                <w:rFonts w:ascii="Courier New" w:hAnsi="Courier New" w:cs="Courier New"/>
                <w:sz w:val="20"/>
                <w:szCs w:val="20"/>
              </w:rPr>
            </w:rPrChange>
          </w:rPr>
          <w:t>(</w:t>
        </w:r>
        <w:proofErr w:type="gramEnd"/>
        <w:r w:rsidRPr="003D0E39">
          <w:rPr>
            <w:rFonts w:ascii="Verdana" w:hAnsi="Verdana"/>
            <w:sz w:val="18"/>
            <w:szCs w:val="18"/>
            <w:rPrChange w:id="2627" w:author="Thomas Kee" w:date="2011-03-31T10:31:00Z">
              <w:rPr>
                <w:rFonts w:ascii="Courier New" w:hAnsi="Courier New" w:cs="Courier New"/>
                <w:sz w:val="20"/>
                <w:szCs w:val="20"/>
              </w:rPr>
            </w:rPrChange>
          </w:rPr>
          <w:t>8) documentation and setup, this is from a Fedora system. Others might be different.</w:t>
        </w:r>
      </w:ins>
    </w:p>
    <w:p w:rsidR="00BE0FCC" w:rsidRPr="00731FFC" w:rsidRDefault="003D0E39" w:rsidP="00BE0FCC">
      <w:pPr>
        <w:rPr>
          <w:ins w:id="2628" w:author="Thomas Kee" w:date="2011-03-31T10:20:00Z"/>
          <w:rFonts w:ascii="Verdana" w:hAnsi="Verdana"/>
          <w:sz w:val="18"/>
          <w:szCs w:val="18"/>
          <w:rPrChange w:id="2629" w:author="Thomas Kee" w:date="2011-03-31T10:31:00Z">
            <w:rPr>
              <w:ins w:id="2630" w:author="Thomas Kee" w:date="2011-03-31T10:20:00Z"/>
            </w:rPr>
          </w:rPrChange>
        </w:rPr>
      </w:pPr>
      <w:ins w:id="2631" w:author="Thomas Kee" w:date="2011-03-31T10:20:00Z">
        <w:r w:rsidRPr="003D0E39">
          <w:rPr>
            <w:rFonts w:ascii="Verdana" w:hAnsi="Verdana"/>
            <w:sz w:val="18"/>
            <w:szCs w:val="18"/>
            <w:rPrChange w:id="2632" w:author="Thomas Kee" w:date="2011-03-31T10:31:00Z">
              <w:rPr>
                <w:rFonts w:ascii="Courier New" w:hAnsi="Courier New" w:cs="Courier New"/>
                <w:sz w:val="20"/>
                <w:szCs w:val="20"/>
              </w:rPr>
            </w:rPrChange>
          </w:rPr>
          <w:t xml:space="preserve">Give push/pull only access to developers. </w:t>
        </w:r>
      </w:ins>
    </w:p>
    <w:p w:rsidR="00BE0FCC" w:rsidRPr="00731FFC" w:rsidRDefault="003D0E39" w:rsidP="00BE0FCC">
      <w:pPr>
        <w:pStyle w:val="HTMLPreformatted"/>
        <w:ind w:left="720"/>
        <w:rPr>
          <w:ins w:id="2633" w:author="Thomas Kee" w:date="2011-03-31T10:20:00Z"/>
          <w:rStyle w:val="HTMLTypewriter"/>
          <w:rFonts w:ascii="Verdana" w:hAnsi="Verdana"/>
          <w:sz w:val="18"/>
          <w:szCs w:val="18"/>
          <w:rPrChange w:id="2634" w:author="Thomas Kee" w:date="2011-03-31T10:31:00Z">
            <w:rPr>
              <w:ins w:id="2635" w:author="Thomas Kee" w:date="2011-03-31T10:20:00Z"/>
              <w:rStyle w:val="HTMLTypewriter"/>
            </w:rPr>
          </w:rPrChange>
        </w:rPr>
      </w:pPr>
      <w:ins w:id="2636" w:author="Thomas Kee" w:date="2011-03-31T10:20:00Z">
        <w:r w:rsidRPr="003D0E39">
          <w:rPr>
            <w:rStyle w:val="HTMLTypewriter"/>
            <w:rFonts w:ascii="Verdana" w:hAnsi="Verdana"/>
            <w:sz w:val="18"/>
            <w:szCs w:val="18"/>
            <w:rPrChange w:id="2637"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638" w:author="Thomas Kee" w:date="2011-03-31T10:31:00Z">
              <w:rPr>
                <w:rStyle w:val="HTMLTypewriter"/>
              </w:rPr>
            </w:rPrChange>
          </w:rPr>
          <w:t>grep</w:t>
        </w:r>
        <w:proofErr w:type="spellEnd"/>
        <w:proofErr w:type="gramEnd"/>
        <w:r w:rsidRPr="003D0E39">
          <w:rPr>
            <w:rStyle w:val="HTMLTypewriter"/>
            <w:rFonts w:ascii="Verdana" w:hAnsi="Verdana"/>
            <w:sz w:val="18"/>
            <w:szCs w:val="18"/>
            <w:rPrChange w:id="2639" w:author="Thomas Kee" w:date="2011-03-31T10:31:00Z">
              <w:rPr>
                <w:rStyle w:val="HTMLTypewriter"/>
              </w:rPr>
            </w:rPrChange>
          </w:rPr>
          <w:t xml:space="preserve"> </w:t>
        </w:r>
        <w:proofErr w:type="spellStart"/>
        <w:r w:rsidRPr="003D0E39">
          <w:rPr>
            <w:rStyle w:val="HTMLTypewriter"/>
            <w:rFonts w:ascii="Verdana" w:hAnsi="Verdana"/>
            <w:sz w:val="18"/>
            <w:szCs w:val="18"/>
            <w:rPrChange w:id="2640" w:author="Thomas Kee" w:date="2011-03-31T10:31:00Z">
              <w:rPr>
                <w:rStyle w:val="HTMLTypewriter"/>
              </w:rPr>
            </w:rPrChange>
          </w:rPr>
          <w:t>git</w:t>
        </w:r>
        <w:proofErr w:type="spellEnd"/>
        <w:r w:rsidRPr="003D0E39">
          <w:rPr>
            <w:rStyle w:val="HTMLTypewriter"/>
            <w:rFonts w:ascii="Verdana" w:hAnsi="Verdana"/>
            <w:sz w:val="18"/>
            <w:szCs w:val="18"/>
            <w:rPrChange w:id="2641" w:author="Thomas Kee" w:date="2011-03-31T10:31:00Z">
              <w:rPr>
                <w:rStyle w:val="HTMLTypewriter"/>
              </w:rPr>
            </w:rPrChange>
          </w:rPr>
          <w:t xml:space="preserve"> /etc/</w:t>
        </w:r>
        <w:proofErr w:type="spellStart"/>
        <w:r w:rsidRPr="003D0E39">
          <w:rPr>
            <w:rStyle w:val="HTMLTypewriter"/>
            <w:rFonts w:ascii="Verdana" w:hAnsi="Verdana"/>
            <w:sz w:val="18"/>
            <w:szCs w:val="18"/>
            <w:rPrChange w:id="2642" w:author="Thomas Kee" w:date="2011-03-31T10:31:00Z">
              <w:rPr>
                <w:rStyle w:val="HTMLTypewriter"/>
              </w:rPr>
            </w:rPrChange>
          </w:rPr>
          <w:t>passwd</w:t>
        </w:r>
        <w:proofErr w:type="spellEnd"/>
        <w:r w:rsidRPr="003D0E39">
          <w:rPr>
            <w:rStyle w:val="HTMLTypewriter"/>
            <w:rFonts w:ascii="Verdana" w:hAnsi="Verdana"/>
            <w:sz w:val="18"/>
            <w:szCs w:val="18"/>
            <w:rPrChange w:id="2643" w:author="Thomas Kee" w:date="2011-03-31T10:31:00Z">
              <w:rPr>
                <w:rStyle w:val="HTMLTypewriter"/>
              </w:rPr>
            </w:rPrChange>
          </w:rPr>
          <w:t xml:space="preserve"> </w:t>
        </w:r>
        <w:r w:rsidRPr="003D0E39">
          <w:rPr>
            <w:rStyle w:val="HTMLTypewriter"/>
            <w:rFonts w:ascii="Verdana" w:hAnsi="Verdana"/>
            <w:b/>
            <w:bCs/>
            <w:sz w:val="18"/>
            <w:szCs w:val="18"/>
            <w:rPrChange w:id="2644" w:author="Thomas Kee" w:date="2011-03-31T10:31:00Z">
              <w:rPr>
                <w:rStyle w:val="HTMLTypewriter"/>
                <w:b/>
                <w:bCs/>
              </w:rPr>
            </w:rPrChange>
          </w:rPr>
          <w:t>&lt;1&gt;</w:t>
        </w:r>
      </w:ins>
    </w:p>
    <w:p w:rsidR="00BE0FCC" w:rsidRPr="00731FFC" w:rsidRDefault="003D0E39" w:rsidP="00BE0FCC">
      <w:pPr>
        <w:pStyle w:val="HTMLPreformatted"/>
        <w:ind w:left="720"/>
        <w:rPr>
          <w:ins w:id="2645" w:author="Thomas Kee" w:date="2011-03-31T10:20:00Z"/>
          <w:rStyle w:val="HTMLTypewriter"/>
          <w:rFonts w:ascii="Verdana" w:hAnsi="Verdana"/>
          <w:sz w:val="18"/>
          <w:szCs w:val="18"/>
          <w:rPrChange w:id="2646" w:author="Thomas Kee" w:date="2011-03-31T10:31:00Z">
            <w:rPr>
              <w:ins w:id="2647" w:author="Thomas Kee" w:date="2011-03-31T10:20:00Z"/>
              <w:rStyle w:val="HTMLTypewriter"/>
            </w:rPr>
          </w:rPrChange>
        </w:rPr>
      </w:pPr>
      <w:proofErr w:type="gramStart"/>
      <w:ins w:id="2648" w:author="Thomas Kee" w:date="2011-03-31T10:20:00Z">
        <w:r w:rsidRPr="003D0E39">
          <w:rPr>
            <w:rStyle w:val="HTMLTypewriter"/>
            <w:rFonts w:ascii="Verdana" w:hAnsi="Verdana"/>
            <w:sz w:val="18"/>
            <w:szCs w:val="18"/>
            <w:rPrChange w:id="2649" w:author="Thomas Kee" w:date="2011-03-31T10:31:00Z">
              <w:rPr>
                <w:rStyle w:val="HTMLTypewriter"/>
              </w:rPr>
            </w:rPrChange>
          </w:rPr>
          <w:t>alice:</w:t>
        </w:r>
        <w:proofErr w:type="gramEnd"/>
        <w:r w:rsidRPr="003D0E39">
          <w:rPr>
            <w:rStyle w:val="HTMLTypewriter"/>
            <w:rFonts w:ascii="Verdana" w:hAnsi="Verdana"/>
            <w:sz w:val="18"/>
            <w:szCs w:val="18"/>
            <w:rPrChange w:id="2650" w:author="Thomas Kee" w:date="2011-03-31T10:31:00Z">
              <w:rPr>
                <w:rStyle w:val="HTMLTypewriter"/>
              </w:rPr>
            </w:rPrChange>
          </w:rPr>
          <w:t>x:1000:1000::/home/</w:t>
        </w:r>
        <w:proofErr w:type="spellStart"/>
        <w:r w:rsidRPr="003D0E39">
          <w:rPr>
            <w:rStyle w:val="HTMLTypewriter"/>
            <w:rFonts w:ascii="Verdana" w:hAnsi="Verdana"/>
            <w:sz w:val="18"/>
            <w:szCs w:val="18"/>
            <w:rPrChange w:id="2651" w:author="Thomas Kee" w:date="2011-03-31T10:31:00Z">
              <w:rPr>
                <w:rStyle w:val="HTMLTypewriter"/>
              </w:rPr>
            </w:rPrChange>
          </w:rPr>
          <w:t>alice</w:t>
        </w:r>
        <w:proofErr w:type="spellEnd"/>
        <w:r w:rsidRPr="003D0E39">
          <w:rPr>
            <w:rStyle w:val="HTMLTypewriter"/>
            <w:rFonts w:ascii="Verdana" w:hAnsi="Verdana"/>
            <w:sz w:val="18"/>
            <w:szCs w:val="18"/>
            <w:rPrChange w:id="2652" w:author="Thomas Kee" w:date="2011-03-31T10:31:00Z">
              <w:rPr>
                <w:rStyle w:val="HTMLTypewriter"/>
              </w:rPr>
            </w:rPrChange>
          </w:rPr>
          <w:t>:/</w:t>
        </w:r>
        <w:proofErr w:type="spellStart"/>
        <w:r w:rsidRPr="003D0E39">
          <w:rPr>
            <w:rStyle w:val="HTMLTypewriter"/>
            <w:rFonts w:ascii="Verdana" w:hAnsi="Verdana"/>
            <w:sz w:val="18"/>
            <w:szCs w:val="18"/>
            <w:rPrChange w:id="2653" w:author="Thomas Kee" w:date="2011-03-31T10:31:00Z">
              <w:rPr>
                <w:rStyle w:val="HTMLTypewriter"/>
              </w:rPr>
            </w:rPrChange>
          </w:rPr>
          <w:t>usr</w:t>
        </w:r>
        <w:proofErr w:type="spellEnd"/>
        <w:r w:rsidRPr="003D0E39">
          <w:rPr>
            <w:rStyle w:val="HTMLTypewriter"/>
            <w:rFonts w:ascii="Verdana" w:hAnsi="Verdana"/>
            <w:sz w:val="18"/>
            <w:szCs w:val="18"/>
            <w:rPrChange w:id="2654" w:author="Thomas Kee" w:date="2011-03-31T10:31:00Z">
              <w:rPr>
                <w:rStyle w:val="HTMLTypewriter"/>
              </w:rPr>
            </w:rPrChange>
          </w:rPr>
          <w:t>/bin/</w:t>
        </w:r>
        <w:proofErr w:type="spellStart"/>
        <w:r w:rsidRPr="003D0E39">
          <w:rPr>
            <w:rStyle w:val="HTMLTypewriter"/>
            <w:rFonts w:ascii="Verdana" w:hAnsi="Verdana"/>
            <w:sz w:val="18"/>
            <w:szCs w:val="18"/>
            <w:rPrChange w:id="2655" w:author="Thomas Kee" w:date="2011-03-31T10:31:00Z">
              <w:rPr>
                <w:rStyle w:val="HTMLTypewriter"/>
              </w:rPr>
            </w:rPrChange>
          </w:rPr>
          <w:t>git</w:t>
        </w:r>
        <w:proofErr w:type="spellEnd"/>
        <w:r w:rsidRPr="003D0E39">
          <w:rPr>
            <w:rStyle w:val="HTMLTypewriter"/>
            <w:rFonts w:ascii="Verdana" w:hAnsi="Verdana"/>
            <w:sz w:val="18"/>
            <w:szCs w:val="18"/>
            <w:rPrChange w:id="2656" w:author="Thomas Kee" w:date="2011-03-31T10:31:00Z">
              <w:rPr>
                <w:rStyle w:val="HTMLTypewriter"/>
              </w:rPr>
            </w:rPrChange>
          </w:rPr>
          <w:t>-shell</w:t>
        </w:r>
      </w:ins>
    </w:p>
    <w:p w:rsidR="00BE0FCC" w:rsidRPr="00731FFC" w:rsidRDefault="003D0E39" w:rsidP="00BE0FCC">
      <w:pPr>
        <w:pStyle w:val="HTMLPreformatted"/>
        <w:ind w:left="720"/>
        <w:rPr>
          <w:ins w:id="2657" w:author="Thomas Kee" w:date="2011-03-31T10:20:00Z"/>
          <w:rStyle w:val="HTMLTypewriter"/>
          <w:rFonts w:ascii="Verdana" w:hAnsi="Verdana"/>
          <w:sz w:val="18"/>
          <w:szCs w:val="18"/>
          <w:rPrChange w:id="2658" w:author="Thomas Kee" w:date="2011-03-31T10:31:00Z">
            <w:rPr>
              <w:ins w:id="2659" w:author="Thomas Kee" w:date="2011-03-31T10:20:00Z"/>
              <w:rStyle w:val="HTMLTypewriter"/>
            </w:rPr>
          </w:rPrChange>
        </w:rPr>
      </w:pPr>
      <w:proofErr w:type="gramStart"/>
      <w:ins w:id="2660" w:author="Thomas Kee" w:date="2011-03-31T10:20:00Z">
        <w:r w:rsidRPr="003D0E39">
          <w:rPr>
            <w:rStyle w:val="HTMLTypewriter"/>
            <w:rFonts w:ascii="Verdana" w:hAnsi="Verdana"/>
            <w:sz w:val="18"/>
            <w:szCs w:val="18"/>
            <w:rPrChange w:id="2661" w:author="Thomas Kee" w:date="2011-03-31T10:31:00Z">
              <w:rPr>
                <w:rStyle w:val="HTMLTypewriter"/>
              </w:rPr>
            </w:rPrChange>
          </w:rPr>
          <w:t>bob:</w:t>
        </w:r>
        <w:proofErr w:type="gramEnd"/>
        <w:r w:rsidRPr="003D0E39">
          <w:rPr>
            <w:rStyle w:val="HTMLTypewriter"/>
            <w:rFonts w:ascii="Verdana" w:hAnsi="Verdana"/>
            <w:sz w:val="18"/>
            <w:szCs w:val="18"/>
            <w:rPrChange w:id="2662" w:author="Thomas Kee" w:date="2011-03-31T10:31:00Z">
              <w:rPr>
                <w:rStyle w:val="HTMLTypewriter"/>
              </w:rPr>
            </w:rPrChange>
          </w:rPr>
          <w:t>x:1001:1001::/home/bob:/</w:t>
        </w:r>
        <w:proofErr w:type="spellStart"/>
        <w:r w:rsidRPr="003D0E39">
          <w:rPr>
            <w:rStyle w:val="HTMLTypewriter"/>
            <w:rFonts w:ascii="Verdana" w:hAnsi="Verdana"/>
            <w:sz w:val="18"/>
            <w:szCs w:val="18"/>
            <w:rPrChange w:id="2663" w:author="Thomas Kee" w:date="2011-03-31T10:31:00Z">
              <w:rPr>
                <w:rStyle w:val="HTMLTypewriter"/>
              </w:rPr>
            </w:rPrChange>
          </w:rPr>
          <w:t>usr</w:t>
        </w:r>
        <w:proofErr w:type="spellEnd"/>
        <w:r w:rsidRPr="003D0E39">
          <w:rPr>
            <w:rStyle w:val="HTMLTypewriter"/>
            <w:rFonts w:ascii="Verdana" w:hAnsi="Verdana"/>
            <w:sz w:val="18"/>
            <w:szCs w:val="18"/>
            <w:rPrChange w:id="2664" w:author="Thomas Kee" w:date="2011-03-31T10:31:00Z">
              <w:rPr>
                <w:rStyle w:val="HTMLTypewriter"/>
              </w:rPr>
            </w:rPrChange>
          </w:rPr>
          <w:t>/bin/</w:t>
        </w:r>
        <w:proofErr w:type="spellStart"/>
        <w:r w:rsidRPr="003D0E39">
          <w:rPr>
            <w:rStyle w:val="HTMLTypewriter"/>
            <w:rFonts w:ascii="Verdana" w:hAnsi="Verdana"/>
            <w:sz w:val="18"/>
            <w:szCs w:val="18"/>
            <w:rPrChange w:id="2665" w:author="Thomas Kee" w:date="2011-03-31T10:31:00Z">
              <w:rPr>
                <w:rStyle w:val="HTMLTypewriter"/>
              </w:rPr>
            </w:rPrChange>
          </w:rPr>
          <w:t>git</w:t>
        </w:r>
        <w:proofErr w:type="spellEnd"/>
        <w:r w:rsidRPr="003D0E39">
          <w:rPr>
            <w:rStyle w:val="HTMLTypewriter"/>
            <w:rFonts w:ascii="Verdana" w:hAnsi="Verdana"/>
            <w:sz w:val="18"/>
            <w:szCs w:val="18"/>
            <w:rPrChange w:id="2666" w:author="Thomas Kee" w:date="2011-03-31T10:31:00Z">
              <w:rPr>
                <w:rStyle w:val="HTMLTypewriter"/>
              </w:rPr>
            </w:rPrChange>
          </w:rPr>
          <w:t>-shell</w:t>
        </w:r>
      </w:ins>
    </w:p>
    <w:p w:rsidR="00BE0FCC" w:rsidRPr="00731FFC" w:rsidRDefault="003D0E39" w:rsidP="00BE0FCC">
      <w:pPr>
        <w:pStyle w:val="HTMLPreformatted"/>
        <w:ind w:left="720"/>
        <w:rPr>
          <w:ins w:id="2667" w:author="Thomas Kee" w:date="2011-03-31T10:20:00Z"/>
          <w:rStyle w:val="HTMLTypewriter"/>
          <w:rFonts w:ascii="Verdana" w:hAnsi="Verdana"/>
          <w:sz w:val="18"/>
          <w:szCs w:val="18"/>
          <w:rPrChange w:id="2668" w:author="Thomas Kee" w:date="2011-03-31T10:31:00Z">
            <w:rPr>
              <w:ins w:id="2669" w:author="Thomas Kee" w:date="2011-03-31T10:20:00Z"/>
              <w:rStyle w:val="HTMLTypewriter"/>
            </w:rPr>
          </w:rPrChange>
        </w:rPr>
      </w:pPr>
      <w:proofErr w:type="gramStart"/>
      <w:ins w:id="2670" w:author="Thomas Kee" w:date="2011-03-31T10:20:00Z">
        <w:r w:rsidRPr="003D0E39">
          <w:rPr>
            <w:rStyle w:val="HTMLTypewriter"/>
            <w:rFonts w:ascii="Verdana" w:hAnsi="Verdana"/>
            <w:sz w:val="18"/>
            <w:szCs w:val="18"/>
            <w:rPrChange w:id="2671" w:author="Thomas Kee" w:date="2011-03-31T10:31:00Z">
              <w:rPr>
                <w:rStyle w:val="HTMLTypewriter"/>
              </w:rPr>
            </w:rPrChange>
          </w:rPr>
          <w:t>cindy:</w:t>
        </w:r>
        <w:proofErr w:type="gramEnd"/>
        <w:r w:rsidRPr="003D0E39">
          <w:rPr>
            <w:rStyle w:val="HTMLTypewriter"/>
            <w:rFonts w:ascii="Verdana" w:hAnsi="Verdana"/>
            <w:sz w:val="18"/>
            <w:szCs w:val="18"/>
            <w:rPrChange w:id="2672" w:author="Thomas Kee" w:date="2011-03-31T10:31:00Z">
              <w:rPr>
                <w:rStyle w:val="HTMLTypewriter"/>
              </w:rPr>
            </w:rPrChange>
          </w:rPr>
          <w:t>x:1002:1002::/home/</w:t>
        </w:r>
        <w:proofErr w:type="spellStart"/>
        <w:r w:rsidRPr="003D0E39">
          <w:rPr>
            <w:rStyle w:val="HTMLTypewriter"/>
            <w:rFonts w:ascii="Verdana" w:hAnsi="Verdana"/>
            <w:sz w:val="18"/>
            <w:szCs w:val="18"/>
            <w:rPrChange w:id="2673" w:author="Thomas Kee" w:date="2011-03-31T10:31:00Z">
              <w:rPr>
                <w:rStyle w:val="HTMLTypewriter"/>
              </w:rPr>
            </w:rPrChange>
          </w:rPr>
          <w:t>cindy</w:t>
        </w:r>
        <w:proofErr w:type="spellEnd"/>
        <w:r w:rsidRPr="003D0E39">
          <w:rPr>
            <w:rStyle w:val="HTMLTypewriter"/>
            <w:rFonts w:ascii="Verdana" w:hAnsi="Verdana"/>
            <w:sz w:val="18"/>
            <w:szCs w:val="18"/>
            <w:rPrChange w:id="2674" w:author="Thomas Kee" w:date="2011-03-31T10:31:00Z">
              <w:rPr>
                <w:rStyle w:val="HTMLTypewriter"/>
              </w:rPr>
            </w:rPrChange>
          </w:rPr>
          <w:t>:/</w:t>
        </w:r>
        <w:proofErr w:type="spellStart"/>
        <w:r w:rsidRPr="003D0E39">
          <w:rPr>
            <w:rStyle w:val="HTMLTypewriter"/>
            <w:rFonts w:ascii="Verdana" w:hAnsi="Verdana"/>
            <w:sz w:val="18"/>
            <w:szCs w:val="18"/>
            <w:rPrChange w:id="2675" w:author="Thomas Kee" w:date="2011-03-31T10:31:00Z">
              <w:rPr>
                <w:rStyle w:val="HTMLTypewriter"/>
              </w:rPr>
            </w:rPrChange>
          </w:rPr>
          <w:t>usr</w:t>
        </w:r>
        <w:proofErr w:type="spellEnd"/>
        <w:r w:rsidRPr="003D0E39">
          <w:rPr>
            <w:rStyle w:val="HTMLTypewriter"/>
            <w:rFonts w:ascii="Verdana" w:hAnsi="Verdana"/>
            <w:sz w:val="18"/>
            <w:szCs w:val="18"/>
            <w:rPrChange w:id="2676" w:author="Thomas Kee" w:date="2011-03-31T10:31:00Z">
              <w:rPr>
                <w:rStyle w:val="HTMLTypewriter"/>
              </w:rPr>
            </w:rPrChange>
          </w:rPr>
          <w:t>/bin/</w:t>
        </w:r>
        <w:proofErr w:type="spellStart"/>
        <w:r w:rsidRPr="003D0E39">
          <w:rPr>
            <w:rStyle w:val="HTMLTypewriter"/>
            <w:rFonts w:ascii="Verdana" w:hAnsi="Verdana"/>
            <w:sz w:val="18"/>
            <w:szCs w:val="18"/>
            <w:rPrChange w:id="2677" w:author="Thomas Kee" w:date="2011-03-31T10:31:00Z">
              <w:rPr>
                <w:rStyle w:val="HTMLTypewriter"/>
              </w:rPr>
            </w:rPrChange>
          </w:rPr>
          <w:t>git</w:t>
        </w:r>
        <w:proofErr w:type="spellEnd"/>
        <w:r w:rsidRPr="003D0E39">
          <w:rPr>
            <w:rStyle w:val="HTMLTypewriter"/>
            <w:rFonts w:ascii="Verdana" w:hAnsi="Verdana"/>
            <w:sz w:val="18"/>
            <w:szCs w:val="18"/>
            <w:rPrChange w:id="2678" w:author="Thomas Kee" w:date="2011-03-31T10:31:00Z">
              <w:rPr>
                <w:rStyle w:val="HTMLTypewriter"/>
              </w:rPr>
            </w:rPrChange>
          </w:rPr>
          <w:t>-shell</w:t>
        </w:r>
      </w:ins>
    </w:p>
    <w:p w:rsidR="00BE0FCC" w:rsidRPr="00731FFC" w:rsidRDefault="003D0E39" w:rsidP="00BE0FCC">
      <w:pPr>
        <w:pStyle w:val="HTMLPreformatted"/>
        <w:ind w:left="720"/>
        <w:rPr>
          <w:ins w:id="2679" w:author="Thomas Kee" w:date="2011-03-31T10:20:00Z"/>
          <w:rStyle w:val="HTMLTypewriter"/>
          <w:rFonts w:ascii="Verdana" w:hAnsi="Verdana"/>
          <w:sz w:val="18"/>
          <w:szCs w:val="18"/>
          <w:rPrChange w:id="2680" w:author="Thomas Kee" w:date="2011-03-31T10:31:00Z">
            <w:rPr>
              <w:ins w:id="2681" w:author="Thomas Kee" w:date="2011-03-31T10:20:00Z"/>
              <w:rStyle w:val="HTMLTypewriter"/>
            </w:rPr>
          </w:rPrChange>
        </w:rPr>
      </w:pPr>
      <w:proofErr w:type="gramStart"/>
      <w:ins w:id="2682" w:author="Thomas Kee" w:date="2011-03-31T10:20:00Z">
        <w:r w:rsidRPr="003D0E39">
          <w:rPr>
            <w:rStyle w:val="HTMLTypewriter"/>
            <w:rFonts w:ascii="Verdana" w:hAnsi="Verdana"/>
            <w:sz w:val="18"/>
            <w:szCs w:val="18"/>
            <w:rPrChange w:id="2683" w:author="Thomas Kee" w:date="2011-03-31T10:31:00Z">
              <w:rPr>
                <w:rStyle w:val="HTMLTypewriter"/>
              </w:rPr>
            </w:rPrChange>
          </w:rPr>
          <w:t>david:</w:t>
        </w:r>
        <w:proofErr w:type="gramEnd"/>
        <w:r w:rsidRPr="003D0E39">
          <w:rPr>
            <w:rStyle w:val="HTMLTypewriter"/>
            <w:rFonts w:ascii="Verdana" w:hAnsi="Verdana"/>
            <w:sz w:val="18"/>
            <w:szCs w:val="18"/>
            <w:rPrChange w:id="2684" w:author="Thomas Kee" w:date="2011-03-31T10:31:00Z">
              <w:rPr>
                <w:rStyle w:val="HTMLTypewriter"/>
              </w:rPr>
            </w:rPrChange>
          </w:rPr>
          <w:t>x:1003:1003::/home/</w:t>
        </w:r>
        <w:proofErr w:type="spellStart"/>
        <w:r w:rsidRPr="003D0E39">
          <w:rPr>
            <w:rStyle w:val="HTMLTypewriter"/>
            <w:rFonts w:ascii="Verdana" w:hAnsi="Verdana"/>
            <w:sz w:val="18"/>
            <w:szCs w:val="18"/>
            <w:rPrChange w:id="2685" w:author="Thomas Kee" w:date="2011-03-31T10:31:00Z">
              <w:rPr>
                <w:rStyle w:val="HTMLTypewriter"/>
              </w:rPr>
            </w:rPrChange>
          </w:rPr>
          <w:t>david</w:t>
        </w:r>
        <w:proofErr w:type="spellEnd"/>
        <w:r w:rsidRPr="003D0E39">
          <w:rPr>
            <w:rStyle w:val="HTMLTypewriter"/>
            <w:rFonts w:ascii="Verdana" w:hAnsi="Verdana"/>
            <w:sz w:val="18"/>
            <w:szCs w:val="18"/>
            <w:rPrChange w:id="2686" w:author="Thomas Kee" w:date="2011-03-31T10:31:00Z">
              <w:rPr>
                <w:rStyle w:val="HTMLTypewriter"/>
              </w:rPr>
            </w:rPrChange>
          </w:rPr>
          <w:t>:/</w:t>
        </w:r>
        <w:proofErr w:type="spellStart"/>
        <w:r w:rsidRPr="003D0E39">
          <w:rPr>
            <w:rStyle w:val="HTMLTypewriter"/>
            <w:rFonts w:ascii="Verdana" w:hAnsi="Verdana"/>
            <w:sz w:val="18"/>
            <w:szCs w:val="18"/>
            <w:rPrChange w:id="2687" w:author="Thomas Kee" w:date="2011-03-31T10:31:00Z">
              <w:rPr>
                <w:rStyle w:val="HTMLTypewriter"/>
              </w:rPr>
            </w:rPrChange>
          </w:rPr>
          <w:t>usr</w:t>
        </w:r>
        <w:proofErr w:type="spellEnd"/>
        <w:r w:rsidRPr="003D0E39">
          <w:rPr>
            <w:rStyle w:val="HTMLTypewriter"/>
            <w:rFonts w:ascii="Verdana" w:hAnsi="Verdana"/>
            <w:sz w:val="18"/>
            <w:szCs w:val="18"/>
            <w:rPrChange w:id="2688" w:author="Thomas Kee" w:date="2011-03-31T10:31:00Z">
              <w:rPr>
                <w:rStyle w:val="HTMLTypewriter"/>
              </w:rPr>
            </w:rPrChange>
          </w:rPr>
          <w:t>/bin/</w:t>
        </w:r>
        <w:proofErr w:type="spellStart"/>
        <w:r w:rsidRPr="003D0E39">
          <w:rPr>
            <w:rStyle w:val="HTMLTypewriter"/>
            <w:rFonts w:ascii="Verdana" w:hAnsi="Verdana"/>
            <w:sz w:val="18"/>
            <w:szCs w:val="18"/>
            <w:rPrChange w:id="2689" w:author="Thomas Kee" w:date="2011-03-31T10:31:00Z">
              <w:rPr>
                <w:rStyle w:val="HTMLTypewriter"/>
              </w:rPr>
            </w:rPrChange>
          </w:rPr>
          <w:t>git</w:t>
        </w:r>
        <w:proofErr w:type="spellEnd"/>
        <w:r w:rsidRPr="003D0E39">
          <w:rPr>
            <w:rStyle w:val="HTMLTypewriter"/>
            <w:rFonts w:ascii="Verdana" w:hAnsi="Verdana"/>
            <w:sz w:val="18"/>
            <w:szCs w:val="18"/>
            <w:rPrChange w:id="2690" w:author="Thomas Kee" w:date="2011-03-31T10:31:00Z">
              <w:rPr>
                <w:rStyle w:val="HTMLTypewriter"/>
              </w:rPr>
            </w:rPrChange>
          </w:rPr>
          <w:t>-shell</w:t>
        </w:r>
      </w:ins>
    </w:p>
    <w:p w:rsidR="00BE0FCC" w:rsidRPr="00731FFC" w:rsidRDefault="003D0E39" w:rsidP="00BE0FCC">
      <w:pPr>
        <w:pStyle w:val="HTMLPreformatted"/>
        <w:ind w:left="720"/>
        <w:rPr>
          <w:ins w:id="2691" w:author="Thomas Kee" w:date="2011-03-31T10:20:00Z"/>
          <w:rStyle w:val="HTMLTypewriter"/>
          <w:rFonts w:ascii="Verdana" w:hAnsi="Verdana"/>
          <w:sz w:val="18"/>
          <w:szCs w:val="18"/>
          <w:rPrChange w:id="2692" w:author="Thomas Kee" w:date="2011-03-31T10:31:00Z">
            <w:rPr>
              <w:ins w:id="2693" w:author="Thomas Kee" w:date="2011-03-31T10:20:00Z"/>
              <w:rStyle w:val="HTMLTypewriter"/>
            </w:rPr>
          </w:rPrChange>
        </w:rPr>
      </w:pPr>
      <w:ins w:id="2694" w:author="Thomas Kee" w:date="2011-03-31T10:20:00Z">
        <w:r w:rsidRPr="003D0E39">
          <w:rPr>
            <w:rStyle w:val="HTMLTypewriter"/>
            <w:rFonts w:ascii="Verdana" w:hAnsi="Verdana"/>
            <w:sz w:val="18"/>
            <w:szCs w:val="18"/>
            <w:rPrChange w:id="269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696" w:author="Thomas Kee" w:date="2011-03-31T10:31:00Z">
              <w:rPr>
                <w:rStyle w:val="HTMLTypewriter"/>
              </w:rPr>
            </w:rPrChange>
          </w:rPr>
          <w:t>grep</w:t>
        </w:r>
        <w:proofErr w:type="spellEnd"/>
        <w:proofErr w:type="gramEnd"/>
        <w:r w:rsidRPr="003D0E39">
          <w:rPr>
            <w:rStyle w:val="HTMLTypewriter"/>
            <w:rFonts w:ascii="Verdana" w:hAnsi="Verdana"/>
            <w:sz w:val="18"/>
            <w:szCs w:val="18"/>
            <w:rPrChange w:id="2697" w:author="Thomas Kee" w:date="2011-03-31T10:31:00Z">
              <w:rPr>
                <w:rStyle w:val="HTMLTypewriter"/>
              </w:rPr>
            </w:rPrChange>
          </w:rPr>
          <w:t xml:space="preserve"> </w:t>
        </w:r>
        <w:proofErr w:type="spellStart"/>
        <w:r w:rsidRPr="003D0E39">
          <w:rPr>
            <w:rStyle w:val="HTMLTypewriter"/>
            <w:rFonts w:ascii="Verdana" w:hAnsi="Verdana"/>
            <w:sz w:val="18"/>
            <w:szCs w:val="18"/>
            <w:rPrChange w:id="2698" w:author="Thomas Kee" w:date="2011-03-31T10:31:00Z">
              <w:rPr>
                <w:rStyle w:val="HTMLTypewriter"/>
              </w:rPr>
            </w:rPrChange>
          </w:rPr>
          <w:t>git</w:t>
        </w:r>
        <w:proofErr w:type="spellEnd"/>
        <w:r w:rsidRPr="003D0E39">
          <w:rPr>
            <w:rStyle w:val="HTMLTypewriter"/>
            <w:rFonts w:ascii="Verdana" w:hAnsi="Verdana"/>
            <w:sz w:val="18"/>
            <w:szCs w:val="18"/>
            <w:rPrChange w:id="2699" w:author="Thomas Kee" w:date="2011-03-31T10:31:00Z">
              <w:rPr>
                <w:rStyle w:val="HTMLTypewriter"/>
              </w:rPr>
            </w:rPrChange>
          </w:rPr>
          <w:t xml:space="preserve"> /etc/shells </w:t>
        </w:r>
        <w:r w:rsidRPr="003D0E39">
          <w:rPr>
            <w:rStyle w:val="HTMLTypewriter"/>
            <w:rFonts w:ascii="Verdana" w:hAnsi="Verdana"/>
            <w:b/>
            <w:bCs/>
            <w:sz w:val="18"/>
            <w:szCs w:val="18"/>
            <w:rPrChange w:id="2700" w:author="Thomas Kee" w:date="2011-03-31T10:31:00Z">
              <w:rPr>
                <w:rStyle w:val="HTMLTypewriter"/>
                <w:b/>
                <w:bCs/>
              </w:rPr>
            </w:rPrChange>
          </w:rPr>
          <w:t>&lt;2&gt;</w:t>
        </w:r>
      </w:ins>
    </w:p>
    <w:p w:rsidR="00BE0FCC" w:rsidRPr="00731FFC" w:rsidRDefault="003D0E39" w:rsidP="00BE0FCC">
      <w:pPr>
        <w:pStyle w:val="HTMLPreformatted"/>
        <w:ind w:left="720"/>
        <w:rPr>
          <w:ins w:id="2701" w:author="Thomas Kee" w:date="2011-03-31T10:20:00Z"/>
          <w:rFonts w:ascii="Verdana" w:hAnsi="Verdana"/>
          <w:sz w:val="18"/>
          <w:szCs w:val="18"/>
          <w:rPrChange w:id="2702" w:author="Thomas Kee" w:date="2011-03-31T10:31:00Z">
            <w:rPr>
              <w:ins w:id="2703" w:author="Thomas Kee" w:date="2011-03-31T10:20:00Z"/>
            </w:rPr>
          </w:rPrChange>
        </w:rPr>
      </w:pPr>
      <w:ins w:id="2704" w:author="Thomas Kee" w:date="2011-03-31T10:20:00Z">
        <w:r w:rsidRPr="003D0E39">
          <w:rPr>
            <w:rStyle w:val="HTMLTypewriter"/>
            <w:rFonts w:ascii="Verdana" w:hAnsi="Verdana"/>
            <w:sz w:val="18"/>
            <w:szCs w:val="18"/>
            <w:rPrChange w:id="2705" w:author="Thomas Kee" w:date="2011-03-31T10:31:00Z">
              <w:rPr>
                <w:rStyle w:val="HTMLTypewriter"/>
              </w:rPr>
            </w:rPrChange>
          </w:rPr>
          <w:t>/</w:t>
        </w:r>
        <w:proofErr w:type="spellStart"/>
        <w:r w:rsidRPr="003D0E39">
          <w:rPr>
            <w:rStyle w:val="HTMLTypewriter"/>
            <w:rFonts w:ascii="Verdana" w:hAnsi="Verdana"/>
            <w:sz w:val="18"/>
            <w:szCs w:val="18"/>
            <w:rPrChange w:id="2706" w:author="Thomas Kee" w:date="2011-03-31T10:31:00Z">
              <w:rPr>
                <w:rStyle w:val="HTMLTypewriter"/>
              </w:rPr>
            </w:rPrChange>
          </w:rPr>
          <w:t>usr</w:t>
        </w:r>
        <w:proofErr w:type="spellEnd"/>
        <w:r w:rsidRPr="003D0E39">
          <w:rPr>
            <w:rStyle w:val="HTMLTypewriter"/>
            <w:rFonts w:ascii="Verdana" w:hAnsi="Verdana"/>
            <w:sz w:val="18"/>
            <w:szCs w:val="18"/>
            <w:rPrChange w:id="2707" w:author="Thomas Kee" w:date="2011-03-31T10:31:00Z">
              <w:rPr>
                <w:rStyle w:val="HTMLTypewriter"/>
              </w:rPr>
            </w:rPrChange>
          </w:rPr>
          <w:t>/bin/</w:t>
        </w:r>
        <w:proofErr w:type="spellStart"/>
        <w:r w:rsidRPr="003D0E39">
          <w:rPr>
            <w:rStyle w:val="HTMLTypewriter"/>
            <w:rFonts w:ascii="Verdana" w:hAnsi="Verdana"/>
            <w:sz w:val="18"/>
            <w:szCs w:val="18"/>
            <w:rPrChange w:id="2708" w:author="Thomas Kee" w:date="2011-03-31T10:31:00Z">
              <w:rPr>
                <w:rStyle w:val="HTMLTypewriter"/>
              </w:rPr>
            </w:rPrChange>
          </w:rPr>
          <w:t>git</w:t>
        </w:r>
        <w:proofErr w:type="spellEnd"/>
        <w:r w:rsidRPr="003D0E39">
          <w:rPr>
            <w:rStyle w:val="HTMLTypewriter"/>
            <w:rFonts w:ascii="Verdana" w:hAnsi="Verdana"/>
            <w:sz w:val="18"/>
            <w:szCs w:val="18"/>
            <w:rPrChange w:id="2709" w:author="Thomas Kee" w:date="2011-03-31T10:31:00Z">
              <w:rPr>
                <w:rStyle w:val="HTMLTypewriter"/>
              </w:rPr>
            </w:rPrChange>
          </w:rPr>
          <w:t>-shell</w:t>
        </w:r>
      </w:ins>
    </w:p>
    <w:p w:rsidR="00BE0FCC" w:rsidRPr="00731FFC" w:rsidRDefault="003D0E39" w:rsidP="00BE0FCC">
      <w:pPr>
        <w:pStyle w:val="NormalWeb"/>
        <w:numPr>
          <w:ilvl w:val="0"/>
          <w:numId w:val="11"/>
        </w:numPr>
        <w:ind w:left="1440"/>
        <w:rPr>
          <w:ins w:id="2710" w:author="Thomas Kee" w:date="2011-03-31T10:20:00Z"/>
          <w:rFonts w:ascii="Verdana" w:hAnsi="Verdana"/>
          <w:sz w:val="18"/>
          <w:szCs w:val="18"/>
          <w:rPrChange w:id="2711" w:author="Thomas Kee" w:date="2011-03-31T10:31:00Z">
            <w:rPr>
              <w:ins w:id="2712" w:author="Thomas Kee" w:date="2011-03-31T10:20:00Z"/>
            </w:rPr>
          </w:rPrChange>
        </w:rPr>
      </w:pPr>
      <w:proofErr w:type="gramStart"/>
      <w:ins w:id="2713" w:author="Thomas Kee" w:date="2011-03-31T10:20:00Z">
        <w:r w:rsidRPr="003D0E39">
          <w:rPr>
            <w:rFonts w:ascii="Verdana" w:hAnsi="Verdana"/>
            <w:sz w:val="18"/>
            <w:szCs w:val="18"/>
            <w:rPrChange w:id="2714" w:author="Thomas Kee" w:date="2011-03-31T10:31:00Z">
              <w:rPr>
                <w:rFonts w:ascii="Courier New" w:hAnsi="Courier New" w:cs="Courier New"/>
                <w:sz w:val="20"/>
                <w:szCs w:val="20"/>
              </w:rPr>
            </w:rPrChange>
          </w:rPr>
          <w:t>log-in</w:t>
        </w:r>
        <w:proofErr w:type="gramEnd"/>
        <w:r w:rsidRPr="003D0E39">
          <w:rPr>
            <w:rFonts w:ascii="Verdana" w:hAnsi="Verdana"/>
            <w:sz w:val="18"/>
            <w:szCs w:val="18"/>
            <w:rPrChange w:id="2715" w:author="Thomas Kee" w:date="2011-03-31T10:31:00Z">
              <w:rPr>
                <w:rFonts w:ascii="Courier New" w:hAnsi="Courier New" w:cs="Courier New"/>
                <w:sz w:val="20"/>
                <w:szCs w:val="20"/>
              </w:rPr>
            </w:rPrChange>
          </w:rPr>
          <w:t xml:space="preserve"> shell is set to /</w:t>
        </w:r>
        <w:proofErr w:type="spellStart"/>
        <w:r w:rsidRPr="003D0E39">
          <w:rPr>
            <w:rFonts w:ascii="Verdana" w:hAnsi="Verdana"/>
            <w:sz w:val="18"/>
            <w:szCs w:val="18"/>
            <w:rPrChange w:id="2716" w:author="Thomas Kee" w:date="2011-03-31T10:31:00Z">
              <w:rPr>
                <w:rFonts w:ascii="Courier New" w:hAnsi="Courier New" w:cs="Courier New"/>
                <w:sz w:val="20"/>
                <w:szCs w:val="20"/>
              </w:rPr>
            </w:rPrChange>
          </w:rPr>
          <w:t>usr</w:t>
        </w:r>
        <w:proofErr w:type="spellEnd"/>
        <w:r w:rsidRPr="003D0E39">
          <w:rPr>
            <w:rFonts w:ascii="Verdana" w:hAnsi="Verdana"/>
            <w:sz w:val="18"/>
            <w:szCs w:val="18"/>
            <w:rPrChange w:id="2717" w:author="Thomas Kee" w:date="2011-03-31T10:31:00Z">
              <w:rPr>
                <w:rFonts w:ascii="Courier New" w:hAnsi="Courier New" w:cs="Courier New"/>
                <w:sz w:val="20"/>
                <w:szCs w:val="20"/>
              </w:rPr>
            </w:rPrChange>
          </w:rPr>
          <w:t>/bin/</w:t>
        </w:r>
        <w:proofErr w:type="spellStart"/>
        <w:r w:rsidRPr="003D0E39">
          <w:rPr>
            <w:rFonts w:ascii="Verdana" w:hAnsi="Verdana"/>
            <w:sz w:val="18"/>
            <w:szCs w:val="18"/>
            <w:rPrChange w:id="2718" w:author="Thomas Kee" w:date="2011-03-31T10:31:00Z">
              <w:rPr>
                <w:rFonts w:ascii="Courier New" w:hAnsi="Courier New" w:cs="Courier New"/>
                <w:sz w:val="20"/>
                <w:szCs w:val="20"/>
              </w:rPr>
            </w:rPrChange>
          </w:rPr>
          <w:t>git</w:t>
        </w:r>
        <w:proofErr w:type="spellEnd"/>
        <w:r w:rsidRPr="003D0E39">
          <w:rPr>
            <w:rFonts w:ascii="Verdana" w:hAnsi="Verdana"/>
            <w:sz w:val="18"/>
            <w:szCs w:val="18"/>
            <w:rPrChange w:id="2719" w:author="Thomas Kee" w:date="2011-03-31T10:31:00Z">
              <w:rPr>
                <w:rFonts w:ascii="Courier New" w:hAnsi="Courier New" w:cs="Courier New"/>
                <w:sz w:val="20"/>
                <w:szCs w:val="20"/>
              </w:rPr>
            </w:rPrChange>
          </w:rPr>
          <w:t xml:space="preserve">-shell, which does not allow anything but </w:t>
        </w:r>
        <w:proofErr w:type="spellStart"/>
        <w:r w:rsidRPr="003D0E39">
          <w:rPr>
            <w:rStyle w:val="HTMLTypewriter"/>
            <w:rFonts w:ascii="Verdana" w:hAnsi="Verdana"/>
            <w:sz w:val="18"/>
            <w:szCs w:val="18"/>
            <w:rPrChange w:id="2720" w:author="Thomas Kee" w:date="2011-03-31T10:31:00Z">
              <w:rPr>
                <w:rStyle w:val="HTMLTypewriter"/>
              </w:rPr>
            </w:rPrChange>
          </w:rPr>
          <w:t>git</w:t>
        </w:r>
        <w:proofErr w:type="spellEnd"/>
        <w:r w:rsidRPr="003D0E39">
          <w:rPr>
            <w:rStyle w:val="HTMLTypewriter"/>
            <w:rFonts w:ascii="Verdana" w:hAnsi="Verdana"/>
            <w:sz w:val="18"/>
            <w:szCs w:val="18"/>
            <w:rPrChange w:id="2721" w:author="Thomas Kee" w:date="2011-03-31T10:31:00Z">
              <w:rPr>
                <w:rStyle w:val="HTMLTypewriter"/>
              </w:rPr>
            </w:rPrChange>
          </w:rPr>
          <w:t xml:space="preserve"> push</w:t>
        </w:r>
        <w:r w:rsidRPr="003D0E39">
          <w:rPr>
            <w:rFonts w:ascii="Verdana" w:hAnsi="Verdana"/>
            <w:sz w:val="18"/>
            <w:szCs w:val="18"/>
            <w:rPrChange w:id="2722" w:author="Thomas Kee" w:date="2011-03-31T10:31:00Z">
              <w:rPr>
                <w:rFonts w:ascii="Courier New" w:hAnsi="Courier New" w:cs="Courier New"/>
                <w:sz w:val="20"/>
                <w:szCs w:val="20"/>
              </w:rPr>
            </w:rPrChange>
          </w:rPr>
          <w:t xml:space="preserve"> and </w:t>
        </w:r>
        <w:proofErr w:type="spellStart"/>
        <w:r w:rsidRPr="003D0E39">
          <w:rPr>
            <w:rStyle w:val="HTMLTypewriter"/>
            <w:rFonts w:ascii="Verdana" w:hAnsi="Verdana"/>
            <w:sz w:val="18"/>
            <w:szCs w:val="18"/>
            <w:rPrChange w:id="2723" w:author="Thomas Kee" w:date="2011-03-31T10:31:00Z">
              <w:rPr>
                <w:rStyle w:val="HTMLTypewriter"/>
              </w:rPr>
            </w:rPrChange>
          </w:rPr>
          <w:t>git</w:t>
        </w:r>
        <w:proofErr w:type="spellEnd"/>
        <w:r w:rsidRPr="003D0E39">
          <w:rPr>
            <w:rStyle w:val="HTMLTypewriter"/>
            <w:rFonts w:ascii="Verdana" w:hAnsi="Verdana"/>
            <w:sz w:val="18"/>
            <w:szCs w:val="18"/>
            <w:rPrChange w:id="2724" w:author="Thomas Kee" w:date="2011-03-31T10:31:00Z">
              <w:rPr>
                <w:rStyle w:val="HTMLTypewriter"/>
              </w:rPr>
            </w:rPrChange>
          </w:rPr>
          <w:t xml:space="preserve"> pull</w:t>
        </w:r>
        <w:r w:rsidRPr="003D0E39">
          <w:rPr>
            <w:rFonts w:ascii="Verdana" w:hAnsi="Verdana"/>
            <w:sz w:val="18"/>
            <w:szCs w:val="18"/>
            <w:rPrChange w:id="2725" w:author="Thomas Kee" w:date="2011-03-31T10:31:00Z">
              <w:rPr>
                <w:rFonts w:ascii="Courier New" w:hAnsi="Courier New" w:cs="Courier New"/>
                <w:sz w:val="20"/>
                <w:szCs w:val="20"/>
              </w:rPr>
            </w:rPrChange>
          </w:rPr>
          <w:t xml:space="preserve">. The users should get an </w:t>
        </w:r>
        <w:proofErr w:type="spellStart"/>
        <w:proofErr w:type="gramStart"/>
        <w:r w:rsidRPr="003D0E39">
          <w:rPr>
            <w:rFonts w:ascii="Verdana" w:hAnsi="Verdana"/>
            <w:sz w:val="18"/>
            <w:szCs w:val="18"/>
            <w:rPrChange w:id="2726" w:author="Thomas Kee" w:date="2011-03-31T10:31:00Z">
              <w:rPr>
                <w:rFonts w:ascii="Courier New" w:hAnsi="Courier New" w:cs="Courier New"/>
                <w:sz w:val="20"/>
                <w:szCs w:val="20"/>
              </w:rPr>
            </w:rPrChange>
          </w:rPr>
          <w:t>ssh</w:t>
        </w:r>
        <w:proofErr w:type="spellEnd"/>
        <w:proofErr w:type="gramEnd"/>
        <w:r w:rsidRPr="003D0E39">
          <w:rPr>
            <w:rFonts w:ascii="Verdana" w:hAnsi="Verdana"/>
            <w:sz w:val="18"/>
            <w:szCs w:val="18"/>
            <w:rPrChange w:id="2727" w:author="Thomas Kee" w:date="2011-03-31T10:31:00Z">
              <w:rPr>
                <w:rFonts w:ascii="Courier New" w:hAnsi="Courier New" w:cs="Courier New"/>
                <w:sz w:val="20"/>
                <w:szCs w:val="20"/>
              </w:rPr>
            </w:rPrChange>
          </w:rPr>
          <w:t xml:space="preserve"> access to the machine. </w:t>
        </w:r>
      </w:ins>
    </w:p>
    <w:p w:rsidR="00BE0FCC" w:rsidRPr="00731FFC" w:rsidRDefault="003D0E39" w:rsidP="00BE0FCC">
      <w:pPr>
        <w:pStyle w:val="NormalWeb"/>
        <w:numPr>
          <w:ilvl w:val="0"/>
          <w:numId w:val="11"/>
        </w:numPr>
        <w:ind w:left="1440"/>
        <w:rPr>
          <w:ins w:id="2728" w:author="Thomas Kee" w:date="2011-03-31T10:20:00Z"/>
          <w:rFonts w:ascii="Verdana" w:hAnsi="Verdana"/>
          <w:sz w:val="18"/>
          <w:szCs w:val="18"/>
          <w:rPrChange w:id="2729" w:author="Thomas Kee" w:date="2011-03-31T10:31:00Z">
            <w:rPr>
              <w:ins w:id="2730" w:author="Thomas Kee" w:date="2011-03-31T10:20:00Z"/>
            </w:rPr>
          </w:rPrChange>
        </w:rPr>
      </w:pPr>
      <w:proofErr w:type="gramStart"/>
      <w:ins w:id="2731" w:author="Thomas Kee" w:date="2011-03-31T10:20:00Z">
        <w:r w:rsidRPr="003D0E39">
          <w:rPr>
            <w:rFonts w:ascii="Verdana" w:hAnsi="Verdana"/>
            <w:sz w:val="18"/>
            <w:szCs w:val="18"/>
            <w:rPrChange w:id="2732" w:author="Thomas Kee" w:date="2011-03-31T10:31:00Z">
              <w:rPr>
                <w:rFonts w:ascii="Courier New" w:hAnsi="Courier New" w:cs="Courier New"/>
                <w:sz w:val="20"/>
                <w:szCs w:val="20"/>
              </w:rPr>
            </w:rPrChange>
          </w:rPr>
          <w:t>in</w:t>
        </w:r>
        <w:proofErr w:type="gramEnd"/>
        <w:r w:rsidRPr="003D0E39">
          <w:rPr>
            <w:rFonts w:ascii="Verdana" w:hAnsi="Verdana"/>
            <w:sz w:val="18"/>
            <w:szCs w:val="18"/>
            <w:rPrChange w:id="2733" w:author="Thomas Kee" w:date="2011-03-31T10:31:00Z">
              <w:rPr>
                <w:rFonts w:ascii="Courier New" w:hAnsi="Courier New" w:cs="Courier New"/>
                <w:sz w:val="20"/>
                <w:szCs w:val="20"/>
              </w:rPr>
            </w:rPrChange>
          </w:rPr>
          <w:t xml:space="preserve"> many distributions /etc/shells needs to list what is used as the login shell. </w:t>
        </w:r>
      </w:ins>
    </w:p>
    <w:p w:rsidR="00BE0FCC" w:rsidRPr="00731FFC" w:rsidRDefault="003D0E39" w:rsidP="00BE0FCC">
      <w:pPr>
        <w:rPr>
          <w:ins w:id="2734" w:author="Thomas Kee" w:date="2011-03-31T10:20:00Z"/>
          <w:rFonts w:ascii="Verdana" w:hAnsi="Verdana"/>
          <w:sz w:val="18"/>
          <w:szCs w:val="18"/>
          <w:rPrChange w:id="2735" w:author="Thomas Kee" w:date="2011-03-31T10:31:00Z">
            <w:rPr>
              <w:ins w:id="2736" w:author="Thomas Kee" w:date="2011-03-31T10:20:00Z"/>
            </w:rPr>
          </w:rPrChange>
        </w:rPr>
      </w:pPr>
      <w:ins w:id="2737" w:author="Thomas Kee" w:date="2011-03-31T10:20:00Z">
        <w:r w:rsidRPr="003D0E39">
          <w:rPr>
            <w:rFonts w:ascii="Verdana" w:hAnsi="Verdana"/>
            <w:sz w:val="18"/>
            <w:szCs w:val="18"/>
            <w:rPrChange w:id="2738" w:author="Thomas Kee" w:date="2011-03-31T10:31:00Z">
              <w:rPr>
                <w:rFonts w:ascii="Courier New" w:hAnsi="Courier New" w:cs="Courier New"/>
                <w:sz w:val="20"/>
                <w:szCs w:val="20"/>
              </w:rPr>
            </w:rPrChange>
          </w:rPr>
          <w:t xml:space="preserve">CVS-style shared repository. </w:t>
        </w:r>
      </w:ins>
    </w:p>
    <w:p w:rsidR="00BE0FCC" w:rsidRPr="00731FFC" w:rsidRDefault="003D0E39" w:rsidP="00BE0FCC">
      <w:pPr>
        <w:pStyle w:val="HTMLPreformatted"/>
        <w:ind w:left="720"/>
        <w:rPr>
          <w:ins w:id="2739" w:author="Thomas Kee" w:date="2011-03-31T10:20:00Z"/>
          <w:rStyle w:val="HTMLTypewriter"/>
          <w:rFonts w:ascii="Verdana" w:hAnsi="Verdana"/>
          <w:sz w:val="18"/>
          <w:szCs w:val="18"/>
          <w:rPrChange w:id="2740" w:author="Thomas Kee" w:date="2011-03-31T10:31:00Z">
            <w:rPr>
              <w:ins w:id="2741" w:author="Thomas Kee" w:date="2011-03-31T10:20:00Z"/>
              <w:rStyle w:val="HTMLTypewriter"/>
            </w:rPr>
          </w:rPrChange>
        </w:rPr>
      </w:pPr>
      <w:ins w:id="2742" w:author="Thomas Kee" w:date="2011-03-31T10:20:00Z">
        <w:r w:rsidRPr="003D0E39">
          <w:rPr>
            <w:rStyle w:val="HTMLTypewriter"/>
            <w:rFonts w:ascii="Verdana" w:hAnsi="Verdana"/>
            <w:sz w:val="18"/>
            <w:szCs w:val="18"/>
            <w:rPrChange w:id="274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44" w:author="Thomas Kee" w:date="2011-03-31T10:31:00Z">
              <w:rPr>
                <w:rStyle w:val="HTMLTypewriter"/>
              </w:rPr>
            </w:rPrChange>
          </w:rPr>
          <w:t>grep</w:t>
        </w:r>
        <w:proofErr w:type="spellEnd"/>
        <w:proofErr w:type="gramEnd"/>
        <w:r w:rsidRPr="003D0E39">
          <w:rPr>
            <w:rStyle w:val="HTMLTypewriter"/>
            <w:rFonts w:ascii="Verdana" w:hAnsi="Verdana"/>
            <w:sz w:val="18"/>
            <w:szCs w:val="18"/>
            <w:rPrChange w:id="2745" w:author="Thomas Kee" w:date="2011-03-31T10:31:00Z">
              <w:rPr>
                <w:rStyle w:val="HTMLTypewriter"/>
              </w:rPr>
            </w:rPrChange>
          </w:rPr>
          <w:t xml:space="preserve"> </w:t>
        </w:r>
        <w:proofErr w:type="spellStart"/>
        <w:r w:rsidRPr="003D0E39">
          <w:rPr>
            <w:rStyle w:val="HTMLTypewriter"/>
            <w:rFonts w:ascii="Verdana" w:hAnsi="Verdana"/>
            <w:sz w:val="18"/>
            <w:szCs w:val="18"/>
            <w:rPrChange w:id="2746" w:author="Thomas Kee" w:date="2011-03-31T10:31:00Z">
              <w:rPr>
                <w:rStyle w:val="HTMLTypewriter"/>
              </w:rPr>
            </w:rPrChange>
          </w:rPr>
          <w:t>git</w:t>
        </w:r>
        <w:proofErr w:type="spellEnd"/>
        <w:r w:rsidRPr="003D0E39">
          <w:rPr>
            <w:rStyle w:val="HTMLTypewriter"/>
            <w:rFonts w:ascii="Verdana" w:hAnsi="Verdana"/>
            <w:sz w:val="18"/>
            <w:szCs w:val="18"/>
            <w:rPrChange w:id="2747" w:author="Thomas Kee" w:date="2011-03-31T10:31:00Z">
              <w:rPr>
                <w:rStyle w:val="HTMLTypewriter"/>
              </w:rPr>
            </w:rPrChange>
          </w:rPr>
          <w:t xml:space="preserve"> /etc/group </w:t>
        </w:r>
        <w:r w:rsidRPr="003D0E39">
          <w:rPr>
            <w:rStyle w:val="HTMLTypewriter"/>
            <w:rFonts w:ascii="Verdana" w:hAnsi="Verdana"/>
            <w:b/>
            <w:bCs/>
            <w:sz w:val="18"/>
            <w:szCs w:val="18"/>
            <w:rPrChange w:id="2748" w:author="Thomas Kee" w:date="2011-03-31T10:31:00Z">
              <w:rPr>
                <w:rStyle w:val="HTMLTypewriter"/>
                <w:b/>
                <w:bCs/>
              </w:rPr>
            </w:rPrChange>
          </w:rPr>
          <w:t>&lt;1&gt;</w:t>
        </w:r>
      </w:ins>
    </w:p>
    <w:p w:rsidR="00BE0FCC" w:rsidRPr="00731FFC" w:rsidRDefault="003D0E39" w:rsidP="00BE0FCC">
      <w:pPr>
        <w:pStyle w:val="HTMLPreformatted"/>
        <w:ind w:left="720"/>
        <w:rPr>
          <w:ins w:id="2749" w:author="Thomas Kee" w:date="2011-03-31T10:20:00Z"/>
          <w:rStyle w:val="HTMLTypewriter"/>
          <w:rFonts w:ascii="Verdana" w:hAnsi="Verdana"/>
          <w:sz w:val="18"/>
          <w:szCs w:val="18"/>
          <w:rPrChange w:id="2750" w:author="Thomas Kee" w:date="2011-03-31T10:31:00Z">
            <w:rPr>
              <w:ins w:id="2751" w:author="Thomas Kee" w:date="2011-03-31T10:20:00Z"/>
              <w:rStyle w:val="HTMLTypewriter"/>
            </w:rPr>
          </w:rPrChange>
        </w:rPr>
      </w:pPr>
      <w:ins w:id="2752" w:author="Thomas Kee" w:date="2011-03-31T10:20:00Z">
        <w:r w:rsidRPr="003D0E39">
          <w:rPr>
            <w:rStyle w:val="HTMLTypewriter"/>
            <w:rFonts w:ascii="Verdana" w:hAnsi="Verdana"/>
            <w:sz w:val="18"/>
            <w:szCs w:val="18"/>
            <w:rPrChange w:id="2753" w:author="Thomas Kee" w:date="2011-03-31T10:31:00Z">
              <w:rPr>
                <w:rStyle w:val="HTMLTypewriter"/>
              </w:rPr>
            </w:rPrChange>
          </w:rPr>
          <w:t>git:x:9418:alice,bob,cindy,david</w:t>
        </w:r>
      </w:ins>
    </w:p>
    <w:p w:rsidR="00BE0FCC" w:rsidRPr="00731FFC" w:rsidRDefault="003D0E39" w:rsidP="00BE0FCC">
      <w:pPr>
        <w:pStyle w:val="HTMLPreformatted"/>
        <w:ind w:left="720"/>
        <w:rPr>
          <w:ins w:id="2754" w:author="Thomas Kee" w:date="2011-03-31T10:20:00Z"/>
          <w:rStyle w:val="HTMLTypewriter"/>
          <w:rFonts w:ascii="Verdana" w:hAnsi="Verdana"/>
          <w:sz w:val="18"/>
          <w:szCs w:val="18"/>
          <w:rPrChange w:id="2755" w:author="Thomas Kee" w:date="2011-03-31T10:31:00Z">
            <w:rPr>
              <w:ins w:id="2756" w:author="Thomas Kee" w:date="2011-03-31T10:20:00Z"/>
              <w:rStyle w:val="HTMLTypewriter"/>
            </w:rPr>
          </w:rPrChange>
        </w:rPr>
      </w:pPr>
      <w:ins w:id="2757" w:author="Thomas Kee" w:date="2011-03-31T10:20:00Z">
        <w:r w:rsidRPr="003D0E39">
          <w:rPr>
            <w:rStyle w:val="HTMLTypewriter"/>
            <w:rFonts w:ascii="Verdana" w:hAnsi="Verdana"/>
            <w:sz w:val="18"/>
            <w:szCs w:val="18"/>
            <w:rPrChange w:id="275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59" w:author="Thomas Kee" w:date="2011-03-31T10:31:00Z">
              <w:rPr>
                <w:rStyle w:val="HTMLTypewriter"/>
              </w:rPr>
            </w:rPrChange>
          </w:rPr>
          <w:t>cd</w:t>
        </w:r>
        <w:proofErr w:type="spellEnd"/>
        <w:proofErr w:type="gramEnd"/>
        <w:r w:rsidRPr="003D0E39">
          <w:rPr>
            <w:rStyle w:val="HTMLTypewriter"/>
            <w:rFonts w:ascii="Verdana" w:hAnsi="Verdana"/>
            <w:sz w:val="18"/>
            <w:szCs w:val="18"/>
            <w:rPrChange w:id="2760" w:author="Thomas Kee" w:date="2011-03-31T10:31:00Z">
              <w:rPr>
                <w:rStyle w:val="HTMLTypewriter"/>
              </w:rPr>
            </w:rPrChange>
          </w:rPr>
          <w:t xml:space="preserve"> /home/devo.git</w:t>
        </w:r>
      </w:ins>
    </w:p>
    <w:p w:rsidR="00BE0FCC" w:rsidRPr="00731FFC" w:rsidRDefault="003D0E39" w:rsidP="00BE0FCC">
      <w:pPr>
        <w:pStyle w:val="HTMLPreformatted"/>
        <w:ind w:left="720"/>
        <w:rPr>
          <w:ins w:id="2761" w:author="Thomas Kee" w:date="2011-03-31T10:20:00Z"/>
          <w:rStyle w:val="HTMLTypewriter"/>
          <w:rFonts w:ascii="Verdana" w:hAnsi="Verdana"/>
          <w:sz w:val="18"/>
          <w:szCs w:val="18"/>
          <w:rPrChange w:id="2762" w:author="Thomas Kee" w:date="2011-03-31T10:31:00Z">
            <w:rPr>
              <w:ins w:id="2763" w:author="Thomas Kee" w:date="2011-03-31T10:20:00Z"/>
              <w:rStyle w:val="HTMLTypewriter"/>
            </w:rPr>
          </w:rPrChange>
        </w:rPr>
      </w:pPr>
      <w:ins w:id="2764" w:author="Thomas Kee" w:date="2011-03-31T10:20:00Z">
        <w:r w:rsidRPr="003D0E39">
          <w:rPr>
            <w:rStyle w:val="HTMLTypewriter"/>
            <w:rFonts w:ascii="Verdana" w:hAnsi="Verdana"/>
            <w:sz w:val="18"/>
            <w:szCs w:val="18"/>
            <w:rPrChange w:id="276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66" w:author="Thomas Kee" w:date="2011-03-31T10:31:00Z">
              <w:rPr>
                <w:rStyle w:val="HTMLTypewriter"/>
              </w:rPr>
            </w:rPrChange>
          </w:rPr>
          <w:t>ls</w:t>
        </w:r>
        <w:proofErr w:type="spellEnd"/>
        <w:proofErr w:type="gramEnd"/>
        <w:r w:rsidRPr="003D0E39">
          <w:rPr>
            <w:rStyle w:val="HTMLTypewriter"/>
            <w:rFonts w:ascii="Verdana" w:hAnsi="Verdana"/>
            <w:sz w:val="18"/>
            <w:szCs w:val="18"/>
            <w:rPrChange w:id="2767" w:author="Thomas Kee" w:date="2011-03-31T10:31:00Z">
              <w:rPr>
                <w:rStyle w:val="HTMLTypewriter"/>
              </w:rPr>
            </w:rPrChange>
          </w:rPr>
          <w:t xml:space="preserve"> -l </w:t>
        </w:r>
        <w:r w:rsidRPr="003D0E39">
          <w:rPr>
            <w:rStyle w:val="HTMLTypewriter"/>
            <w:rFonts w:ascii="Verdana" w:hAnsi="Verdana"/>
            <w:b/>
            <w:bCs/>
            <w:sz w:val="18"/>
            <w:szCs w:val="18"/>
            <w:rPrChange w:id="2768" w:author="Thomas Kee" w:date="2011-03-31T10:31:00Z">
              <w:rPr>
                <w:rStyle w:val="HTMLTypewriter"/>
                <w:b/>
                <w:bCs/>
              </w:rPr>
            </w:rPrChange>
          </w:rPr>
          <w:t>&lt;2&gt;</w:t>
        </w:r>
      </w:ins>
    </w:p>
    <w:p w:rsidR="00BE0FCC" w:rsidRPr="00731FFC" w:rsidRDefault="003D0E39" w:rsidP="00BE0FCC">
      <w:pPr>
        <w:pStyle w:val="HTMLPreformatted"/>
        <w:ind w:left="720"/>
        <w:rPr>
          <w:ins w:id="2769" w:author="Thomas Kee" w:date="2011-03-31T10:20:00Z"/>
          <w:rStyle w:val="HTMLTypewriter"/>
          <w:rFonts w:ascii="Verdana" w:hAnsi="Verdana"/>
          <w:sz w:val="18"/>
          <w:szCs w:val="18"/>
          <w:rPrChange w:id="2770" w:author="Thomas Kee" w:date="2011-03-31T10:31:00Z">
            <w:rPr>
              <w:ins w:id="2771" w:author="Thomas Kee" w:date="2011-03-31T10:20:00Z"/>
              <w:rStyle w:val="HTMLTypewriter"/>
            </w:rPr>
          </w:rPrChange>
        </w:rPr>
      </w:pPr>
      <w:ins w:id="2772" w:author="Thomas Kee" w:date="2011-03-31T10:20:00Z">
        <w:r w:rsidRPr="003D0E39">
          <w:rPr>
            <w:rStyle w:val="HTMLTypewriter"/>
            <w:rFonts w:ascii="Verdana" w:hAnsi="Verdana"/>
            <w:sz w:val="18"/>
            <w:szCs w:val="18"/>
            <w:rPrChange w:id="277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74" w:author="Thomas Kee" w:date="2011-03-31T10:31:00Z">
              <w:rPr>
                <w:rStyle w:val="HTMLTypewriter"/>
              </w:rPr>
            </w:rPrChange>
          </w:rPr>
          <w:t>lrwxrwxrwx</w:t>
        </w:r>
        <w:proofErr w:type="spellEnd"/>
        <w:proofErr w:type="gramEnd"/>
        <w:r w:rsidRPr="003D0E39">
          <w:rPr>
            <w:rStyle w:val="HTMLTypewriter"/>
            <w:rFonts w:ascii="Verdana" w:hAnsi="Verdana"/>
            <w:sz w:val="18"/>
            <w:szCs w:val="18"/>
            <w:rPrChange w:id="2775" w:author="Thomas Kee" w:date="2011-03-31T10:31:00Z">
              <w:rPr>
                <w:rStyle w:val="HTMLTypewriter"/>
              </w:rPr>
            </w:rPrChange>
          </w:rPr>
          <w:t xml:space="preserve">   1 </w:t>
        </w:r>
        <w:proofErr w:type="spellStart"/>
        <w:r w:rsidRPr="003D0E39">
          <w:rPr>
            <w:rStyle w:val="HTMLTypewriter"/>
            <w:rFonts w:ascii="Verdana" w:hAnsi="Verdana"/>
            <w:sz w:val="18"/>
            <w:szCs w:val="18"/>
            <w:rPrChange w:id="2776" w:author="Thomas Kee" w:date="2011-03-31T10:31:00Z">
              <w:rPr>
                <w:rStyle w:val="HTMLTypewriter"/>
              </w:rPr>
            </w:rPrChange>
          </w:rPr>
          <w:t>david</w:t>
        </w:r>
        <w:proofErr w:type="spellEnd"/>
        <w:r w:rsidRPr="003D0E39">
          <w:rPr>
            <w:rStyle w:val="HTMLTypewriter"/>
            <w:rFonts w:ascii="Verdana" w:hAnsi="Verdana"/>
            <w:sz w:val="18"/>
            <w:szCs w:val="18"/>
            <w:rPrChange w:id="2777" w:author="Thomas Kee" w:date="2011-03-31T10:31:00Z">
              <w:rPr>
                <w:rStyle w:val="HTMLTypewriter"/>
              </w:rPr>
            </w:rPrChange>
          </w:rPr>
          <w:t xml:space="preserve"> </w:t>
        </w:r>
        <w:proofErr w:type="spellStart"/>
        <w:r w:rsidRPr="003D0E39">
          <w:rPr>
            <w:rStyle w:val="HTMLTypewriter"/>
            <w:rFonts w:ascii="Verdana" w:hAnsi="Verdana"/>
            <w:sz w:val="18"/>
            <w:szCs w:val="18"/>
            <w:rPrChange w:id="2778" w:author="Thomas Kee" w:date="2011-03-31T10:31:00Z">
              <w:rPr>
                <w:rStyle w:val="HTMLTypewriter"/>
              </w:rPr>
            </w:rPrChange>
          </w:rPr>
          <w:t>git</w:t>
        </w:r>
        <w:proofErr w:type="spellEnd"/>
        <w:r w:rsidRPr="003D0E39">
          <w:rPr>
            <w:rStyle w:val="HTMLTypewriter"/>
            <w:rFonts w:ascii="Verdana" w:hAnsi="Verdana"/>
            <w:sz w:val="18"/>
            <w:szCs w:val="18"/>
            <w:rPrChange w:id="2779" w:author="Thomas Kee" w:date="2011-03-31T10:31:00Z">
              <w:rPr>
                <w:rStyle w:val="HTMLTypewriter"/>
              </w:rPr>
            </w:rPrChange>
          </w:rPr>
          <w:t xml:space="preserve">    17 Dec  4 22:40 HEAD -&gt; refs/heads/master</w:t>
        </w:r>
      </w:ins>
    </w:p>
    <w:p w:rsidR="00BE0FCC" w:rsidRPr="00731FFC" w:rsidRDefault="003D0E39" w:rsidP="00BE0FCC">
      <w:pPr>
        <w:pStyle w:val="HTMLPreformatted"/>
        <w:ind w:left="720"/>
        <w:rPr>
          <w:ins w:id="2780" w:author="Thomas Kee" w:date="2011-03-31T10:20:00Z"/>
          <w:rStyle w:val="HTMLTypewriter"/>
          <w:rFonts w:ascii="Verdana" w:hAnsi="Verdana"/>
          <w:sz w:val="18"/>
          <w:szCs w:val="18"/>
          <w:rPrChange w:id="2781" w:author="Thomas Kee" w:date="2011-03-31T10:31:00Z">
            <w:rPr>
              <w:ins w:id="2782" w:author="Thomas Kee" w:date="2011-03-31T10:20:00Z"/>
              <w:rStyle w:val="HTMLTypewriter"/>
            </w:rPr>
          </w:rPrChange>
        </w:rPr>
      </w:pPr>
      <w:ins w:id="2783" w:author="Thomas Kee" w:date="2011-03-31T10:20:00Z">
        <w:r w:rsidRPr="003D0E39">
          <w:rPr>
            <w:rStyle w:val="HTMLTypewriter"/>
            <w:rFonts w:ascii="Verdana" w:hAnsi="Verdana"/>
            <w:sz w:val="18"/>
            <w:szCs w:val="18"/>
            <w:rPrChange w:id="278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85" w:author="Thomas Kee" w:date="2011-03-31T10:31:00Z">
              <w:rPr>
                <w:rStyle w:val="HTMLTypewriter"/>
              </w:rPr>
            </w:rPrChange>
          </w:rPr>
          <w:t>drwxrwsr</w:t>
        </w:r>
        <w:proofErr w:type="spellEnd"/>
        <w:r w:rsidRPr="003D0E39">
          <w:rPr>
            <w:rStyle w:val="HTMLTypewriter"/>
            <w:rFonts w:ascii="Verdana" w:hAnsi="Verdana"/>
            <w:sz w:val="18"/>
            <w:szCs w:val="18"/>
            <w:rPrChange w:id="2786" w:author="Thomas Kee" w:date="2011-03-31T10:31:00Z">
              <w:rPr>
                <w:rStyle w:val="HTMLTypewriter"/>
              </w:rPr>
            </w:rPrChange>
          </w:rPr>
          <w:t>-</w:t>
        </w:r>
        <w:proofErr w:type="gramEnd"/>
        <w:r w:rsidRPr="003D0E39">
          <w:rPr>
            <w:rStyle w:val="HTMLTypewriter"/>
            <w:rFonts w:ascii="Verdana" w:hAnsi="Verdana"/>
            <w:sz w:val="18"/>
            <w:szCs w:val="18"/>
            <w:rPrChange w:id="2787" w:author="Thomas Kee" w:date="2011-03-31T10:31:00Z">
              <w:rPr>
                <w:rStyle w:val="HTMLTypewriter"/>
              </w:rPr>
            </w:rPrChange>
          </w:rPr>
          <w:t xml:space="preserve">x   2 </w:t>
        </w:r>
        <w:proofErr w:type="spellStart"/>
        <w:r w:rsidRPr="003D0E39">
          <w:rPr>
            <w:rStyle w:val="HTMLTypewriter"/>
            <w:rFonts w:ascii="Verdana" w:hAnsi="Verdana"/>
            <w:sz w:val="18"/>
            <w:szCs w:val="18"/>
            <w:rPrChange w:id="2788" w:author="Thomas Kee" w:date="2011-03-31T10:31:00Z">
              <w:rPr>
                <w:rStyle w:val="HTMLTypewriter"/>
              </w:rPr>
            </w:rPrChange>
          </w:rPr>
          <w:t>david</w:t>
        </w:r>
        <w:proofErr w:type="spellEnd"/>
        <w:r w:rsidRPr="003D0E39">
          <w:rPr>
            <w:rStyle w:val="HTMLTypewriter"/>
            <w:rFonts w:ascii="Verdana" w:hAnsi="Verdana"/>
            <w:sz w:val="18"/>
            <w:szCs w:val="18"/>
            <w:rPrChange w:id="2789" w:author="Thomas Kee" w:date="2011-03-31T10:31:00Z">
              <w:rPr>
                <w:rStyle w:val="HTMLTypewriter"/>
              </w:rPr>
            </w:rPrChange>
          </w:rPr>
          <w:t xml:space="preserve"> </w:t>
        </w:r>
        <w:proofErr w:type="spellStart"/>
        <w:r w:rsidRPr="003D0E39">
          <w:rPr>
            <w:rStyle w:val="HTMLTypewriter"/>
            <w:rFonts w:ascii="Verdana" w:hAnsi="Verdana"/>
            <w:sz w:val="18"/>
            <w:szCs w:val="18"/>
            <w:rPrChange w:id="2790" w:author="Thomas Kee" w:date="2011-03-31T10:31:00Z">
              <w:rPr>
                <w:rStyle w:val="HTMLTypewriter"/>
              </w:rPr>
            </w:rPrChange>
          </w:rPr>
          <w:t>git</w:t>
        </w:r>
        <w:proofErr w:type="spellEnd"/>
        <w:r w:rsidRPr="003D0E39">
          <w:rPr>
            <w:rStyle w:val="HTMLTypewriter"/>
            <w:rFonts w:ascii="Verdana" w:hAnsi="Verdana"/>
            <w:sz w:val="18"/>
            <w:szCs w:val="18"/>
            <w:rPrChange w:id="2791" w:author="Thomas Kee" w:date="2011-03-31T10:31:00Z">
              <w:rPr>
                <w:rStyle w:val="HTMLTypewriter"/>
              </w:rPr>
            </w:rPrChange>
          </w:rPr>
          <w:t xml:space="preserve">  4096 Dec  4 22:40 branches</w:t>
        </w:r>
      </w:ins>
    </w:p>
    <w:p w:rsidR="00BE0FCC" w:rsidRPr="00731FFC" w:rsidRDefault="003D0E39" w:rsidP="00BE0FCC">
      <w:pPr>
        <w:pStyle w:val="HTMLPreformatted"/>
        <w:ind w:left="720"/>
        <w:rPr>
          <w:ins w:id="2792" w:author="Thomas Kee" w:date="2011-03-31T10:20:00Z"/>
          <w:rStyle w:val="HTMLTypewriter"/>
          <w:rFonts w:ascii="Verdana" w:hAnsi="Verdana"/>
          <w:sz w:val="18"/>
          <w:szCs w:val="18"/>
          <w:rPrChange w:id="2793" w:author="Thomas Kee" w:date="2011-03-31T10:31:00Z">
            <w:rPr>
              <w:ins w:id="2794" w:author="Thomas Kee" w:date="2011-03-31T10:20:00Z"/>
              <w:rStyle w:val="HTMLTypewriter"/>
            </w:rPr>
          </w:rPrChange>
        </w:rPr>
      </w:pPr>
      <w:ins w:id="2795" w:author="Thomas Kee" w:date="2011-03-31T10:20:00Z">
        <w:r w:rsidRPr="003D0E39">
          <w:rPr>
            <w:rStyle w:val="HTMLTypewriter"/>
            <w:rFonts w:ascii="Verdana" w:hAnsi="Verdana"/>
            <w:sz w:val="18"/>
            <w:szCs w:val="18"/>
            <w:rPrChange w:id="279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797" w:author="Thomas Kee" w:date="2011-03-31T10:31:00Z">
              <w:rPr>
                <w:rStyle w:val="HTMLTypewriter"/>
              </w:rPr>
            </w:rPrChange>
          </w:rPr>
          <w:t>rw</w:t>
        </w:r>
        <w:proofErr w:type="spellEnd"/>
        <w:r w:rsidRPr="003D0E39">
          <w:rPr>
            <w:rStyle w:val="HTMLTypewriter"/>
            <w:rFonts w:ascii="Verdana" w:hAnsi="Verdana"/>
            <w:sz w:val="18"/>
            <w:szCs w:val="18"/>
            <w:rPrChange w:id="2798" w:author="Thomas Kee" w:date="2011-03-31T10:31:00Z">
              <w:rPr>
                <w:rStyle w:val="HTMLTypewriter"/>
              </w:rPr>
            </w:rPrChange>
          </w:rPr>
          <w:t>-</w:t>
        </w:r>
        <w:proofErr w:type="spellStart"/>
        <w:proofErr w:type="gramEnd"/>
        <w:r w:rsidRPr="003D0E39">
          <w:rPr>
            <w:rStyle w:val="HTMLTypewriter"/>
            <w:rFonts w:ascii="Verdana" w:hAnsi="Verdana"/>
            <w:sz w:val="18"/>
            <w:szCs w:val="18"/>
            <w:rPrChange w:id="2799" w:author="Thomas Kee" w:date="2011-03-31T10:31:00Z">
              <w:rPr>
                <w:rStyle w:val="HTMLTypewriter"/>
              </w:rPr>
            </w:rPrChange>
          </w:rPr>
          <w:t>rw</w:t>
        </w:r>
        <w:proofErr w:type="spellEnd"/>
        <w:r w:rsidRPr="003D0E39">
          <w:rPr>
            <w:rStyle w:val="HTMLTypewriter"/>
            <w:rFonts w:ascii="Verdana" w:hAnsi="Verdana"/>
            <w:sz w:val="18"/>
            <w:szCs w:val="18"/>
            <w:rPrChange w:id="2800" w:author="Thomas Kee" w:date="2011-03-31T10:31:00Z">
              <w:rPr>
                <w:rStyle w:val="HTMLTypewriter"/>
              </w:rPr>
            </w:rPrChange>
          </w:rPr>
          <w:t xml:space="preserve">-r--   1 </w:t>
        </w:r>
        <w:proofErr w:type="spellStart"/>
        <w:r w:rsidRPr="003D0E39">
          <w:rPr>
            <w:rStyle w:val="HTMLTypewriter"/>
            <w:rFonts w:ascii="Verdana" w:hAnsi="Verdana"/>
            <w:sz w:val="18"/>
            <w:szCs w:val="18"/>
            <w:rPrChange w:id="2801" w:author="Thomas Kee" w:date="2011-03-31T10:31:00Z">
              <w:rPr>
                <w:rStyle w:val="HTMLTypewriter"/>
              </w:rPr>
            </w:rPrChange>
          </w:rPr>
          <w:t>david</w:t>
        </w:r>
        <w:proofErr w:type="spellEnd"/>
        <w:r w:rsidRPr="003D0E39">
          <w:rPr>
            <w:rStyle w:val="HTMLTypewriter"/>
            <w:rFonts w:ascii="Verdana" w:hAnsi="Verdana"/>
            <w:sz w:val="18"/>
            <w:szCs w:val="18"/>
            <w:rPrChange w:id="2802" w:author="Thomas Kee" w:date="2011-03-31T10:31:00Z">
              <w:rPr>
                <w:rStyle w:val="HTMLTypewriter"/>
              </w:rPr>
            </w:rPrChange>
          </w:rPr>
          <w:t xml:space="preserve"> </w:t>
        </w:r>
        <w:proofErr w:type="spellStart"/>
        <w:r w:rsidRPr="003D0E39">
          <w:rPr>
            <w:rStyle w:val="HTMLTypewriter"/>
            <w:rFonts w:ascii="Verdana" w:hAnsi="Verdana"/>
            <w:sz w:val="18"/>
            <w:szCs w:val="18"/>
            <w:rPrChange w:id="2803" w:author="Thomas Kee" w:date="2011-03-31T10:31:00Z">
              <w:rPr>
                <w:rStyle w:val="HTMLTypewriter"/>
              </w:rPr>
            </w:rPrChange>
          </w:rPr>
          <w:t>git</w:t>
        </w:r>
        <w:proofErr w:type="spellEnd"/>
        <w:r w:rsidRPr="003D0E39">
          <w:rPr>
            <w:rStyle w:val="HTMLTypewriter"/>
            <w:rFonts w:ascii="Verdana" w:hAnsi="Verdana"/>
            <w:sz w:val="18"/>
            <w:szCs w:val="18"/>
            <w:rPrChange w:id="2804" w:author="Thomas Kee" w:date="2011-03-31T10:31:00Z">
              <w:rPr>
                <w:rStyle w:val="HTMLTypewriter"/>
              </w:rPr>
            </w:rPrChange>
          </w:rPr>
          <w:t xml:space="preserve">    84 Dec  4 22:40 </w:t>
        </w:r>
        <w:proofErr w:type="spellStart"/>
        <w:r w:rsidRPr="003D0E39">
          <w:rPr>
            <w:rStyle w:val="HTMLTypewriter"/>
            <w:rFonts w:ascii="Verdana" w:hAnsi="Verdana"/>
            <w:sz w:val="18"/>
            <w:szCs w:val="18"/>
            <w:rPrChange w:id="2805" w:author="Thomas Kee" w:date="2011-03-31T10:31:00Z">
              <w:rPr>
                <w:rStyle w:val="HTMLTypewriter"/>
              </w:rPr>
            </w:rPrChange>
          </w:rPr>
          <w:t>config</w:t>
        </w:r>
        <w:proofErr w:type="spellEnd"/>
      </w:ins>
    </w:p>
    <w:p w:rsidR="00BE0FCC" w:rsidRPr="00731FFC" w:rsidRDefault="003D0E39" w:rsidP="00BE0FCC">
      <w:pPr>
        <w:pStyle w:val="HTMLPreformatted"/>
        <w:ind w:left="720"/>
        <w:rPr>
          <w:ins w:id="2806" w:author="Thomas Kee" w:date="2011-03-31T10:20:00Z"/>
          <w:rStyle w:val="HTMLTypewriter"/>
          <w:rFonts w:ascii="Verdana" w:hAnsi="Verdana"/>
          <w:sz w:val="18"/>
          <w:szCs w:val="18"/>
          <w:rPrChange w:id="2807" w:author="Thomas Kee" w:date="2011-03-31T10:31:00Z">
            <w:rPr>
              <w:ins w:id="2808" w:author="Thomas Kee" w:date="2011-03-31T10:20:00Z"/>
              <w:rStyle w:val="HTMLTypewriter"/>
            </w:rPr>
          </w:rPrChange>
        </w:rPr>
      </w:pPr>
      <w:ins w:id="2809" w:author="Thomas Kee" w:date="2011-03-31T10:20:00Z">
        <w:r w:rsidRPr="003D0E39">
          <w:rPr>
            <w:rStyle w:val="HTMLTypewriter"/>
            <w:rFonts w:ascii="Verdana" w:hAnsi="Verdana"/>
            <w:sz w:val="18"/>
            <w:szCs w:val="18"/>
            <w:rPrChange w:id="281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11" w:author="Thomas Kee" w:date="2011-03-31T10:31:00Z">
              <w:rPr>
                <w:rStyle w:val="HTMLTypewriter"/>
              </w:rPr>
            </w:rPrChange>
          </w:rPr>
          <w:t>rw</w:t>
        </w:r>
        <w:proofErr w:type="spellEnd"/>
        <w:r w:rsidRPr="003D0E39">
          <w:rPr>
            <w:rStyle w:val="HTMLTypewriter"/>
            <w:rFonts w:ascii="Verdana" w:hAnsi="Verdana"/>
            <w:sz w:val="18"/>
            <w:szCs w:val="18"/>
            <w:rPrChange w:id="2812" w:author="Thomas Kee" w:date="2011-03-31T10:31:00Z">
              <w:rPr>
                <w:rStyle w:val="HTMLTypewriter"/>
              </w:rPr>
            </w:rPrChange>
          </w:rPr>
          <w:t>-</w:t>
        </w:r>
        <w:proofErr w:type="spellStart"/>
        <w:proofErr w:type="gramEnd"/>
        <w:r w:rsidRPr="003D0E39">
          <w:rPr>
            <w:rStyle w:val="HTMLTypewriter"/>
            <w:rFonts w:ascii="Verdana" w:hAnsi="Verdana"/>
            <w:sz w:val="18"/>
            <w:szCs w:val="18"/>
            <w:rPrChange w:id="2813" w:author="Thomas Kee" w:date="2011-03-31T10:31:00Z">
              <w:rPr>
                <w:rStyle w:val="HTMLTypewriter"/>
              </w:rPr>
            </w:rPrChange>
          </w:rPr>
          <w:t>rw</w:t>
        </w:r>
        <w:proofErr w:type="spellEnd"/>
        <w:r w:rsidRPr="003D0E39">
          <w:rPr>
            <w:rStyle w:val="HTMLTypewriter"/>
            <w:rFonts w:ascii="Verdana" w:hAnsi="Verdana"/>
            <w:sz w:val="18"/>
            <w:szCs w:val="18"/>
            <w:rPrChange w:id="2814" w:author="Thomas Kee" w:date="2011-03-31T10:31:00Z">
              <w:rPr>
                <w:rStyle w:val="HTMLTypewriter"/>
              </w:rPr>
            </w:rPrChange>
          </w:rPr>
          <w:t xml:space="preserve">-r--   1 </w:t>
        </w:r>
        <w:proofErr w:type="spellStart"/>
        <w:r w:rsidRPr="003D0E39">
          <w:rPr>
            <w:rStyle w:val="HTMLTypewriter"/>
            <w:rFonts w:ascii="Verdana" w:hAnsi="Verdana"/>
            <w:sz w:val="18"/>
            <w:szCs w:val="18"/>
            <w:rPrChange w:id="2815" w:author="Thomas Kee" w:date="2011-03-31T10:31:00Z">
              <w:rPr>
                <w:rStyle w:val="HTMLTypewriter"/>
              </w:rPr>
            </w:rPrChange>
          </w:rPr>
          <w:t>david</w:t>
        </w:r>
        <w:proofErr w:type="spellEnd"/>
        <w:r w:rsidRPr="003D0E39">
          <w:rPr>
            <w:rStyle w:val="HTMLTypewriter"/>
            <w:rFonts w:ascii="Verdana" w:hAnsi="Verdana"/>
            <w:sz w:val="18"/>
            <w:szCs w:val="18"/>
            <w:rPrChange w:id="2816" w:author="Thomas Kee" w:date="2011-03-31T10:31:00Z">
              <w:rPr>
                <w:rStyle w:val="HTMLTypewriter"/>
              </w:rPr>
            </w:rPrChange>
          </w:rPr>
          <w:t xml:space="preserve"> </w:t>
        </w:r>
        <w:proofErr w:type="spellStart"/>
        <w:r w:rsidRPr="003D0E39">
          <w:rPr>
            <w:rStyle w:val="HTMLTypewriter"/>
            <w:rFonts w:ascii="Verdana" w:hAnsi="Verdana"/>
            <w:sz w:val="18"/>
            <w:szCs w:val="18"/>
            <w:rPrChange w:id="2817" w:author="Thomas Kee" w:date="2011-03-31T10:31:00Z">
              <w:rPr>
                <w:rStyle w:val="HTMLTypewriter"/>
              </w:rPr>
            </w:rPrChange>
          </w:rPr>
          <w:t>git</w:t>
        </w:r>
        <w:proofErr w:type="spellEnd"/>
        <w:r w:rsidRPr="003D0E39">
          <w:rPr>
            <w:rStyle w:val="HTMLTypewriter"/>
            <w:rFonts w:ascii="Verdana" w:hAnsi="Verdana"/>
            <w:sz w:val="18"/>
            <w:szCs w:val="18"/>
            <w:rPrChange w:id="2818" w:author="Thomas Kee" w:date="2011-03-31T10:31:00Z">
              <w:rPr>
                <w:rStyle w:val="HTMLTypewriter"/>
              </w:rPr>
            </w:rPrChange>
          </w:rPr>
          <w:t xml:space="preserve">    58 Dec  4 22:40 description</w:t>
        </w:r>
      </w:ins>
    </w:p>
    <w:p w:rsidR="00BE0FCC" w:rsidRPr="00731FFC" w:rsidRDefault="003D0E39" w:rsidP="00BE0FCC">
      <w:pPr>
        <w:pStyle w:val="HTMLPreformatted"/>
        <w:ind w:left="720"/>
        <w:rPr>
          <w:ins w:id="2819" w:author="Thomas Kee" w:date="2011-03-31T10:20:00Z"/>
          <w:rStyle w:val="HTMLTypewriter"/>
          <w:rFonts w:ascii="Verdana" w:hAnsi="Verdana"/>
          <w:sz w:val="18"/>
          <w:szCs w:val="18"/>
          <w:rPrChange w:id="2820" w:author="Thomas Kee" w:date="2011-03-31T10:31:00Z">
            <w:rPr>
              <w:ins w:id="2821" w:author="Thomas Kee" w:date="2011-03-31T10:20:00Z"/>
              <w:rStyle w:val="HTMLTypewriter"/>
            </w:rPr>
          </w:rPrChange>
        </w:rPr>
      </w:pPr>
      <w:ins w:id="2822" w:author="Thomas Kee" w:date="2011-03-31T10:20:00Z">
        <w:r w:rsidRPr="003D0E39">
          <w:rPr>
            <w:rStyle w:val="HTMLTypewriter"/>
            <w:rFonts w:ascii="Verdana" w:hAnsi="Verdana"/>
            <w:sz w:val="18"/>
            <w:szCs w:val="18"/>
            <w:rPrChange w:id="2823"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24" w:author="Thomas Kee" w:date="2011-03-31T10:31:00Z">
              <w:rPr>
                <w:rStyle w:val="HTMLTypewriter"/>
              </w:rPr>
            </w:rPrChange>
          </w:rPr>
          <w:t>drwxrwsr</w:t>
        </w:r>
        <w:proofErr w:type="spellEnd"/>
        <w:r w:rsidRPr="003D0E39">
          <w:rPr>
            <w:rStyle w:val="HTMLTypewriter"/>
            <w:rFonts w:ascii="Verdana" w:hAnsi="Verdana"/>
            <w:sz w:val="18"/>
            <w:szCs w:val="18"/>
            <w:rPrChange w:id="2825" w:author="Thomas Kee" w:date="2011-03-31T10:31:00Z">
              <w:rPr>
                <w:rStyle w:val="HTMLTypewriter"/>
              </w:rPr>
            </w:rPrChange>
          </w:rPr>
          <w:t>-</w:t>
        </w:r>
        <w:proofErr w:type="gramEnd"/>
        <w:r w:rsidRPr="003D0E39">
          <w:rPr>
            <w:rStyle w:val="HTMLTypewriter"/>
            <w:rFonts w:ascii="Verdana" w:hAnsi="Verdana"/>
            <w:sz w:val="18"/>
            <w:szCs w:val="18"/>
            <w:rPrChange w:id="2826" w:author="Thomas Kee" w:date="2011-03-31T10:31:00Z">
              <w:rPr>
                <w:rStyle w:val="HTMLTypewriter"/>
              </w:rPr>
            </w:rPrChange>
          </w:rPr>
          <w:t xml:space="preserve">x   2 </w:t>
        </w:r>
        <w:proofErr w:type="spellStart"/>
        <w:r w:rsidRPr="003D0E39">
          <w:rPr>
            <w:rStyle w:val="HTMLTypewriter"/>
            <w:rFonts w:ascii="Verdana" w:hAnsi="Verdana"/>
            <w:sz w:val="18"/>
            <w:szCs w:val="18"/>
            <w:rPrChange w:id="2827" w:author="Thomas Kee" w:date="2011-03-31T10:31:00Z">
              <w:rPr>
                <w:rStyle w:val="HTMLTypewriter"/>
              </w:rPr>
            </w:rPrChange>
          </w:rPr>
          <w:t>david</w:t>
        </w:r>
        <w:proofErr w:type="spellEnd"/>
        <w:r w:rsidRPr="003D0E39">
          <w:rPr>
            <w:rStyle w:val="HTMLTypewriter"/>
            <w:rFonts w:ascii="Verdana" w:hAnsi="Verdana"/>
            <w:sz w:val="18"/>
            <w:szCs w:val="18"/>
            <w:rPrChange w:id="2828" w:author="Thomas Kee" w:date="2011-03-31T10:31:00Z">
              <w:rPr>
                <w:rStyle w:val="HTMLTypewriter"/>
              </w:rPr>
            </w:rPrChange>
          </w:rPr>
          <w:t xml:space="preserve"> </w:t>
        </w:r>
        <w:proofErr w:type="spellStart"/>
        <w:r w:rsidRPr="003D0E39">
          <w:rPr>
            <w:rStyle w:val="HTMLTypewriter"/>
            <w:rFonts w:ascii="Verdana" w:hAnsi="Verdana"/>
            <w:sz w:val="18"/>
            <w:szCs w:val="18"/>
            <w:rPrChange w:id="2829" w:author="Thomas Kee" w:date="2011-03-31T10:31:00Z">
              <w:rPr>
                <w:rStyle w:val="HTMLTypewriter"/>
              </w:rPr>
            </w:rPrChange>
          </w:rPr>
          <w:t>git</w:t>
        </w:r>
        <w:proofErr w:type="spellEnd"/>
        <w:r w:rsidRPr="003D0E39">
          <w:rPr>
            <w:rStyle w:val="HTMLTypewriter"/>
            <w:rFonts w:ascii="Verdana" w:hAnsi="Verdana"/>
            <w:sz w:val="18"/>
            <w:szCs w:val="18"/>
            <w:rPrChange w:id="2830" w:author="Thomas Kee" w:date="2011-03-31T10:31:00Z">
              <w:rPr>
                <w:rStyle w:val="HTMLTypewriter"/>
              </w:rPr>
            </w:rPrChange>
          </w:rPr>
          <w:t xml:space="preserve">  4096 Dec  4 22:40 hooks</w:t>
        </w:r>
      </w:ins>
    </w:p>
    <w:p w:rsidR="00BE0FCC" w:rsidRPr="00731FFC" w:rsidRDefault="003D0E39" w:rsidP="00BE0FCC">
      <w:pPr>
        <w:pStyle w:val="HTMLPreformatted"/>
        <w:ind w:left="720"/>
        <w:rPr>
          <w:ins w:id="2831" w:author="Thomas Kee" w:date="2011-03-31T10:20:00Z"/>
          <w:rStyle w:val="HTMLTypewriter"/>
          <w:rFonts w:ascii="Verdana" w:hAnsi="Verdana"/>
          <w:sz w:val="18"/>
          <w:szCs w:val="18"/>
          <w:rPrChange w:id="2832" w:author="Thomas Kee" w:date="2011-03-31T10:31:00Z">
            <w:rPr>
              <w:ins w:id="2833" w:author="Thomas Kee" w:date="2011-03-31T10:20:00Z"/>
              <w:rStyle w:val="HTMLTypewriter"/>
            </w:rPr>
          </w:rPrChange>
        </w:rPr>
      </w:pPr>
      <w:ins w:id="2834" w:author="Thomas Kee" w:date="2011-03-31T10:20:00Z">
        <w:r w:rsidRPr="003D0E39">
          <w:rPr>
            <w:rStyle w:val="HTMLTypewriter"/>
            <w:rFonts w:ascii="Verdana" w:hAnsi="Verdana"/>
            <w:sz w:val="18"/>
            <w:szCs w:val="18"/>
            <w:rPrChange w:id="2835"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36" w:author="Thomas Kee" w:date="2011-03-31T10:31:00Z">
              <w:rPr>
                <w:rStyle w:val="HTMLTypewriter"/>
              </w:rPr>
            </w:rPrChange>
          </w:rPr>
          <w:t>rw</w:t>
        </w:r>
        <w:proofErr w:type="spellEnd"/>
        <w:r w:rsidRPr="003D0E39">
          <w:rPr>
            <w:rStyle w:val="HTMLTypewriter"/>
            <w:rFonts w:ascii="Verdana" w:hAnsi="Verdana"/>
            <w:sz w:val="18"/>
            <w:szCs w:val="18"/>
            <w:rPrChange w:id="2837" w:author="Thomas Kee" w:date="2011-03-31T10:31:00Z">
              <w:rPr>
                <w:rStyle w:val="HTMLTypewriter"/>
              </w:rPr>
            </w:rPrChange>
          </w:rPr>
          <w:t>-</w:t>
        </w:r>
        <w:proofErr w:type="spellStart"/>
        <w:proofErr w:type="gramEnd"/>
        <w:r w:rsidRPr="003D0E39">
          <w:rPr>
            <w:rStyle w:val="HTMLTypewriter"/>
            <w:rFonts w:ascii="Verdana" w:hAnsi="Verdana"/>
            <w:sz w:val="18"/>
            <w:szCs w:val="18"/>
            <w:rPrChange w:id="2838" w:author="Thomas Kee" w:date="2011-03-31T10:31:00Z">
              <w:rPr>
                <w:rStyle w:val="HTMLTypewriter"/>
              </w:rPr>
            </w:rPrChange>
          </w:rPr>
          <w:t>rw</w:t>
        </w:r>
        <w:proofErr w:type="spellEnd"/>
        <w:r w:rsidRPr="003D0E39">
          <w:rPr>
            <w:rStyle w:val="HTMLTypewriter"/>
            <w:rFonts w:ascii="Verdana" w:hAnsi="Verdana"/>
            <w:sz w:val="18"/>
            <w:szCs w:val="18"/>
            <w:rPrChange w:id="2839" w:author="Thomas Kee" w:date="2011-03-31T10:31:00Z">
              <w:rPr>
                <w:rStyle w:val="HTMLTypewriter"/>
              </w:rPr>
            </w:rPrChange>
          </w:rPr>
          <w:t xml:space="preserve">-r--   1 </w:t>
        </w:r>
        <w:proofErr w:type="spellStart"/>
        <w:r w:rsidRPr="003D0E39">
          <w:rPr>
            <w:rStyle w:val="HTMLTypewriter"/>
            <w:rFonts w:ascii="Verdana" w:hAnsi="Verdana"/>
            <w:sz w:val="18"/>
            <w:szCs w:val="18"/>
            <w:rPrChange w:id="2840" w:author="Thomas Kee" w:date="2011-03-31T10:31:00Z">
              <w:rPr>
                <w:rStyle w:val="HTMLTypewriter"/>
              </w:rPr>
            </w:rPrChange>
          </w:rPr>
          <w:t>david</w:t>
        </w:r>
        <w:proofErr w:type="spellEnd"/>
        <w:r w:rsidRPr="003D0E39">
          <w:rPr>
            <w:rStyle w:val="HTMLTypewriter"/>
            <w:rFonts w:ascii="Verdana" w:hAnsi="Verdana"/>
            <w:sz w:val="18"/>
            <w:szCs w:val="18"/>
            <w:rPrChange w:id="2841" w:author="Thomas Kee" w:date="2011-03-31T10:31:00Z">
              <w:rPr>
                <w:rStyle w:val="HTMLTypewriter"/>
              </w:rPr>
            </w:rPrChange>
          </w:rPr>
          <w:t xml:space="preserve"> </w:t>
        </w:r>
        <w:proofErr w:type="spellStart"/>
        <w:r w:rsidRPr="003D0E39">
          <w:rPr>
            <w:rStyle w:val="HTMLTypewriter"/>
            <w:rFonts w:ascii="Verdana" w:hAnsi="Verdana"/>
            <w:sz w:val="18"/>
            <w:szCs w:val="18"/>
            <w:rPrChange w:id="2842" w:author="Thomas Kee" w:date="2011-03-31T10:31:00Z">
              <w:rPr>
                <w:rStyle w:val="HTMLTypewriter"/>
              </w:rPr>
            </w:rPrChange>
          </w:rPr>
          <w:t>git</w:t>
        </w:r>
        <w:proofErr w:type="spellEnd"/>
        <w:r w:rsidRPr="003D0E39">
          <w:rPr>
            <w:rStyle w:val="HTMLTypewriter"/>
            <w:rFonts w:ascii="Verdana" w:hAnsi="Verdana"/>
            <w:sz w:val="18"/>
            <w:szCs w:val="18"/>
            <w:rPrChange w:id="2843" w:author="Thomas Kee" w:date="2011-03-31T10:31:00Z">
              <w:rPr>
                <w:rStyle w:val="HTMLTypewriter"/>
              </w:rPr>
            </w:rPrChange>
          </w:rPr>
          <w:t xml:space="preserve"> 37504 Dec  4 22:40 index</w:t>
        </w:r>
      </w:ins>
    </w:p>
    <w:p w:rsidR="00BE0FCC" w:rsidRPr="00731FFC" w:rsidRDefault="003D0E39" w:rsidP="00BE0FCC">
      <w:pPr>
        <w:pStyle w:val="HTMLPreformatted"/>
        <w:ind w:left="720"/>
        <w:rPr>
          <w:ins w:id="2844" w:author="Thomas Kee" w:date="2011-03-31T10:20:00Z"/>
          <w:rStyle w:val="HTMLTypewriter"/>
          <w:rFonts w:ascii="Verdana" w:hAnsi="Verdana"/>
          <w:sz w:val="18"/>
          <w:szCs w:val="18"/>
          <w:rPrChange w:id="2845" w:author="Thomas Kee" w:date="2011-03-31T10:31:00Z">
            <w:rPr>
              <w:ins w:id="2846" w:author="Thomas Kee" w:date="2011-03-31T10:20:00Z"/>
              <w:rStyle w:val="HTMLTypewriter"/>
            </w:rPr>
          </w:rPrChange>
        </w:rPr>
      </w:pPr>
      <w:ins w:id="2847" w:author="Thomas Kee" w:date="2011-03-31T10:20:00Z">
        <w:r w:rsidRPr="003D0E39">
          <w:rPr>
            <w:rStyle w:val="HTMLTypewriter"/>
            <w:rFonts w:ascii="Verdana" w:hAnsi="Verdana"/>
            <w:sz w:val="18"/>
            <w:szCs w:val="18"/>
            <w:rPrChange w:id="2848"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49" w:author="Thomas Kee" w:date="2011-03-31T10:31:00Z">
              <w:rPr>
                <w:rStyle w:val="HTMLTypewriter"/>
              </w:rPr>
            </w:rPrChange>
          </w:rPr>
          <w:t>drwxrwsr</w:t>
        </w:r>
        <w:proofErr w:type="spellEnd"/>
        <w:r w:rsidRPr="003D0E39">
          <w:rPr>
            <w:rStyle w:val="HTMLTypewriter"/>
            <w:rFonts w:ascii="Verdana" w:hAnsi="Verdana"/>
            <w:sz w:val="18"/>
            <w:szCs w:val="18"/>
            <w:rPrChange w:id="2850" w:author="Thomas Kee" w:date="2011-03-31T10:31:00Z">
              <w:rPr>
                <w:rStyle w:val="HTMLTypewriter"/>
              </w:rPr>
            </w:rPrChange>
          </w:rPr>
          <w:t>-</w:t>
        </w:r>
        <w:proofErr w:type="gramEnd"/>
        <w:r w:rsidRPr="003D0E39">
          <w:rPr>
            <w:rStyle w:val="HTMLTypewriter"/>
            <w:rFonts w:ascii="Verdana" w:hAnsi="Verdana"/>
            <w:sz w:val="18"/>
            <w:szCs w:val="18"/>
            <w:rPrChange w:id="2851" w:author="Thomas Kee" w:date="2011-03-31T10:31:00Z">
              <w:rPr>
                <w:rStyle w:val="HTMLTypewriter"/>
              </w:rPr>
            </w:rPrChange>
          </w:rPr>
          <w:t xml:space="preserve">x   2 </w:t>
        </w:r>
        <w:proofErr w:type="spellStart"/>
        <w:r w:rsidRPr="003D0E39">
          <w:rPr>
            <w:rStyle w:val="HTMLTypewriter"/>
            <w:rFonts w:ascii="Verdana" w:hAnsi="Verdana"/>
            <w:sz w:val="18"/>
            <w:szCs w:val="18"/>
            <w:rPrChange w:id="2852" w:author="Thomas Kee" w:date="2011-03-31T10:31:00Z">
              <w:rPr>
                <w:rStyle w:val="HTMLTypewriter"/>
              </w:rPr>
            </w:rPrChange>
          </w:rPr>
          <w:t>david</w:t>
        </w:r>
        <w:proofErr w:type="spellEnd"/>
        <w:r w:rsidRPr="003D0E39">
          <w:rPr>
            <w:rStyle w:val="HTMLTypewriter"/>
            <w:rFonts w:ascii="Verdana" w:hAnsi="Verdana"/>
            <w:sz w:val="18"/>
            <w:szCs w:val="18"/>
            <w:rPrChange w:id="2853" w:author="Thomas Kee" w:date="2011-03-31T10:31:00Z">
              <w:rPr>
                <w:rStyle w:val="HTMLTypewriter"/>
              </w:rPr>
            </w:rPrChange>
          </w:rPr>
          <w:t xml:space="preserve"> </w:t>
        </w:r>
        <w:proofErr w:type="spellStart"/>
        <w:r w:rsidRPr="003D0E39">
          <w:rPr>
            <w:rStyle w:val="HTMLTypewriter"/>
            <w:rFonts w:ascii="Verdana" w:hAnsi="Verdana"/>
            <w:sz w:val="18"/>
            <w:szCs w:val="18"/>
            <w:rPrChange w:id="2854" w:author="Thomas Kee" w:date="2011-03-31T10:31:00Z">
              <w:rPr>
                <w:rStyle w:val="HTMLTypewriter"/>
              </w:rPr>
            </w:rPrChange>
          </w:rPr>
          <w:t>git</w:t>
        </w:r>
        <w:proofErr w:type="spellEnd"/>
        <w:r w:rsidRPr="003D0E39">
          <w:rPr>
            <w:rStyle w:val="HTMLTypewriter"/>
            <w:rFonts w:ascii="Verdana" w:hAnsi="Verdana"/>
            <w:sz w:val="18"/>
            <w:szCs w:val="18"/>
            <w:rPrChange w:id="2855" w:author="Thomas Kee" w:date="2011-03-31T10:31:00Z">
              <w:rPr>
                <w:rStyle w:val="HTMLTypewriter"/>
              </w:rPr>
            </w:rPrChange>
          </w:rPr>
          <w:t xml:space="preserve">  4096 Dec  4 22:40 info</w:t>
        </w:r>
      </w:ins>
    </w:p>
    <w:p w:rsidR="00BE0FCC" w:rsidRPr="00731FFC" w:rsidRDefault="003D0E39" w:rsidP="00BE0FCC">
      <w:pPr>
        <w:pStyle w:val="HTMLPreformatted"/>
        <w:ind w:left="720"/>
        <w:rPr>
          <w:ins w:id="2856" w:author="Thomas Kee" w:date="2011-03-31T10:20:00Z"/>
          <w:rStyle w:val="HTMLTypewriter"/>
          <w:rFonts w:ascii="Verdana" w:hAnsi="Verdana"/>
          <w:sz w:val="18"/>
          <w:szCs w:val="18"/>
          <w:rPrChange w:id="2857" w:author="Thomas Kee" w:date="2011-03-31T10:31:00Z">
            <w:rPr>
              <w:ins w:id="2858" w:author="Thomas Kee" w:date="2011-03-31T10:20:00Z"/>
              <w:rStyle w:val="HTMLTypewriter"/>
            </w:rPr>
          </w:rPrChange>
        </w:rPr>
      </w:pPr>
      <w:ins w:id="2859" w:author="Thomas Kee" w:date="2011-03-31T10:20:00Z">
        <w:r w:rsidRPr="003D0E39">
          <w:rPr>
            <w:rStyle w:val="HTMLTypewriter"/>
            <w:rFonts w:ascii="Verdana" w:hAnsi="Verdana"/>
            <w:sz w:val="18"/>
            <w:szCs w:val="18"/>
            <w:rPrChange w:id="286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61" w:author="Thomas Kee" w:date="2011-03-31T10:31:00Z">
              <w:rPr>
                <w:rStyle w:val="HTMLTypewriter"/>
              </w:rPr>
            </w:rPrChange>
          </w:rPr>
          <w:t>drwxrwsr</w:t>
        </w:r>
        <w:proofErr w:type="spellEnd"/>
        <w:r w:rsidRPr="003D0E39">
          <w:rPr>
            <w:rStyle w:val="HTMLTypewriter"/>
            <w:rFonts w:ascii="Verdana" w:hAnsi="Verdana"/>
            <w:sz w:val="18"/>
            <w:szCs w:val="18"/>
            <w:rPrChange w:id="2862" w:author="Thomas Kee" w:date="2011-03-31T10:31:00Z">
              <w:rPr>
                <w:rStyle w:val="HTMLTypewriter"/>
              </w:rPr>
            </w:rPrChange>
          </w:rPr>
          <w:t>-</w:t>
        </w:r>
        <w:proofErr w:type="gramEnd"/>
        <w:r w:rsidRPr="003D0E39">
          <w:rPr>
            <w:rStyle w:val="HTMLTypewriter"/>
            <w:rFonts w:ascii="Verdana" w:hAnsi="Verdana"/>
            <w:sz w:val="18"/>
            <w:szCs w:val="18"/>
            <w:rPrChange w:id="2863" w:author="Thomas Kee" w:date="2011-03-31T10:31:00Z">
              <w:rPr>
                <w:rStyle w:val="HTMLTypewriter"/>
              </w:rPr>
            </w:rPrChange>
          </w:rPr>
          <w:t xml:space="preserve">x   4 </w:t>
        </w:r>
        <w:proofErr w:type="spellStart"/>
        <w:r w:rsidRPr="003D0E39">
          <w:rPr>
            <w:rStyle w:val="HTMLTypewriter"/>
            <w:rFonts w:ascii="Verdana" w:hAnsi="Verdana"/>
            <w:sz w:val="18"/>
            <w:szCs w:val="18"/>
            <w:rPrChange w:id="2864" w:author="Thomas Kee" w:date="2011-03-31T10:31:00Z">
              <w:rPr>
                <w:rStyle w:val="HTMLTypewriter"/>
              </w:rPr>
            </w:rPrChange>
          </w:rPr>
          <w:t>david</w:t>
        </w:r>
        <w:proofErr w:type="spellEnd"/>
        <w:r w:rsidRPr="003D0E39">
          <w:rPr>
            <w:rStyle w:val="HTMLTypewriter"/>
            <w:rFonts w:ascii="Verdana" w:hAnsi="Verdana"/>
            <w:sz w:val="18"/>
            <w:szCs w:val="18"/>
            <w:rPrChange w:id="2865" w:author="Thomas Kee" w:date="2011-03-31T10:31:00Z">
              <w:rPr>
                <w:rStyle w:val="HTMLTypewriter"/>
              </w:rPr>
            </w:rPrChange>
          </w:rPr>
          <w:t xml:space="preserve"> </w:t>
        </w:r>
        <w:proofErr w:type="spellStart"/>
        <w:r w:rsidRPr="003D0E39">
          <w:rPr>
            <w:rStyle w:val="HTMLTypewriter"/>
            <w:rFonts w:ascii="Verdana" w:hAnsi="Verdana"/>
            <w:sz w:val="18"/>
            <w:szCs w:val="18"/>
            <w:rPrChange w:id="2866" w:author="Thomas Kee" w:date="2011-03-31T10:31:00Z">
              <w:rPr>
                <w:rStyle w:val="HTMLTypewriter"/>
              </w:rPr>
            </w:rPrChange>
          </w:rPr>
          <w:t>git</w:t>
        </w:r>
        <w:proofErr w:type="spellEnd"/>
        <w:r w:rsidRPr="003D0E39">
          <w:rPr>
            <w:rStyle w:val="HTMLTypewriter"/>
            <w:rFonts w:ascii="Verdana" w:hAnsi="Verdana"/>
            <w:sz w:val="18"/>
            <w:szCs w:val="18"/>
            <w:rPrChange w:id="2867" w:author="Thomas Kee" w:date="2011-03-31T10:31:00Z">
              <w:rPr>
                <w:rStyle w:val="HTMLTypewriter"/>
              </w:rPr>
            </w:rPrChange>
          </w:rPr>
          <w:t xml:space="preserve">  4096 Dec  4 22:40 objects</w:t>
        </w:r>
      </w:ins>
    </w:p>
    <w:p w:rsidR="00BE0FCC" w:rsidRPr="00731FFC" w:rsidRDefault="003D0E39" w:rsidP="00BE0FCC">
      <w:pPr>
        <w:pStyle w:val="HTMLPreformatted"/>
        <w:ind w:left="720"/>
        <w:rPr>
          <w:ins w:id="2868" w:author="Thomas Kee" w:date="2011-03-31T10:20:00Z"/>
          <w:rStyle w:val="HTMLTypewriter"/>
          <w:rFonts w:ascii="Verdana" w:hAnsi="Verdana"/>
          <w:sz w:val="18"/>
          <w:szCs w:val="18"/>
          <w:rPrChange w:id="2869" w:author="Thomas Kee" w:date="2011-03-31T10:31:00Z">
            <w:rPr>
              <w:ins w:id="2870" w:author="Thomas Kee" w:date="2011-03-31T10:20:00Z"/>
              <w:rStyle w:val="HTMLTypewriter"/>
            </w:rPr>
          </w:rPrChange>
        </w:rPr>
      </w:pPr>
      <w:ins w:id="2871" w:author="Thomas Kee" w:date="2011-03-31T10:20:00Z">
        <w:r w:rsidRPr="003D0E39">
          <w:rPr>
            <w:rStyle w:val="HTMLTypewriter"/>
            <w:rFonts w:ascii="Verdana" w:hAnsi="Verdana"/>
            <w:sz w:val="18"/>
            <w:szCs w:val="18"/>
            <w:rPrChange w:id="2872"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73" w:author="Thomas Kee" w:date="2011-03-31T10:31:00Z">
              <w:rPr>
                <w:rStyle w:val="HTMLTypewriter"/>
              </w:rPr>
            </w:rPrChange>
          </w:rPr>
          <w:t>drwxrwsr</w:t>
        </w:r>
        <w:proofErr w:type="spellEnd"/>
        <w:r w:rsidRPr="003D0E39">
          <w:rPr>
            <w:rStyle w:val="HTMLTypewriter"/>
            <w:rFonts w:ascii="Verdana" w:hAnsi="Verdana"/>
            <w:sz w:val="18"/>
            <w:szCs w:val="18"/>
            <w:rPrChange w:id="2874" w:author="Thomas Kee" w:date="2011-03-31T10:31:00Z">
              <w:rPr>
                <w:rStyle w:val="HTMLTypewriter"/>
              </w:rPr>
            </w:rPrChange>
          </w:rPr>
          <w:t>-</w:t>
        </w:r>
        <w:proofErr w:type="gramEnd"/>
        <w:r w:rsidRPr="003D0E39">
          <w:rPr>
            <w:rStyle w:val="HTMLTypewriter"/>
            <w:rFonts w:ascii="Verdana" w:hAnsi="Verdana"/>
            <w:sz w:val="18"/>
            <w:szCs w:val="18"/>
            <w:rPrChange w:id="2875" w:author="Thomas Kee" w:date="2011-03-31T10:31:00Z">
              <w:rPr>
                <w:rStyle w:val="HTMLTypewriter"/>
              </w:rPr>
            </w:rPrChange>
          </w:rPr>
          <w:t xml:space="preserve">x   4 </w:t>
        </w:r>
        <w:proofErr w:type="spellStart"/>
        <w:r w:rsidRPr="003D0E39">
          <w:rPr>
            <w:rStyle w:val="HTMLTypewriter"/>
            <w:rFonts w:ascii="Verdana" w:hAnsi="Verdana"/>
            <w:sz w:val="18"/>
            <w:szCs w:val="18"/>
            <w:rPrChange w:id="2876" w:author="Thomas Kee" w:date="2011-03-31T10:31:00Z">
              <w:rPr>
                <w:rStyle w:val="HTMLTypewriter"/>
              </w:rPr>
            </w:rPrChange>
          </w:rPr>
          <w:t>david</w:t>
        </w:r>
        <w:proofErr w:type="spellEnd"/>
        <w:r w:rsidRPr="003D0E39">
          <w:rPr>
            <w:rStyle w:val="HTMLTypewriter"/>
            <w:rFonts w:ascii="Verdana" w:hAnsi="Verdana"/>
            <w:sz w:val="18"/>
            <w:szCs w:val="18"/>
            <w:rPrChange w:id="2877" w:author="Thomas Kee" w:date="2011-03-31T10:31:00Z">
              <w:rPr>
                <w:rStyle w:val="HTMLTypewriter"/>
              </w:rPr>
            </w:rPrChange>
          </w:rPr>
          <w:t xml:space="preserve"> </w:t>
        </w:r>
        <w:proofErr w:type="spellStart"/>
        <w:r w:rsidRPr="003D0E39">
          <w:rPr>
            <w:rStyle w:val="HTMLTypewriter"/>
            <w:rFonts w:ascii="Verdana" w:hAnsi="Verdana"/>
            <w:sz w:val="18"/>
            <w:szCs w:val="18"/>
            <w:rPrChange w:id="2878" w:author="Thomas Kee" w:date="2011-03-31T10:31:00Z">
              <w:rPr>
                <w:rStyle w:val="HTMLTypewriter"/>
              </w:rPr>
            </w:rPrChange>
          </w:rPr>
          <w:t>git</w:t>
        </w:r>
        <w:proofErr w:type="spellEnd"/>
        <w:r w:rsidRPr="003D0E39">
          <w:rPr>
            <w:rStyle w:val="HTMLTypewriter"/>
            <w:rFonts w:ascii="Verdana" w:hAnsi="Verdana"/>
            <w:sz w:val="18"/>
            <w:szCs w:val="18"/>
            <w:rPrChange w:id="2879" w:author="Thomas Kee" w:date="2011-03-31T10:31:00Z">
              <w:rPr>
                <w:rStyle w:val="HTMLTypewriter"/>
              </w:rPr>
            </w:rPrChange>
          </w:rPr>
          <w:t xml:space="preserve">  4096 Nov  7 14:58 refs</w:t>
        </w:r>
      </w:ins>
    </w:p>
    <w:p w:rsidR="00BE0FCC" w:rsidRPr="00731FFC" w:rsidRDefault="003D0E39" w:rsidP="00BE0FCC">
      <w:pPr>
        <w:pStyle w:val="HTMLPreformatted"/>
        <w:ind w:left="720"/>
        <w:rPr>
          <w:ins w:id="2880" w:author="Thomas Kee" w:date="2011-03-31T10:20:00Z"/>
          <w:rStyle w:val="HTMLTypewriter"/>
          <w:rFonts w:ascii="Verdana" w:hAnsi="Verdana"/>
          <w:sz w:val="18"/>
          <w:szCs w:val="18"/>
          <w:rPrChange w:id="2881" w:author="Thomas Kee" w:date="2011-03-31T10:31:00Z">
            <w:rPr>
              <w:ins w:id="2882" w:author="Thomas Kee" w:date="2011-03-31T10:20:00Z"/>
              <w:rStyle w:val="HTMLTypewriter"/>
            </w:rPr>
          </w:rPrChange>
        </w:rPr>
      </w:pPr>
      <w:ins w:id="2883" w:author="Thomas Kee" w:date="2011-03-31T10:20:00Z">
        <w:r w:rsidRPr="003D0E39">
          <w:rPr>
            <w:rStyle w:val="HTMLTypewriter"/>
            <w:rFonts w:ascii="Verdana" w:hAnsi="Verdana"/>
            <w:sz w:val="18"/>
            <w:szCs w:val="18"/>
            <w:rPrChange w:id="2884"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85" w:author="Thomas Kee" w:date="2011-03-31T10:31:00Z">
              <w:rPr>
                <w:rStyle w:val="HTMLTypewriter"/>
              </w:rPr>
            </w:rPrChange>
          </w:rPr>
          <w:t>drwxrwsr</w:t>
        </w:r>
        <w:proofErr w:type="spellEnd"/>
        <w:r w:rsidRPr="003D0E39">
          <w:rPr>
            <w:rStyle w:val="HTMLTypewriter"/>
            <w:rFonts w:ascii="Verdana" w:hAnsi="Verdana"/>
            <w:sz w:val="18"/>
            <w:szCs w:val="18"/>
            <w:rPrChange w:id="2886" w:author="Thomas Kee" w:date="2011-03-31T10:31:00Z">
              <w:rPr>
                <w:rStyle w:val="HTMLTypewriter"/>
              </w:rPr>
            </w:rPrChange>
          </w:rPr>
          <w:t>-</w:t>
        </w:r>
        <w:proofErr w:type="gramEnd"/>
        <w:r w:rsidRPr="003D0E39">
          <w:rPr>
            <w:rStyle w:val="HTMLTypewriter"/>
            <w:rFonts w:ascii="Verdana" w:hAnsi="Verdana"/>
            <w:sz w:val="18"/>
            <w:szCs w:val="18"/>
            <w:rPrChange w:id="2887" w:author="Thomas Kee" w:date="2011-03-31T10:31:00Z">
              <w:rPr>
                <w:rStyle w:val="HTMLTypewriter"/>
              </w:rPr>
            </w:rPrChange>
          </w:rPr>
          <w:t xml:space="preserve">x   2 </w:t>
        </w:r>
        <w:proofErr w:type="spellStart"/>
        <w:r w:rsidRPr="003D0E39">
          <w:rPr>
            <w:rStyle w:val="HTMLTypewriter"/>
            <w:rFonts w:ascii="Verdana" w:hAnsi="Verdana"/>
            <w:sz w:val="18"/>
            <w:szCs w:val="18"/>
            <w:rPrChange w:id="2888" w:author="Thomas Kee" w:date="2011-03-31T10:31:00Z">
              <w:rPr>
                <w:rStyle w:val="HTMLTypewriter"/>
              </w:rPr>
            </w:rPrChange>
          </w:rPr>
          <w:t>david</w:t>
        </w:r>
        <w:proofErr w:type="spellEnd"/>
        <w:r w:rsidRPr="003D0E39">
          <w:rPr>
            <w:rStyle w:val="HTMLTypewriter"/>
            <w:rFonts w:ascii="Verdana" w:hAnsi="Verdana"/>
            <w:sz w:val="18"/>
            <w:szCs w:val="18"/>
            <w:rPrChange w:id="2889" w:author="Thomas Kee" w:date="2011-03-31T10:31:00Z">
              <w:rPr>
                <w:rStyle w:val="HTMLTypewriter"/>
              </w:rPr>
            </w:rPrChange>
          </w:rPr>
          <w:t xml:space="preserve"> </w:t>
        </w:r>
        <w:proofErr w:type="spellStart"/>
        <w:r w:rsidRPr="003D0E39">
          <w:rPr>
            <w:rStyle w:val="HTMLTypewriter"/>
            <w:rFonts w:ascii="Verdana" w:hAnsi="Verdana"/>
            <w:sz w:val="18"/>
            <w:szCs w:val="18"/>
            <w:rPrChange w:id="2890" w:author="Thomas Kee" w:date="2011-03-31T10:31:00Z">
              <w:rPr>
                <w:rStyle w:val="HTMLTypewriter"/>
              </w:rPr>
            </w:rPrChange>
          </w:rPr>
          <w:t>git</w:t>
        </w:r>
        <w:proofErr w:type="spellEnd"/>
        <w:r w:rsidRPr="003D0E39">
          <w:rPr>
            <w:rStyle w:val="HTMLTypewriter"/>
            <w:rFonts w:ascii="Verdana" w:hAnsi="Verdana"/>
            <w:sz w:val="18"/>
            <w:szCs w:val="18"/>
            <w:rPrChange w:id="2891" w:author="Thomas Kee" w:date="2011-03-31T10:31:00Z">
              <w:rPr>
                <w:rStyle w:val="HTMLTypewriter"/>
              </w:rPr>
            </w:rPrChange>
          </w:rPr>
          <w:t xml:space="preserve">  4096 Dec  4 22:40 remotes</w:t>
        </w:r>
      </w:ins>
    </w:p>
    <w:p w:rsidR="00BE0FCC" w:rsidRPr="00731FFC" w:rsidRDefault="003D0E39" w:rsidP="00BE0FCC">
      <w:pPr>
        <w:pStyle w:val="HTMLPreformatted"/>
        <w:ind w:left="720"/>
        <w:rPr>
          <w:ins w:id="2892" w:author="Thomas Kee" w:date="2011-03-31T10:20:00Z"/>
          <w:rStyle w:val="HTMLTypewriter"/>
          <w:rFonts w:ascii="Verdana" w:hAnsi="Verdana"/>
          <w:sz w:val="18"/>
          <w:szCs w:val="18"/>
          <w:rPrChange w:id="2893" w:author="Thomas Kee" w:date="2011-03-31T10:31:00Z">
            <w:rPr>
              <w:ins w:id="2894" w:author="Thomas Kee" w:date="2011-03-31T10:20:00Z"/>
              <w:rStyle w:val="HTMLTypewriter"/>
            </w:rPr>
          </w:rPrChange>
        </w:rPr>
      </w:pPr>
      <w:ins w:id="2895" w:author="Thomas Kee" w:date="2011-03-31T10:20:00Z">
        <w:r w:rsidRPr="003D0E39">
          <w:rPr>
            <w:rStyle w:val="HTMLTypewriter"/>
            <w:rFonts w:ascii="Verdana" w:hAnsi="Verdana"/>
            <w:sz w:val="18"/>
            <w:szCs w:val="18"/>
            <w:rPrChange w:id="2896"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897" w:author="Thomas Kee" w:date="2011-03-31T10:31:00Z">
              <w:rPr>
                <w:rStyle w:val="HTMLTypewriter"/>
              </w:rPr>
            </w:rPrChange>
          </w:rPr>
          <w:t>ls</w:t>
        </w:r>
        <w:proofErr w:type="spellEnd"/>
        <w:proofErr w:type="gramEnd"/>
        <w:r w:rsidRPr="003D0E39">
          <w:rPr>
            <w:rStyle w:val="HTMLTypewriter"/>
            <w:rFonts w:ascii="Verdana" w:hAnsi="Verdana"/>
            <w:sz w:val="18"/>
            <w:szCs w:val="18"/>
            <w:rPrChange w:id="2898" w:author="Thomas Kee" w:date="2011-03-31T10:31:00Z">
              <w:rPr>
                <w:rStyle w:val="HTMLTypewriter"/>
              </w:rPr>
            </w:rPrChange>
          </w:rPr>
          <w:t xml:space="preserve"> -l hooks/update </w:t>
        </w:r>
        <w:r w:rsidRPr="003D0E39">
          <w:rPr>
            <w:rStyle w:val="HTMLTypewriter"/>
            <w:rFonts w:ascii="Verdana" w:hAnsi="Verdana"/>
            <w:b/>
            <w:bCs/>
            <w:sz w:val="18"/>
            <w:szCs w:val="18"/>
            <w:rPrChange w:id="2899" w:author="Thomas Kee" w:date="2011-03-31T10:31:00Z">
              <w:rPr>
                <w:rStyle w:val="HTMLTypewriter"/>
                <w:b/>
                <w:bCs/>
              </w:rPr>
            </w:rPrChange>
          </w:rPr>
          <w:t>&lt;3&gt;</w:t>
        </w:r>
      </w:ins>
    </w:p>
    <w:p w:rsidR="00BE0FCC" w:rsidRPr="00731FFC" w:rsidRDefault="003D0E39" w:rsidP="00BE0FCC">
      <w:pPr>
        <w:pStyle w:val="HTMLPreformatted"/>
        <w:ind w:left="720"/>
        <w:rPr>
          <w:ins w:id="2900" w:author="Thomas Kee" w:date="2011-03-31T10:20:00Z"/>
          <w:rStyle w:val="HTMLTypewriter"/>
          <w:rFonts w:ascii="Verdana" w:hAnsi="Verdana"/>
          <w:sz w:val="18"/>
          <w:szCs w:val="18"/>
          <w:rPrChange w:id="2901" w:author="Thomas Kee" w:date="2011-03-31T10:31:00Z">
            <w:rPr>
              <w:ins w:id="2902" w:author="Thomas Kee" w:date="2011-03-31T10:20:00Z"/>
              <w:rStyle w:val="HTMLTypewriter"/>
            </w:rPr>
          </w:rPrChange>
        </w:rPr>
      </w:pPr>
      <w:ins w:id="2903" w:author="Thomas Kee" w:date="2011-03-31T10:20:00Z">
        <w:r w:rsidRPr="003D0E39">
          <w:rPr>
            <w:rStyle w:val="HTMLTypewriter"/>
            <w:rFonts w:ascii="Verdana" w:hAnsi="Verdana"/>
            <w:sz w:val="18"/>
            <w:szCs w:val="18"/>
            <w:rPrChange w:id="2904" w:author="Thomas Kee" w:date="2011-03-31T10:31:00Z">
              <w:rPr>
                <w:rStyle w:val="HTMLTypewriter"/>
              </w:rPr>
            </w:rPrChange>
          </w:rPr>
          <w:t xml:space="preserve">  -r-</w:t>
        </w:r>
        <w:proofErr w:type="spellStart"/>
        <w:r w:rsidRPr="003D0E39">
          <w:rPr>
            <w:rStyle w:val="HTMLTypewriter"/>
            <w:rFonts w:ascii="Verdana" w:hAnsi="Verdana"/>
            <w:sz w:val="18"/>
            <w:szCs w:val="18"/>
            <w:rPrChange w:id="2905" w:author="Thomas Kee" w:date="2011-03-31T10:31:00Z">
              <w:rPr>
                <w:rStyle w:val="HTMLTypewriter"/>
              </w:rPr>
            </w:rPrChange>
          </w:rPr>
          <w:t>xr</w:t>
        </w:r>
        <w:proofErr w:type="spellEnd"/>
        <w:r w:rsidRPr="003D0E39">
          <w:rPr>
            <w:rStyle w:val="HTMLTypewriter"/>
            <w:rFonts w:ascii="Verdana" w:hAnsi="Verdana"/>
            <w:sz w:val="18"/>
            <w:szCs w:val="18"/>
            <w:rPrChange w:id="2906" w:author="Thomas Kee" w:date="2011-03-31T10:31:00Z">
              <w:rPr>
                <w:rStyle w:val="HTMLTypewriter"/>
              </w:rPr>
            </w:rPrChange>
          </w:rPr>
          <w:t>-</w:t>
        </w:r>
        <w:proofErr w:type="spellStart"/>
        <w:r w:rsidRPr="003D0E39">
          <w:rPr>
            <w:rStyle w:val="HTMLTypewriter"/>
            <w:rFonts w:ascii="Verdana" w:hAnsi="Verdana"/>
            <w:sz w:val="18"/>
            <w:szCs w:val="18"/>
            <w:rPrChange w:id="2907" w:author="Thomas Kee" w:date="2011-03-31T10:31:00Z">
              <w:rPr>
                <w:rStyle w:val="HTMLTypewriter"/>
              </w:rPr>
            </w:rPrChange>
          </w:rPr>
          <w:t>xr</w:t>
        </w:r>
        <w:proofErr w:type="spellEnd"/>
        <w:r w:rsidRPr="003D0E39">
          <w:rPr>
            <w:rStyle w:val="HTMLTypewriter"/>
            <w:rFonts w:ascii="Verdana" w:hAnsi="Verdana"/>
            <w:sz w:val="18"/>
            <w:szCs w:val="18"/>
            <w:rPrChange w:id="2908" w:author="Thomas Kee" w:date="2011-03-31T10:31:00Z">
              <w:rPr>
                <w:rStyle w:val="HTMLTypewriter"/>
              </w:rPr>
            </w:rPrChange>
          </w:rPr>
          <w:t xml:space="preserve">-x   1 </w:t>
        </w:r>
        <w:proofErr w:type="spellStart"/>
        <w:r w:rsidRPr="003D0E39">
          <w:rPr>
            <w:rStyle w:val="HTMLTypewriter"/>
            <w:rFonts w:ascii="Verdana" w:hAnsi="Verdana"/>
            <w:sz w:val="18"/>
            <w:szCs w:val="18"/>
            <w:rPrChange w:id="2909" w:author="Thomas Kee" w:date="2011-03-31T10:31:00Z">
              <w:rPr>
                <w:rStyle w:val="HTMLTypewriter"/>
              </w:rPr>
            </w:rPrChange>
          </w:rPr>
          <w:t>david</w:t>
        </w:r>
        <w:proofErr w:type="spellEnd"/>
        <w:r w:rsidRPr="003D0E39">
          <w:rPr>
            <w:rStyle w:val="HTMLTypewriter"/>
            <w:rFonts w:ascii="Verdana" w:hAnsi="Verdana"/>
            <w:sz w:val="18"/>
            <w:szCs w:val="18"/>
            <w:rPrChange w:id="2910" w:author="Thomas Kee" w:date="2011-03-31T10:31:00Z">
              <w:rPr>
                <w:rStyle w:val="HTMLTypewriter"/>
              </w:rPr>
            </w:rPrChange>
          </w:rPr>
          <w:t xml:space="preserve"> </w:t>
        </w:r>
        <w:proofErr w:type="spellStart"/>
        <w:proofErr w:type="gramStart"/>
        <w:r w:rsidRPr="003D0E39">
          <w:rPr>
            <w:rStyle w:val="HTMLTypewriter"/>
            <w:rFonts w:ascii="Verdana" w:hAnsi="Verdana"/>
            <w:sz w:val="18"/>
            <w:szCs w:val="18"/>
            <w:rPrChange w:id="2911" w:author="Thomas Kee" w:date="2011-03-31T10:31:00Z">
              <w:rPr>
                <w:rStyle w:val="HTMLTypewriter"/>
              </w:rPr>
            </w:rPrChange>
          </w:rPr>
          <w:t>git</w:t>
        </w:r>
        <w:proofErr w:type="spellEnd"/>
        <w:r w:rsidRPr="003D0E39">
          <w:rPr>
            <w:rStyle w:val="HTMLTypewriter"/>
            <w:rFonts w:ascii="Verdana" w:hAnsi="Verdana"/>
            <w:sz w:val="18"/>
            <w:szCs w:val="18"/>
            <w:rPrChange w:id="2912" w:author="Thomas Kee" w:date="2011-03-31T10:31:00Z">
              <w:rPr>
                <w:rStyle w:val="HTMLTypewriter"/>
              </w:rPr>
            </w:rPrChange>
          </w:rPr>
          <w:t xml:space="preserve">  3536</w:t>
        </w:r>
        <w:proofErr w:type="gramEnd"/>
        <w:r w:rsidRPr="003D0E39">
          <w:rPr>
            <w:rStyle w:val="HTMLTypewriter"/>
            <w:rFonts w:ascii="Verdana" w:hAnsi="Verdana"/>
            <w:sz w:val="18"/>
            <w:szCs w:val="18"/>
            <w:rPrChange w:id="2913" w:author="Thomas Kee" w:date="2011-03-31T10:31:00Z">
              <w:rPr>
                <w:rStyle w:val="HTMLTypewriter"/>
              </w:rPr>
            </w:rPrChange>
          </w:rPr>
          <w:t xml:space="preserve"> Dec  4 22:40 update</w:t>
        </w:r>
      </w:ins>
    </w:p>
    <w:p w:rsidR="00BE0FCC" w:rsidRPr="00731FFC" w:rsidRDefault="003D0E39" w:rsidP="00BE0FCC">
      <w:pPr>
        <w:pStyle w:val="HTMLPreformatted"/>
        <w:ind w:left="720"/>
        <w:rPr>
          <w:ins w:id="2914" w:author="Thomas Kee" w:date="2011-03-31T10:20:00Z"/>
          <w:rStyle w:val="HTMLTypewriter"/>
          <w:rFonts w:ascii="Verdana" w:hAnsi="Verdana"/>
          <w:sz w:val="18"/>
          <w:szCs w:val="18"/>
          <w:rPrChange w:id="2915" w:author="Thomas Kee" w:date="2011-03-31T10:31:00Z">
            <w:rPr>
              <w:ins w:id="2916" w:author="Thomas Kee" w:date="2011-03-31T10:20:00Z"/>
              <w:rStyle w:val="HTMLTypewriter"/>
            </w:rPr>
          </w:rPrChange>
        </w:rPr>
      </w:pPr>
      <w:ins w:id="2917" w:author="Thomas Kee" w:date="2011-03-31T10:20:00Z">
        <w:r w:rsidRPr="003D0E39">
          <w:rPr>
            <w:rStyle w:val="HTMLTypewriter"/>
            <w:rFonts w:ascii="Verdana" w:hAnsi="Verdana"/>
            <w:sz w:val="18"/>
            <w:szCs w:val="18"/>
            <w:rPrChange w:id="2918" w:author="Thomas Kee" w:date="2011-03-31T10:31:00Z">
              <w:rPr>
                <w:rStyle w:val="HTMLTypewriter"/>
              </w:rPr>
            </w:rPrChange>
          </w:rPr>
          <w:t xml:space="preserve">$ </w:t>
        </w:r>
        <w:proofErr w:type="gramStart"/>
        <w:r w:rsidRPr="003D0E39">
          <w:rPr>
            <w:rStyle w:val="HTMLTypewriter"/>
            <w:rFonts w:ascii="Verdana" w:hAnsi="Verdana"/>
            <w:sz w:val="18"/>
            <w:szCs w:val="18"/>
            <w:rPrChange w:id="2919" w:author="Thomas Kee" w:date="2011-03-31T10:31:00Z">
              <w:rPr>
                <w:rStyle w:val="HTMLTypewriter"/>
              </w:rPr>
            </w:rPrChange>
          </w:rPr>
          <w:t>cat</w:t>
        </w:r>
        <w:proofErr w:type="gramEnd"/>
        <w:r w:rsidRPr="003D0E39">
          <w:rPr>
            <w:rStyle w:val="HTMLTypewriter"/>
            <w:rFonts w:ascii="Verdana" w:hAnsi="Verdana"/>
            <w:sz w:val="18"/>
            <w:szCs w:val="18"/>
            <w:rPrChange w:id="2920" w:author="Thomas Kee" w:date="2011-03-31T10:31:00Z">
              <w:rPr>
                <w:rStyle w:val="HTMLTypewriter"/>
              </w:rPr>
            </w:rPrChange>
          </w:rPr>
          <w:t xml:space="preserve"> info/allowed-users </w:t>
        </w:r>
        <w:r w:rsidRPr="003D0E39">
          <w:rPr>
            <w:rStyle w:val="HTMLTypewriter"/>
            <w:rFonts w:ascii="Verdana" w:hAnsi="Verdana"/>
            <w:b/>
            <w:bCs/>
            <w:sz w:val="18"/>
            <w:szCs w:val="18"/>
            <w:rPrChange w:id="2921" w:author="Thomas Kee" w:date="2011-03-31T10:31:00Z">
              <w:rPr>
                <w:rStyle w:val="HTMLTypewriter"/>
                <w:b/>
                <w:bCs/>
              </w:rPr>
            </w:rPrChange>
          </w:rPr>
          <w:t>&lt;4&gt;</w:t>
        </w:r>
      </w:ins>
    </w:p>
    <w:p w:rsidR="00BE0FCC" w:rsidRPr="00731FFC" w:rsidRDefault="003D0E39" w:rsidP="00BE0FCC">
      <w:pPr>
        <w:pStyle w:val="HTMLPreformatted"/>
        <w:ind w:left="720"/>
        <w:rPr>
          <w:ins w:id="2922" w:author="Thomas Kee" w:date="2011-03-31T10:20:00Z"/>
          <w:rStyle w:val="HTMLTypewriter"/>
          <w:rFonts w:ascii="Verdana" w:hAnsi="Verdana"/>
          <w:sz w:val="18"/>
          <w:szCs w:val="18"/>
          <w:rPrChange w:id="2923" w:author="Thomas Kee" w:date="2011-03-31T10:31:00Z">
            <w:rPr>
              <w:ins w:id="2924" w:author="Thomas Kee" w:date="2011-03-31T10:20:00Z"/>
              <w:rStyle w:val="HTMLTypewriter"/>
            </w:rPr>
          </w:rPrChange>
        </w:rPr>
      </w:pPr>
      <w:proofErr w:type="gramStart"/>
      <w:ins w:id="2925" w:author="Thomas Kee" w:date="2011-03-31T10:20:00Z">
        <w:r w:rsidRPr="003D0E39">
          <w:rPr>
            <w:rStyle w:val="HTMLTypewriter"/>
            <w:rFonts w:ascii="Verdana" w:hAnsi="Verdana"/>
            <w:sz w:val="18"/>
            <w:szCs w:val="18"/>
            <w:rPrChange w:id="2926" w:author="Thomas Kee" w:date="2011-03-31T10:31:00Z">
              <w:rPr>
                <w:rStyle w:val="HTMLTypewriter"/>
              </w:rPr>
            </w:rPrChange>
          </w:rPr>
          <w:t>refs/heads/master</w:t>
        </w:r>
        <w:proofErr w:type="gramEnd"/>
        <w:r w:rsidRPr="003D0E39">
          <w:rPr>
            <w:rStyle w:val="HTMLTypewriter"/>
            <w:rFonts w:ascii="Verdana" w:hAnsi="Verdana"/>
            <w:sz w:val="18"/>
            <w:szCs w:val="18"/>
            <w:rPrChange w:id="2927" w:author="Thomas Kee" w:date="2011-03-31T10:31:00Z">
              <w:rPr>
                <w:rStyle w:val="HTMLTypewriter"/>
              </w:rPr>
            </w:rPrChange>
          </w:rPr>
          <w:t xml:space="preserve">       </w:t>
        </w:r>
        <w:proofErr w:type="spellStart"/>
        <w:r w:rsidRPr="003D0E39">
          <w:rPr>
            <w:rStyle w:val="HTMLTypewriter"/>
            <w:rFonts w:ascii="Verdana" w:hAnsi="Verdana"/>
            <w:sz w:val="18"/>
            <w:szCs w:val="18"/>
            <w:rPrChange w:id="2928" w:author="Thomas Kee" w:date="2011-03-31T10:31:00Z">
              <w:rPr>
                <w:rStyle w:val="HTMLTypewriter"/>
              </w:rPr>
            </w:rPrChange>
          </w:rPr>
          <w:t>alice</w:t>
        </w:r>
        <w:proofErr w:type="spellEnd"/>
        <w:r w:rsidRPr="003D0E39">
          <w:rPr>
            <w:rStyle w:val="HTMLTypewriter"/>
            <w:rFonts w:ascii="Verdana" w:hAnsi="Verdana"/>
            <w:sz w:val="18"/>
            <w:szCs w:val="18"/>
            <w:rPrChange w:id="2929" w:author="Thomas Kee" w:date="2011-03-31T10:31:00Z">
              <w:rPr>
                <w:rStyle w:val="HTMLTypewriter"/>
              </w:rPr>
            </w:rPrChange>
          </w:rPr>
          <w:t>\|</w:t>
        </w:r>
        <w:proofErr w:type="spellStart"/>
        <w:r w:rsidRPr="003D0E39">
          <w:rPr>
            <w:rStyle w:val="HTMLTypewriter"/>
            <w:rFonts w:ascii="Verdana" w:hAnsi="Verdana"/>
            <w:sz w:val="18"/>
            <w:szCs w:val="18"/>
            <w:rPrChange w:id="2930" w:author="Thomas Kee" w:date="2011-03-31T10:31:00Z">
              <w:rPr>
                <w:rStyle w:val="HTMLTypewriter"/>
              </w:rPr>
            </w:rPrChange>
          </w:rPr>
          <w:t>cindy</w:t>
        </w:r>
        <w:proofErr w:type="spellEnd"/>
      </w:ins>
    </w:p>
    <w:p w:rsidR="00BE0FCC" w:rsidRPr="00731FFC" w:rsidRDefault="003D0E39" w:rsidP="00BE0FCC">
      <w:pPr>
        <w:pStyle w:val="HTMLPreformatted"/>
        <w:ind w:left="720"/>
        <w:rPr>
          <w:ins w:id="2931" w:author="Thomas Kee" w:date="2011-03-31T10:20:00Z"/>
          <w:rStyle w:val="HTMLTypewriter"/>
          <w:rFonts w:ascii="Verdana" w:hAnsi="Verdana"/>
          <w:sz w:val="18"/>
          <w:szCs w:val="18"/>
          <w:rPrChange w:id="2932" w:author="Thomas Kee" w:date="2011-03-31T10:31:00Z">
            <w:rPr>
              <w:ins w:id="2933" w:author="Thomas Kee" w:date="2011-03-31T10:20:00Z"/>
              <w:rStyle w:val="HTMLTypewriter"/>
            </w:rPr>
          </w:rPrChange>
        </w:rPr>
      </w:pPr>
      <w:proofErr w:type="gramStart"/>
      <w:ins w:id="2934" w:author="Thomas Kee" w:date="2011-03-31T10:20:00Z">
        <w:r w:rsidRPr="003D0E39">
          <w:rPr>
            <w:rStyle w:val="HTMLTypewriter"/>
            <w:rFonts w:ascii="Verdana" w:hAnsi="Verdana"/>
            <w:sz w:val="18"/>
            <w:szCs w:val="18"/>
            <w:rPrChange w:id="2935" w:author="Thomas Kee" w:date="2011-03-31T10:31:00Z">
              <w:rPr>
                <w:rStyle w:val="HTMLTypewriter"/>
              </w:rPr>
            </w:rPrChange>
          </w:rPr>
          <w:t>refs/heads/doc-update</w:t>
        </w:r>
        <w:proofErr w:type="gramEnd"/>
        <w:r w:rsidRPr="003D0E39">
          <w:rPr>
            <w:rStyle w:val="HTMLTypewriter"/>
            <w:rFonts w:ascii="Verdana" w:hAnsi="Verdana"/>
            <w:sz w:val="18"/>
            <w:szCs w:val="18"/>
            <w:rPrChange w:id="2936" w:author="Thomas Kee" w:date="2011-03-31T10:31:00Z">
              <w:rPr>
                <w:rStyle w:val="HTMLTypewriter"/>
              </w:rPr>
            </w:rPrChange>
          </w:rPr>
          <w:t xml:space="preserve">   bob</w:t>
        </w:r>
      </w:ins>
    </w:p>
    <w:p w:rsidR="00BE0FCC" w:rsidRPr="00731FFC" w:rsidRDefault="003D0E39" w:rsidP="00BE0FCC">
      <w:pPr>
        <w:pStyle w:val="HTMLPreformatted"/>
        <w:ind w:left="720"/>
        <w:rPr>
          <w:ins w:id="2937" w:author="Thomas Kee" w:date="2011-03-31T10:20:00Z"/>
          <w:rFonts w:ascii="Verdana" w:hAnsi="Verdana"/>
          <w:sz w:val="18"/>
          <w:szCs w:val="18"/>
          <w:rPrChange w:id="2938" w:author="Thomas Kee" w:date="2011-03-31T10:31:00Z">
            <w:rPr>
              <w:ins w:id="2939" w:author="Thomas Kee" w:date="2011-03-31T10:20:00Z"/>
            </w:rPr>
          </w:rPrChange>
        </w:rPr>
      </w:pPr>
      <w:ins w:id="2940" w:author="Thomas Kee" w:date="2011-03-31T10:20:00Z">
        <w:r w:rsidRPr="003D0E39">
          <w:rPr>
            <w:rStyle w:val="HTMLTypewriter"/>
            <w:rFonts w:ascii="Verdana" w:hAnsi="Verdana"/>
            <w:sz w:val="18"/>
            <w:szCs w:val="18"/>
            <w:rPrChange w:id="2941" w:author="Thomas Kee" w:date="2011-03-31T10:31:00Z">
              <w:rPr>
                <w:rStyle w:val="HTMLTypewriter"/>
              </w:rPr>
            </w:rPrChange>
          </w:rPr>
          <w:t>refs/tags/</w:t>
        </w:r>
        <w:proofErr w:type="gramStart"/>
        <w:r w:rsidRPr="003D0E39">
          <w:rPr>
            <w:rStyle w:val="HTMLTypewriter"/>
            <w:rFonts w:ascii="Verdana" w:hAnsi="Verdana"/>
            <w:sz w:val="18"/>
            <w:szCs w:val="18"/>
            <w:rPrChange w:id="2942" w:author="Thomas Kee" w:date="2011-03-31T10:31:00Z">
              <w:rPr>
                <w:rStyle w:val="HTMLTypewriter"/>
              </w:rPr>
            </w:rPrChange>
          </w:rPr>
          <w:t>v[</w:t>
        </w:r>
        <w:proofErr w:type="gramEnd"/>
        <w:r w:rsidRPr="003D0E39">
          <w:rPr>
            <w:rStyle w:val="HTMLTypewriter"/>
            <w:rFonts w:ascii="Verdana" w:hAnsi="Verdana"/>
            <w:sz w:val="18"/>
            <w:szCs w:val="18"/>
            <w:rPrChange w:id="2943" w:author="Thomas Kee" w:date="2011-03-31T10:31:00Z">
              <w:rPr>
                <w:rStyle w:val="HTMLTypewriter"/>
              </w:rPr>
            </w:rPrChange>
          </w:rPr>
          <w:t xml:space="preserve">0-9]*       </w:t>
        </w:r>
        <w:proofErr w:type="spellStart"/>
        <w:r w:rsidRPr="003D0E39">
          <w:rPr>
            <w:rStyle w:val="HTMLTypewriter"/>
            <w:rFonts w:ascii="Verdana" w:hAnsi="Verdana"/>
            <w:sz w:val="18"/>
            <w:szCs w:val="18"/>
            <w:rPrChange w:id="2944" w:author="Thomas Kee" w:date="2011-03-31T10:31:00Z">
              <w:rPr>
                <w:rStyle w:val="HTMLTypewriter"/>
              </w:rPr>
            </w:rPrChange>
          </w:rPr>
          <w:t>david</w:t>
        </w:r>
        <w:proofErr w:type="spellEnd"/>
      </w:ins>
    </w:p>
    <w:p w:rsidR="00BE0FCC" w:rsidRPr="00731FFC" w:rsidRDefault="003D0E39" w:rsidP="00BE0FCC">
      <w:pPr>
        <w:pStyle w:val="NormalWeb"/>
        <w:numPr>
          <w:ilvl w:val="0"/>
          <w:numId w:val="12"/>
        </w:numPr>
        <w:ind w:left="1440"/>
        <w:rPr>
          <w:ins w:id="2945" w:author="Thomas Kee" w:date="2011-03-31T10:20:00Z"/>
          <w:rFonts w:ascii="Verdana" w:hAnsi="Verdana"/>
          <w:sz w:val="18"/>
          <w:szCs w:val="18"/>
          <w:rPrChange w:id="2946" w:author="Thomas Kee" w:date="2011-03-31T10:31:00Z">
            <w:rPr>
              <w:ins w:id="2947" w:author="Thomas Kee" w:date="2011-03-31T10:20:00Z"/>
            </w:rPr>
          </w:rPrChange>
        </w:rPr>
      </w:pPr>
      <w:proofErr w:type="gramStart"/>
      <w:ins w:id="2948" w:author="Thomas Kee" w:date="2011-03-31T10:20:00Z">
        <w:r w:rsidRPr="003D0E39">
          <w:rPr>
            <w:rFonts w:ascii="Verdana" w:hAnsi="Verdana"/>
            <w:sz w:val="18"/>
            <w:szCs w:val="18"/>
            <w:rPrChange w:id="2949" w:author="Thomas Kee" w:date="2011-03-31T10:31:00Z">
              <w:rPr>
                <w:rFonts w:ascii="Courier New" w:hAnsi="Courier New" w:cs="Courier New"/>
                <w:sz w:val="20"/>
                <w:szCs w:val="20"/>
              </w:rPr>
            </w:rPrChange>
          </w:rPr>
          <w:t>place</w:t>
        </w:r>
        <w:proofErr w:type="gramEnd"/>
        <w:r w:rsidRPr="003D0E39">
          <w:rPr>
            <w:rFonts w:ascii="Verdana" w:hAnsi="Verdana"/>
            <w:sz w:val="18"/>
            <w:szCs w:val="18"/>
            <w:rPrChange w:id="2950" w:author="Thomas Kee" w:date="2011-03-31T10:31:00Z">
              <w:rPr>
                <w:rFonts w:ascii="Courier New" w:hAnsi="Courier New" w:cs="Courier New"/>
                <w:sz w:val="20"/>
                <w:szCs w:val="20"/>
              </w:rPr>
            </w:rPrChange>
          </w:rPr>
          <w:t xml:space="preserve"> the developers into the same </w:t>
        </w:r>
        <w:proofErr w:type="spellStart"/>
        <w:r w:rsidRPr="003D0E39">
          <w:rPr>
            <w:rFonts w:ascii="Verdana" w:hAnsi="Verdana"/>
            <w:sz w:val="18"/>
            <w:szCs w:val="18"/>
            <w:rPrChange w:id="2951" w:author="Thomas Kee" w:date="2011-03-31T10:31:00Z">
              <w:rPr>
                <w:rFonts w:ascii="Courier New" w:hAnsi="Courier New" w:cs="Courier New"/>
                <w:sz w:val="20"/>
                <w:szCs w:val="20"/>
              </w:rPr>
            </w:rPrChange>
          </w:rPr>
          <w:t>git</w:t>
        </w:r>
        <w:proofErr w:type="spellEnd"/>
        <w:r w:rsidRPr="003D0E39">
          <w:rPr>
            <w:rFonts w:ascii="Verdana" w:hAnsi="Verdana"/>
            <w:sz w:val="18"/>
            <w:szCs w:val="18"/>
            <w:rPrChange w:id="2952" w:author="Thomas Kee" w:date="2011-03-31T10:31:00Z">
              <w:rPr>
                <w:rFonts w:ascii="Courier New" w:hAnsi="Courier New" w:cs="Courier New"/>
                <w:sz w:val="20"/>
                <w:szCs w:val="20"/>
              </w:rPr>
            </w:rPrChange>
          </w:rPr>
          <w:t xml:space="preserve"> group. </w:t>
        </w:r>
      </w:ins>
    </w:p>
    <w:p w:rsidR="00BE0FCC" w:rsidRPr="00731FFC" w:rsidRDefault="003D0E39" w:rsidP="00BE0FCC">
      <w:pPr>
        <w:pStyle w:val="NormalWeb"/>
        <w:numPr>
          <w:ilvl w:val="0"/>
          <w:numId w:val="12"/>
        </w:numPr>
        <w:ind w:left="1440"/>
        <w:rPr>
          <w:ins w:id="2953" w:author="Thomas Kee" w:date="2011-03-31T10:20:00Z"/>
          <w:rFonts w:ascii="Verdana" w:hAnsi="Verdana"/>
          <w:sz w:val="18"/>
          <w:szCs w:val="18"/>
          <w:rPrChange w:id="2954" w:author="Thomas Kee" w:date="2011-03-31T10:31:00Z">
            <w:rPr>
              <w:ins w:id="2955" w:author="Thomas Kee" w:date="2011-03-31T10:20:00Z"/>
            </w:rPr>
          </w:rPrChange>
        </w:rPr>
      </w:pPr>
      <w:proofErr w:type="gramStart"/>
      <w:ins w:id="2956" w:author="Thomas Kee" w:date="2011-03-31T10:20:00Z">
        <w:r w:rsidRPr="003D0E39">
          <w:rPr>
            <w:rFonts w:ascii="Verdana" w:hAnsi="Verdana"/>
            <w:sz w:val="18"/>
            <w:szCs w:val="18"/>
            <w:rPrChange w:id="2957" w:author="Thomas Kee" w:date="2011-03-31T10:31:00Z">
              <w:rPr>
                <w:rFonts w:ascii="Courier New" w:hAnsi="Courier New" w:cs="Courier New"/>
                <w:sz w:val="20"/>
                <w:szCs w:val="20"/>
              </w:rPr>
            </w:rPrChange>
          </w:rPr>
          <w:t>and</w:t>
        </w:r>
        <w:proofErr w:type="gramEnd"/>
        <w:r w:rsidRPr="003D0E39">
          <w:rPr>
            <w:rFonts w:ascii="Verdana" w:hAnsi="Verdana"/>
            <w:sz w:val="18"/>
            <w:szCs w:val="18"/>
            <w:rPrChange w:id="2958" w:author="Thomas Kee" w:date="2011-03-31T10:31:00Z">
              <w:rPr>
                <w:rFonts w:ascii="Courier New" w:hAnsi="Courier New" w:cs="Courier New"/>
                <w:sz w:val="20"/>
                <w:szCs w:val="20"/>
              </w:rPr>
            </w:rPrChange>
          </w:rPr>
          <w:t xml:space="preserve"> make the shared repository writable by the group. </w:t>
        </w:r>
      </w:ins>
    </w:p>
    <w:p w:rsidR="00BE0FCC" w:rsidRPr="00731FFC" w:rsidRDefault="003D0E39" w:rsidP="00BE0FCC">
      <w:pPr>
        <w:pStyle w:val="NormalWeb"/>
        <w:numPr>
          <w:ilvl w:val="0"/>
          <w:numId w:val="12"/>
        </w:numPr>
        <w:ind w:left="1440"/>
        <w:rPr>
          <w:ins w:id="2959" w:author="Thomas Kee" w:date="2011-03-31T10:20:00Z"/>
          <w:rFonts w:ascii="Verdana" w:hAnsi="Verdana"/>
          <w:sz w:val="18"/>
          <w:szCs w:val="18"/>
          <w:rPrChange w:id="2960" w:author="Thomas Kee" w:date="2011-03-31T10:31:00Z">
            <w:rPr>
              <w:ins w:id="2961" w:author="Thomas Kee" w:date="2011-03-31T10:20:00Z"/>
            </w:rPr>
          </w:rPrChange>
        </w:rPr>
      </w:pPr>
      <w:proofErr w:type="gramStart"/>
      <w:ins w:id="2962" w:author="Thomas Kee" w:date="2011-03-31T10:20:00Z">
        <w:r w:rsidRPr="003D0E39">
          <w:rPr>
            <w:rFonts w:ascii="Verdana" w:hAnsi="Verdana"/>
            <w:sz w:val="18"/>
            <w:szCs w:val="18"/>
            <w:rPrChange w:id="2963" w:author="Thomas Kee" w:date="2011-03-31T10:31:00Z">
              <w:rPr>
                <w:rFonts w:ascii="Courier New" w:hAnsi="Courier New" w:cs="Courier New"/>
                <w:sz w:val="20"/>
                <w:szCs w:val="20"/>
              </w:rPr>
            </w:rPrChange>
          </w:rPr>
          <w:t>use</w:t>
        </w:r>
        <w:proofErr w:type="gramEnd"/>
        <w:r w:rsidRPr="003D0E39">
          <w:rPr>
            <w:rFonts w:ascii="Verdana" w:hAnsi="Verdana"/>
            <w:sz w:val="18"/>
            <w:szCs w:val="18"/>
            <w:rPrChange w:id="2964" w:author="Thomas Kee" w:date="2011-03-31T10:31:00Z">
              <w:rPr>
                <w:rFonts w:ascii="Courier New" w:hAnsi="Courier New" w:cs="Courier New"/>
                <w:sz w:val="20"/>
                <w:szCs w:val="20"/>
              </w:rPr>
            </w:rPrChange>
          </w:rPr>
          <w:t xml:space="preserve"> update-hook example by Carl from Documentation/</w:t>
        </w:r>
        <w:proofErr w:type="spellStart"/>
        <w:r w:rsidRPr="003D0E39">
          <w:rPr>
            <w:rFonts w:ascii="Verdana" w:hAnsi="Verdana"/>
            <w:sz w:val="18"/>
            <w:szCs w:val="18"/>
            <w:rPrChange w:id="2965" w:author="Thomas Kee" w:date="2011-03-31T10:31:00Z">
              <w:rPr>
                <w:rFonts w:ascii="Courier New" w:hAnsi="Courier New" w:cs="Courier New"/>
                <w:sz w:val="20"/>
                <w:szCs w:val="20"/>
              </w:rPr>
            </w:rPrChange>
          </w:rPr>
          <w:t>howto</w:t>
        </w:r>
        <w:proofErr w:type="spellEnd"/>
        <w:r w:rsidRPr="003D0E39">
          <w:rPr>
            <w:rFonts w:ascii="Verdana" w:hAnsi="Verdana"/>
            <w:sz w:val="18"/>
            <w:szCs w:val="18"/>
            <w:rPrChange w:id="2966" w:author="Thomas Kee" w:date="2011-03-31T10:31:00Z">
              <w:rPr>
                <w:rFonts w:ascii="Courier New" w:hAnsi="Courier New" w:cs="Courier New"/>
                <w:sz w:val="20"/>
                <w:szCs w:val="20"/>
              </w:rPr>
            </w:rPrChange>
          </w:rPr>
          <w:t xml:space="preserve">/ for branch policy control. </w:t>
        </w:r>
      </w:ins>
    </w:p>
    <w:p w:rsidR="00BE0FCC" w:rsidRPr="00731FFC" w:rsidRDefault="003D0E39" w:rsidP="00BE0FCC">
      <w:pPr>
        <w:pStyle w:val="NormalWeb"/>
        <w:numPr>
          <w:ilvl w:val="0"/>
          <w:numId w:val="12"/>
        </w:numPr>
        <w:ind w:left="1440"/>
        <w:rPr>
          <w:ins w:id="2967" w:author="Thomas Kee" w:date="2011-03-31T10:20:00Z"/>
          <w:rFonts w:ascii="Verdana" w:hAnsi="Verdana"/>
          <w:sz w:val="18"/>
          <w:szCs w:val="18"/>
          <w:rPrChange w:id="2968" w:author="Thomas Kee" w:date="2011-03-31T10:31:00Z">
            <w:rPr>
              <w:ins w:id="2969" w:author="Thomas Kee" w:date="2011-03-31T10:20:00Z"/>
            </w:rPr>
          </w:rPrChange>
        </w:rPr>
      </w:pPr>
      <w:proofErr w:type="spellStart"/>
      <w:proofErr w:type="gramStart"/>
      <w:ins w:id="2970" w:author="Thomas Kee" w:date="2011-03-31T10:20:00Z">
        <w:r w:rsidRPr="003D0E39">
          <w:rPr>
            <w:rFonts w:ascii="Verdana" w:hAnsi="Verdana"/>
            <w:sz w:val="18"/>
            <w:szCs w:val="18"/>
            <w:rPrChange w:id="2971" w:author="Thomas Kee" w:date="2011-03-31T10:31:00Z">
              <w:rPr>
                <w:rFonts w:ascii="Courier New" w:hAnsi="Courier New" w:cs="Courier New"/>
                <w:sz w:val="20"/>
                <w:szCs w:val="20"/>
              </w:rPr>
            </w:rPrChange>
          </w:rPr>
          <w:t>alice</w:t>
        </w:r>
        <w:proofErr w:type="spellEnd"/>
        <w:proofErr w:type="gramEnd"/>
        <w:r w:rsidRPr="003D0E39">
          <w:rPr>
            <w:rFonts w:ascii="Verdana" w:hAnsi="Verdana"/>
            <w:sz w:val="18"/>
            <w:szCs w:val="18"/>
            <w:rPrChange w:id="2972" w:author="Thomas Kee" w:date="2011-03-31T10:31:00Z">
              <w:rPr>
                <w:rFonts w:ascii="Courier New" w:hAnsi="Courier New" w:cs="Courier New"/>
                <w:sz w:val="20"/>
                <w:szCs w:val="20"/>
              </w:rPr>
            </w:rPrChange>
          </w:rPr>
          <w:t xml:space="preserve"> and </w:t>
        </w:r>
        <w:proofErr w:type="spellStart"/>
        <w:r w:rsidRPr="003D0E39">
          <w:rPr>
            <w:rFonts w:ascii="Verdana" w:hAnsi="Verdana"/>
            <w:sz w:val="18"/>
            <w:szCs w:val="18"/>
            <w:rPrChange w:id="2973" w:author="Thomas Kee" w:date="2011-03-31T10:31:00Z">
              <w:rPr>
                <w:rFonts w:ascii="Courier New" w:hAnsi="Courier New" w:cs="Courier New"/>
                <w:sz w:val="20"/>
                <w:szCs w:val="20"/>
              </w:rPr>
            </w:rPrChange>
          </w:rPr>
          <w:t>cindy</w:t>
        </w:r>
        <w:proofErr w:type="spellEnd"/>
        <w:r w:rsidRPr="003D0E39">
          <w:rPr>
            <w:rFonts w:ascii="Verdana" w:hAnsi="Verdana"/>
            <w:sz w:val="18"/>
            <w:szCs w:val="18"/>
            <w:rPrChange w:id="2974" w:author="Thomas Kee" w:date="2011-03-31T10:31:00Z">
              <w:rPr>
                <w:rFonts w:ascii="Courier New" w:hAnsi="Courier New" w:cs="Courier New"/>
                <w:sz w:val="20"/>
                <w:szCs w:val="20"/>
              </w:rPr>
            </w:rPrChange>
          </w:rPr>
          <w:t xml:space="preserve"> can push into master, only bob can push into doc-update. </w:t>
        </w:r>
        <w:proofErr w:type="spellStart"/>
        <w:proofErr w:type="gramStart"/>
        <w:r w:rsidRPr="003D0E39">
          <w:rPr>
            <w:rFonts w:ascii="Verdana" w:hAnsi="Verdana"/>
            <w:sz w:val="18"/>
            <w:szCs w:val="18"/>
            <w:rPrChange w:id="2975" w:author="Thomas Kee" w:date="2011-03-31T10:31:00Z">
              <w:rPr>
                <w:rFonts w:ascii="Courier New" w:hAnsi="Courier New" w:cs="Courier New"/>
                <w:sz w:val="20"/>
                <w:szCs w:val="20"/>
              </w:rPr>
            </w:rPrChange>
          </w:rPr>
          <w:t>david</w:t>
        </w:r>
        <w:proofErr w:type="spellEnd"/>
        <w:proofErr w:type="gramEnd"/>
        <w:r w:rsidRPr="003D0E39">
          <w:rPr>
            <w:rFonts w:ascii="Verdana" w:hAnsi="Verdana"/>
            <w:sz w:val="18"/>
            <w:szCs w:val="18"/>
            <w:rPrChange w:id="2976" w:author="Thomas Kee" w:date="2011-03-31T10:31:00Z">
              <w:rPr>
                <w:rFonts w:ascii="Courier New" w:hAnsi="Courier New" w:cs="Courier New"/>
                <w:sz w:val="20"/>
                <w:szCs w:val="20"/>
              </w:rPr>
            </w:rPrChange>
          </w:rPr>
          <w:t xml:space="preserve"> is the release manager and is the only person who can create and push version tags. </w:t>
        </w:r>
      </w:ins>
    </w:p>
    <w:p w:rsidR="00000000" w:rsidRDefault="003D0E39">
      <w:pPr>
        <w:widowControl w:val="0"/>
        <w:numPr>
          <w:ilvl w:val="0"/>
          <w:numId w:val="14"/>
        </w:numPr>
        <w:autoSpaceDE w:val="0"/>
        <w:autoSpaceDN w:val="0"/>
        <w:adjustRightInd w:val="0"/>
        <w:spacing w:after="0" w:line="240" w:lineRule="auto"/>
        <w:ind w:left="432" w:hanging="288"/>
        <w:rPr>
          <w:ins w:id="2977" w:author="Thomas Kee" w:date="2011-03-31T10:20:00Z"/>
          <w:rFonts w:ascii="Arial" w:hAnsi="Arial"/>
          <w:color w:val="000000"/>
          <w:sz w:val="20"/>
          <w:rPrChange w:id="2978" w:author="Thomas Kee" w:date="2011-03-31T18:24:00Z">
            <w:rPr>
              <w:ins w:id="2979" w:author="Thomas Kee" w:date="2011-03-31T10:20:00Z"/>
              <w:rFonts w:ascii="Verdana" w:hAnsi="Verdana"/>
              <w:sz w:val="18"/>
            </w:rPr>
          </w:rPrChange>
        </w:rPr>
        <w:pPrChange w:id="2980" w:author="Thomas Kee" w:date="2011-03-31T18:24:00Z">
          <w:pPr/>
        </w:pPrChange>
      </w:pPr>
      <w:ins w:id="2981" w:author="Thomas Kee" w:date="2011-03-31T10:20:00Z">
        <w:r w:rsidRPr="003D0E39">
          <w:rPr>
            <w:rFonts w:ascii="Verdana" w:hAnsi="Verdana"/>
            <w:sz w:val="18"/>
            <w:szCs w:val="18"/>
            <w:rPrChange w:id="2982" w:author="Thomas Kee" w:date="2011-03-31T10:31:00Z">
              <w:rPr>
                <w:rFonts w:ascii="Courier New" w:hAnsi="Courier New" w:cs="Courier New"/>
                <w:sz w:val="20"/>
                <w:szCs w:val="20"/>
              </w:rPr>
            </w:rPrChange>
          </w:rPr>
          <w:t>HTTP server to support dumb</w:t>
        </w:r>
        <w:r w:rsidRPr="003D0E39">
          <w:rPr>
            <w:rFonts w:ascii="Arial" w:hAnsi="Arial"/>
            <w:color w:val="000000"/>
            <w:sz w:val="20"/>
            <w:rPrChange w:id="2983" w:author="Thomas Kee" w:date="2011-03-31T18:24:00Z">
              <w:rPr>
                <w:rFonts w:ascii="Verdana" w:hAnsi="Verdana"/>
                <w:sz w:val="18"/>
              </w:rPr>
            </w:rPrChange>
          </w:rPr>
          <w:t xml:space="preserve"> protocol </w:t>
        </w:r>
      </w:ins>
      <w:ins w:id="2984" w:author="Thomas Kee" w:date="2011-03-31T18:18:00Z">
        <w:r w:rsidR="00D538AD">
          <w:rPr>
            <w:rFonts w:ascii="Arial" w:hAnsi="Arial" w:cs="Arial"/>
            <w:color w:val="000000"/>
            <w:sz w:val="20"/>
            <w:szCs w:val="20"/>
          </w:rPr>
          <w:t>is always used with plink.exe (Issue 209).</w:t>
        </w:r>
      </w:ins>
      <w:ins w:id="2985" w:author="Thomas Kee" w:date="2011-03-31T10:20:00Z">
        <w:r w:rsidRPr="003D0E39">
          <w:rPr>
            <w:rFonts w:ascii="Verdana" w:hAnsi="Verdana"/>
            <w:sz w:val="18"/>
            <w:szCs w:val="18"/>
            <w:rPrChange w:id="2986" w:author="Thomas Kee" w:date="2011-03-31T10:31:00Z">
              <w:rPr>
                <w:rFonts w:ascii="Courier New" w:hAnsi="Courier New" w:cs="Courier New"/>
                <w:sz w:val="20"/>
                <w:szCs w:val="20"/>
              </w:rPr>
            </w:rPrChange>
          </w:rPr>
          <w:t xml:space="preserve">transfer. </w:t>
        </w:r>
      </w:ins>
    </w:p>
    <w:p w:rsidR="00D538AD" w:rsidRDefault="00BE0FCC" w:rsidP="00FB4BFD">
      <w:pPr>
        <w:widowControl w:val="0"/>
        <w:numPr>
          <w:ilvl w:val="0"/>
          <w:numId w:val="14"/>
        </w:numPr>
        <w:autoSpaceDE w:val="0"/>
        <w:autoSpaceDN w:val="0"/>
        <w:adjustRightInd w:val="0"/>
        <w:spacing w:after="0" w:line="240" w:lineRule="auto"/>
        <w:ind w:left="432" w:hanging="288"/>
        <w:rPr>
          <w:ins w:id="2987" w:author="Thomas Kee" w:date="2011-03-31T18:18:00Z"/>
          <w:rFonts w:ascii="Arial" w:hAnsi="Arial" w:cs="Arial"/>
          <w:color w:val="000000"/>
          <w:sz w:val="20"/>
          <w:szCs w:val="20"/>
        </w:rPr>
      </w:pPr>
      <w:proofErr w:type="spellStart"/>
      <w:proofErr w:type="gramStart"/>
      <w:ins w:id="2988" w:author="Thomas Kee" w:date="2011-03-31T10:20:00Z">
        <w:r w:rsidRPr="00731FFC">
          <w:rPr>
            <w:rStyle w:val="HTMLTypewriter"/>
            <w:rFonts w:ascii="Verdana" w:hAnsi="Verdana"/>
            <w:sz w:val="18"/>
            <w:szCs w:val="18"/>
            <w:rPrChange w:id="2989" w:author="Thomas Kee" w:date="2011-03-31T10:31:00Z">
              <w:rPr>
                <w:rStyle w:val="HTMLTypewriter"/>
              </w:rPr>
            </w:rPrChange>
          </w:rPr>
          <w:t>dev</w:t>
        </w:r>
      </w:ins>
      <w:ins w:id="2990" w:author="Thomas Kee" w:date="2011-03-31T18:18:00Z">
        <w:r w:rsidR="00D538AD">
          <w:rPr>
            <w:rFonts w:ascii="Arial" w:hAnsi="Arial" w:cs="Arial"/>
            <w:color w:val="000000"/>
            <w:sz w:val="20"/>
            <w:szCs w:val="20"/>
          </w:rPr>
          <w:t>More</w:t>
        </w:r>
        <w:proofErr w:type="spellEnd"/>
        <w:proofErr w:type="gramEnd"/>
        <w:r w:rsidR="00D538AD">
          <w:rPr>
            <w:rFonts w:ascii="Arial" w:hAnsi="Arial" w:cs="Arial"/>
            <w:color w:val="000000"/>
            <w:sz w:val="20"/>
            <w:szCs w:val="20"/>
          </w:rPr>
          <w:t xml:space="preserve"> vim files are shipped now, so that syntax highlighting works.</w:t>
        </w:r>
      </w:ins>
    </w:p>
    <w:p w:rsidR="00D538AD" w:rsidRDefault="00D538AD">
      <w:pPr>
        <w:widowControl w:val="0"/>
        <w:autoSpaceDE w:val="0"/>
        <w:autoSpaceDN w:val="0"/>
        <w:adjustRightInd w:val="0"/>
        <w:spacing w:after="0" w:line="240" w:lineRule="auto"/>
        <w:rPr>
          <w:ins w:id="299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2992" w:author="Thomas Kee" w:date="2011-03-31T18:18:00Z"/>
          <w:rFonts w:ascii="Arial" w:hAnsi="Arial" w:cs="Arial"/>
          <w:b/>
          <w:bCs/>
          <w:color w:val="000000"/>
          <w:sz w:val="24"/>
          <w:szCs w:val="24"/>
        </w:rPr>
      </w:pPr>
      <w:ins w:id="2993" w:author="Thomas Kee" w:date="2011-03-31T18:18:00Z">
        <w:r>
          <w:rPr>
            <w:rFonts w:ascii="Arial" w:hAnsi="Arial" w:cs="Arial"/>
            <w:b/>
            <w:bCs/>
            <w:color w:val="000000"/>
            <w:sz w:val="24"/>
            <w:szCs w:val="24"/>
          </w:rPr>
          <w:t>Changes since Git-1.6.1-preview20081225</w:t>
        </w:r>
      </w:ins>
    </w:p>
    <w:p w:rsidR="00D538AD" w:rsidRDefault="00D538AD">
      <w:pPr>
        <w:widowControl w:val="0"/>
        <w:autoSpaceDE w:val="0"/>
        <w:autoSpaceDN w:val="0"/>
        <w:adjustRightInd w:val="0"/>
        <w:spacing w:after="0" w:line="240" w:lineRule="auto"/>
        <w:rPr>
          <w:ins w:id="299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2995" w:author="Thomas Kee" w:date="2011-03-31T18:18:00Z"/>
          <w:rFonts w:ascii="Arial" w:hAnsi="Arial" w:cs="Arial"/>
          <w:b/>
          <w:bCs/>
          <w:i/>
          <w:iCs/>
          <w:color w:val="000000"/>
          <w:sz w:val="20"/>
          <w:szCs w:val="20"/>
        </w:rPr>
      </w:pPr>
      <w:ins w:id="2996" w:author="Thomas Kee" w:date="2011-03-31T18:18:00Z">
        <w:r>
          <w:rPr>
            <w:rFonts w:ascii="Arial" w:hAnsi="Arial" w:cs="Arial"/>
            <w:b/>
            <w:bCs/>
            <w:i/>
            <w:iCs/>
            <w:color w:val="000000"/>
            <w:sz w:val="20"/>
            <w:szCs w:val="20"/>
          </w:rPr>
          <w:t>New Features</w:t>
        </w:r>
      </w:ins>
    </w:p>
    <w:p w:rsidR="00000000" w:rsidRDefault="00D538AD">
      <w:pPr>
        <w:widowControl w:val="0"/>
        <w:numPr>
          <w:ilvl w:val="0"/>
          <w:numId w:val="14"/>
        </w:numPr>
        <w:autoSpaceDE w:val="0"/>
        <w:autoSpaceDN w:val="0"/>
        <w:adjustRightInd w:val="0"/>
        <w:spacing w:after="0" w:line="240" w:lineRule="auto"/>
        <w:ind w:left="432" w:hanging="288"/>
        <w:rPr>
          <w:ins w:id="2997" w:author="Thomas Kee" w:date="2011-03-31T10:20:00Z"/>
          <w:rFonts w:ascii="Arial" w:hAnsi="Arial"/>
          <w:color w:val="000000"/>
          <w:sz w:val="20"/>
          <w:rPrChange w:id="2998" w:author="Thomas Kee" w:date="2011-03-31T18:24:00Z">
            <w:rPr>
              <w:ins w:id="2999" w:author="Thomas Kee" w:date="2011-03-31T10:20:00Z"/>
              <w:rStyle w:val="HTMLTypewriter"/>
              <w:rFonts w:ascii="Verdana" w:hAnsi="Verdana"/>
              <w:sz w:val="18"/>
            </w:rPr>
          </w:rPrChange>
        </w:rPr>
        <w:pPrChange w:id="3000" w:author="Thomas Kee" w:date="2011-03-31T18:24:00Z">
          <w:pPr>
            <w:pStyle w:val="HTMLPreformatted"/>
          </w:pPr>
        </w:pPrChange>
      </w:pPr>
      <w:ins w:id="3001" w:author="Thomas Kee" w:date="2011-03-31T18:18:00Z">
        <w:r>
          <w:rPr>
            <w:rFonts w:ascii="Arial" w:hAnsi="Arial" w:cs="Arial"/>
            <w:color w:val="000000"/>
            <w:sz w:val="20"/>
            <w:szCs w:val="20"/>
          </w:rPr>
          <w:t xml:space="preserve">Comes with </w:t>
        </w:r>
        <w:proofErr w:type="spellStart"/>
        <w:r>
          <w:rPr>
            <w:rFonts w:ascii="Arial" w:hAnsi="Arial" w:cs="Arial"/>
            <w:color w:val="000000"/>
            <w:sz w:val="20"/>
            <w:szCs w:val="20"/>
          </w:rPr>
          <w:t>official</w:t>
        </w:r>
      </w:ins>
      <w:ins w:id="3002" w:author="Thomas Kee" w:date="2011-03-31T10:20:00Z">
        <w:r w:rsidR="003D0E39" w:rsidRPr="003D0E39">
          <w:rPr>
            <w:rStyle w:val="HTMLTypewriter"/>
            <w:rFonts w:ascii="Verdana" w:hAnsi="Verdana"/>
            <w:sz w:val="18"/>
            <w:szCs w:val="18"/>
            <w:rPrChange w:id="3003" w:author="Thomas Kee" w:date="2011-03-31T10:31:00Z">
              <w:rPr>
                <w:rStyle w:val="HTMLTypewriter"/>
              </w:rPr>
            </w:rPrChange>
          </w:rPr>
          <w:t>dev</w:t>
        </w:r>
        <w:proofErr w:type="spellEnd"/>
        <w:r w:rsidR="003D0E39" w:rsidRPr="003D0E39">
          <w:rPr>
            <w:rStyle w:val="HTMLTypewriter"/>
            <w:rFonts w:ascii="Verdana" w:hAnsi="Verdana"/>
            <w:sz w:val="18"/>
            <w:szCs w:val="18"/>
            <w:rPrChange w:id="3004" w:author="Thomas Kee" w:date="2011-03-31T10:31:00Z">
              <w:rPr>
                <w:rStyle w:val="HTMLTypewriter"/>
              </w:rPr>
            </w:rPrChange>
          </w:rPr>
          <w:t>$</w:t>
        </w:r>
        <w:r w:rsidR="003D0E39" w:rsidRPr="003D0E39">
          <w:rPr>
            <w:rFonts w:ascii="Arial" w:hAnsi="Arial"/>
            <w:color w:val="000000"/>
            <w:sz w:val="20"/>
            <w:rPrChange w:id="3005" w:author="Thomas Kee" w:date="2011-03-31T18:24:00Z">
              <w:rPr>
                <w:rStyle w:val="HTMLTypewriter"/>
                <w:rFonts w:ascii="Verdana" w:hAnsi="Verdana"/>
                <w:sz w:val="18"/>
              </w:rPr>
            </w:rPrChange>
          </w:rPr>
          <w:t xml:space="preserve"> </w:t>
        </w:r>
        <w:proofErr w:type="spellStart"/>
        <w:r w:rsidR="003D0E39" w:rsidRPr="003D0E39">
          <w:rPr>
            <w:rFonts w:ascii="Arial" w:hAnsi="Arial"/>
            <w:color w:val="000000"/>
            <w:sz w:val="20"/>
            <w:rPrChange w:id="3006" w:author="Thomas Kee" w:date="2011-03-31T18:24:00Z">
              <w:rPr>
                <w:rStyle w:val="HTMLTypewriter"/>
                <w:rFonts w:ascii="Verdana" w:hAnsi="Verdana"/>
                <w:sz w:val="18"/>
              </w:rPr>
            </w:rPrChange>
          </w:rPr>
          <w:t>git</w:t>
        </w:r>
        <w:proofErr w:type="spellEnd"/>
        <w:r w:rsidR="003D0E39" w:rsidRPr="003D0E39">
          <w:rPr>
            <w:rFonts w:ascii="Arial" w:hAnsi="Arial"/>
            <w:color w:val="000000"/>
            <w:sz w:val="20"/>
            <w:rPrChange w:id="3007" w:author="Thomas Kee" w:date="2011-03-31T18:24:00Z">
              <w:rPr>
                <w:rStyle w:val="HTMLTypewriter"/>
                <w:rFonts w:ascii="Verdana" w:hAnsi="Verdana"/>
                <w:sz w:val="18"/>
              </w:rPr>
            </w:rPrChange>
          </w:rPr>
          <w:t xml:space="preserve"> </w:t>
        </w:r>
      </w:ins>
      <w:ins w:id="3008" w:author="Thomas Kee" w:date="2011-03-31T18:18:00Z">
        <w:r>
          <w:rPr>
            <w:rFonts w:ascii="Arial" w:hAnsi="Arial" w:cs="Arial"/>
            <w:color w:val="000000"/>
            <w:sz w:val="20"/>
            <w:szCs w:val="20"/>
          </w:rPr>
          <w:t>1.6.2.</w:t>
        </w:r>
      </w:ins>
      <w:ins w:id="3009" w:author="Thomas Kee" w:date="2011-03-31T10:20:00Z">
        <w:r w:rsidR="003D0E39" w:rsidRPr="003D0E39">
          <w:rPr>
            <w:rStyle w:val="HTMLTypewriter"/>
            <w:rFonts w:ascii="Verdana" w:hAnsi="Verdana"/>
            <w:sz w:val="18"/>
            <w:szCs w:val="18"/>
            <w:rPrChange w:id="3010" w:author="Thomas Kee" w:date="2011-03-31T10:31:00Z">
              <w:rPr>
                <w:rStyle w:val="HTMLTypewriter"/>
              </w:rPr>
            </w:rPrChange>
          </w:rPr>
          <w:t xml:space="preserve">update-server-info </w:t>
        </w:r>
        <w:r w:rsidR="003D0E39" w:rsidRPr="003D0E39">
          <w:rPr>
            <w:rStyle w:val="HTMLTypewriter"/>
            <w:rFonts w:ascii="Verdana" w:hAnsi="Verdana"/>
            <w:b/>
            <w:bCs/>
            <w:sz w:val="18"/>
            <w:szCs w:val="18"/>
            <w:rPrChange w:id="3011" w:author="Thomas Kee" w:date="2011-03-31T10:31:00Z">
              <w:rPr>
                <w:rStyle w:val="HTMLTypewriter"/>
                <w:b/>
                <w:bCs/>
              </w:rPr>
            </w:rPrChange>
          </w:rPr>
          <w:t>&lt;1&gt;</w:t>
        </w:r>
      </w:ins>
    </w:p>
    <w:p w:rsidR="00D538AD" w:rsidRDefault="00BE0FCC" w:rsidP="00FB4BFD">
      <w:pPr>
        <w:widowControl w:val="0"/>
        <w:numPr>
          <w:ilvl w:val="0"/>
          <w:numId w:val="14"/>
        </w:numPr>
        <w:autoSpaceDE w:val="0"/>
        <w:autoSpaceDN w:val="0"/>
        <w:adjustRightInd w:val="0"/>
        <w:spacing w:after="0" w:line="240" w:lineRule="auto"/>
        <w:ind w:left="432" w:hanging="288"/>
        <w:rPr>
          <w:ins w:id="3012" w:author="Thomas Kee" w:date="2011-03-31T18:18:00Z"/>
          <w:rFonts w:ascii="Arial" w:hAnsi="Arial" w:cs="Arial"/>
          <w:color w:val="000000"/>
          <w:sz w:val="20"/>
          <w:szCs w:val="20"/>
        </w:rPr>
      </w:pPr>
      <w:proofErr w:type="spellStart"/>
      <w:proofErr w:type="gramStart"/>
      <w:ins w:id="3013" w:author="Thomas Kee" w:date="2011-03-31T10:20:00Z">
        <w:r w:rsidRPr="00731FFC">
          <w:rPr>
            <w:rStyle w:val="HTMLTypewriter"/>
            <w:rFonts w:ascii="Verdana" w:hAnsi="Verdana"/>
            <w:sz w:val="18"/>
            <w:szCs w:val="18"/>
            <w:rPrChange w:id="3014" w:author="Thomas Kee" w:date="2011-03-31T10:31:00Z">
              <w:rPr>
                <w:rStyle w:val="HTMLTypewriter"/>
              </w:rPr>
            </w:rPrChange>
          </w:rPr>
          <w:t>dev</w:t>
        </w:r>
      </w:ins>
      <w:ins w:id="3015" w:author="Thomas Kee" w:date="2011-03-31T18:18:00Z">
        <w:r w:rsidR="00D538AD">
          <w:rPr>
            <w:rFonts w:ascii="Arial" w:hAnsi="Arial" w:cs="Arial"/>
            <w:color w:val="000000"/>
            <w:sz w:val="20"/>
            <w:szCs w:val="20"/>
          </w:rPr>
          <w:t>Comes</w:t>
        </w:r>
        <w:proofErr w:type="spellEnd"/>
        <w:proofErr w:type="gramEnd"/>
        <w:r w:rsidR="00D538AD">
          <w:rPr>
            <w:rFonts w:ascii="Arial" w:hAnsi="Arial" w:cs="Arial"/>
            <w:color w:val="000000"/>
            <w:sz w:val="20"/>
            <w:szCs w:val="20"/>
          </w:rPr>
          <w:t xml:space="preserve"> with upgraded vim 7.2.</w:t>
        </w:r>
      </w:ins>
    </w:p>
    <w:p w:rsidR="00D538AD" w:rsidRDefault="00D538AD" w:rsidP="00FB4BFD">
      <w:pPr>
        <w:widowControl w:val="0"/>
        <w:numPr>
          <w:ilvl w:val="0"/>
          <w:numId w:val="14"/>
        </w:numPr>
        <w:autoSpaceDE w:val="0"/>
        <w:autoSpaceDN w:val="0"/>
        <w:adjustRightInd w:val="0"/>
        <w:spacing w:after="0" w:line="240" w:lineRule="auto"/>
        <w:ind w:left="432" w:hanging="288"/>
        <w:rPr>
          <w:ins w:id="3016" w:author="Thomas Kee" w:date="2011-03-31T18:18:00Z"/>
          <w:rFonts w:ascii="Arial" w:hAnsi="Arial" w:cs="Arial"/>
          <w:color w:val="000000"/>
          <w:sz w:val="20"/>
          <w:szCs w:val="20"/>
        </w:rPr>
      </w:pPr>
      <w:ins w:id="3017" w:author="Thomas Kee" w:date="2011-03-31T18:18:00Z">
        <w:r>
          <w:rPr>
            <w:rFonts w:ascii="Arial" w:hAnsi="Arial" w:cs="Arial"/>
            <w:color w:val="000000"/>
            <w:sz w:val="20"/>
            <w:szCs w:val="20"/>
          </w:rPr>
          <w:t>Compiled with GCC 4.3.3.</w:t>
        </w:r>
      </w:ins>
    </w:p>
    <w:p w:rsidR="00D538AD" w:rsidRDefault="00D538AD" w:rsidP="00FB4BFD">
      <w:pPr>
        <w:widowControl w:val="0"/>
        <w:numPr>
          <w:ilvl w:val="0"/>
          <w:numId w:val="14"/>
        </w:numPr>
        <w:autoSpaceDE w:val="0"/>
        <w:autoSpaceDN w:val="0"/>
        <w:adjustRightInd w:val="0"/>
        <w:spacing w:after="0" w:line="240" w:lineRule="auto"/>
        <w:ind w:left="432" w:hanging="288"/>
        <w:rPr>
          <w:ins w:id="3018" w:author="Thomas Kee" w:date="2011-03-31T18:18:00Z"/>
          <w:rFonts w:ascii="Arial" w:hAnsi="Arial" w:cs="Arial"/>
          <w:color w:val="000000"/>
          <w:sz w:val="20"/>
          <w:szCs w:val="20"/>
        </w:rPr>
      </w:pPr>
      <w:proofErr w:type="spellStart"/>
      <w:ins w:id="3019" w:author="Thomas Kee" w:date="2011-03-31T18:18:00Z">
        <w:r>
          <w:rPr>
            <w:rFonts w:ascii="Arial" w:hAnsi="Arial" w:cs="Arial"/>
            <w:color w:val="000000"/>
            <w:sz w:val="20"/>
            <w:szCs w:val="20"/>
          </w:rPr>
          <w:t>The</w:t>
        </w:r>
      </w:ins>
      <w:ins w:id="3020" w:author="Thomas Kee" w:date="2011-03-31T10:20:00Z">
        <w:r w:rsidR="003D0E39" w:rsidRPr="003D0E39">
          <w:rPr>
            <w:rStyle w:val="HTMLTypewriter"/>
            <w:rFonts w:ascii="Verdana" w:hAnsi="Verdana"/>
            <w:sz w:val="18"/>
            <w:szCs w:val="18"/>
            <w:rPrChange w:id="3021" w:author="Thomas Kee" w:date="2011-03-31T10:31:00Z">
              <w:rPr>
                <w:rStyle w:val="HTMLTypewriter"/>
              </w:rPr>
            </w:rPrChange>
          </w:rPr>
          <w:t>dev</w:t>
        </w:r>
        <w:proofErr w:type="spellEnd"/>
        <w:r w:rsidR="003D0E39" w:rsidRPr="003D0E39">
          <w:rPr>
            <w:rStyle w:val="HTMLTypewriter"/>
            <w:rFonts w:ascii="Verdana" w:hAnsi="Verdana"/>
            <w:sz w:val="18"/>
            <w:szCs w:val="18"/>
            <w:rPrChange w:id="3022" w:author="Thomas Kee" w:date="2011-03-31T10:31:00Z">
              <w:rPr>
                <w:rStyle w:val="HTMLTypewriter"/>
              </w:rPr>
            </w:rPrChange>
          </w:rPr>
          <w:t>$ ftp</w:t>
        </w:r>
        <w:r w:rsidR="003D0E39" w:rsidRPr="003D0E39">
          <w:rPr>
            <w:rFonts w:ascii="Arial" w:hAnsi="Arial"/>
            <w:color w:val="000000"/>
            <w:sz w:val="20"/>
            <w:rPrChange w:id="3023" w:author="Thomas Kee" w:date="2011-03-31T18:24:00Z">
              <w:rPr>
                <w:rStyle w:val="HTMLTypewriter"/>
                <w:rFonts w:ascii="Verdana" w:hAnsi="Verdana"/>
                <w:sz w:val="18"/>
              </w:rPr>
            </w:rPrChange>
          </w:rPr>
          <w:t xml:space="preserve"> user</w:t>
        </w:r>
      </w:ins>
      <w:ins w:id="3024" w:author="Thomas Kee" w:date="2011-03-31T18:18:00Z">
        <w:r>
          <w:rPr>
            <w:rFonts w:ascii="Arial" w:hAnsi="Arial" w:cs="Arial"/>
            <w:color w:val="000000"/>
            <w:sz w:val="20"/>
            <w:szCs w:val="20"/>
          </w:rPr>
          <w:t xml:space="preserve"> can choose the preferred CR/LF behavior in the installer now.</w:t>
        </w:r>
      </w:ins>
    </w:p>
    <w:p w:rsidR="00D538AD" w:rsidRDefault="00D538AD" w:rsidP="00FB4BFD">
      <w:pPr>
        <w:widowControl w:val="0"/>
        <w:numPr>
          <w:ilvl w:val="0"/>
          <w:numId w:val="14"/>
        </w:numPr>
        <w:autoSpaceDE w:val="0"/>
        <w:autoSpaceDN w:val="0"/>
        <w:adjustRightInd w:val="0"/>
        <w:spacing w:after="0" w:line="240" w:lineRule="auto"/>
        <w:ind w:left="432" w:hanging="288"/>
        <w:rPr>
          <w:ins w:id="3025" w:author="Thomas Kee" w:date="2011-03-31T18:18:00Z"/>
          <w:rFonts w:ascii="Arial" w:hAnsi="Arial" w:cs="Arial"/>
          <w:color w:val="000000"/>
          <w:sz w:val="20"/>
          <w:szCs w:val="20"/>
        </w:rPr>
      </w:pPr>
      <w:ins w:id="3026" w:author="Thomas Kee" w:date="2011-03-31T18:18:00Z">
        <w:r>
          <w:rPr>
            <w:rFonts w:ascii="Arial" w:hAnsi="Arial" w:cs="Arial"/>
            <w:color w:val="000000"/>
            <w:sz w:val="20"/>
            <w:szCs w:val="20"/>
          </w:rPr>
          <w:t xml:space="preserve">Peter </w:t>
        </w:r>
        <w:proofErr w:type="spellStart"/>
        <w:r>
          <w:rPr>
            <w:rFonts w:ascii="Arial" w:hAnsi="Arial" w:cs="Arial"/>
            <w:color w:val="000000"/>
            <w:sz w:val="20"/>
            <w:szCs w:val="20"/>
          </w:rPr>
          <w:t>Kodl</w:t>
        </w:r>
        <w:proofErr w:type="spellEnd"/>
        <w:r>
          <w:rPr>
            <w:rFonts w:ascii="Arial" w:hAnsi="Arial" w:cs="Arial"/>
            <w:color w:val="000000"/>
            <w:sz w:val="20"/>
            <w:szCs w:val="20"/>
          </w:rPr>
          <w:t xml:space="preserve"> contributed support for </w:t>
        </w:r>
        <w:proofErr w:type="spellStart"/>
        <w:r>
          <w:rPr>
            <w:rFonts w:ascii="Arial" w:hAnsi="Arial" w:cs="Arial"/>
            <w:color w:val="000000"/>
            <w:sz w:val="20"/>
            <w:szCs w:val="20"/>
          </w:rPr>
          <w:t>hardlinks</w:t>
        </w:r>
        <w:proofErr w:type="spellEnd"/>
        <w:r>
          <w:rPr>
            <w:rFonts w:ascii="Arial" w:hAnsi="Arial" w:cs="Arial"/>
            <w:color w:val="000000"/>
            <w:sz w:val="20"/>
            <w:szCs w:val="20"/>
          </w:rPr>
          <w:t xml:space="preserve"> on Windows.</w:t>
        </w:r>
      </w:ins>
    </w:p>
    <w:p w:rsidR="00D538AD" w:rsidRDefault="00D538AD" w:rsidP="00FB4BFD">
      <w:pPr>
        <w:widowControl w:val="0"/>
        <w:numPr>
          <w:ilvl w:val="0"/>
          <w:numId w:val="14"/>
        </w:numPr>
        <w:autoSpaceDE w:val="0"/>
        <w:autoSpaceDN w:val="0"/>
        <w:adjustRightInd w:val="0"/>
        <w:spacing w:after="0" w:line="240" w:lineRule="auto"/>
        <w:ind w:left="432" w:hanging="288"/>
        <w:rPr>
          <w:ins w:id="3027" w:author="Thomas Kee" w:date="2011-03-31T18:18:00Z"/>
          <w:rFonts w:ascii="Arial" w:hAnsi="Arial" w:cs="Arial"/>
          <w:color w:val="000000"/>
          <w:sz w:val="20"/>
          <w:szCs w:val="20"/>
        </w:rPr>
      </w:pPr>
      <w:ins w:id="3028" w:author="Thomas Kee" w:date="2011-03-31T18:18:00Z">
        <w:r>
          <w:rPr>
            <w:rFonts w:ascii="Arial" w:hAnsi="Arial" w:cs="Arial"/>
            <w:color w:val="000000"/>
            <w:sz w:val="20"/>
            <w:szCs w:val="20"/>
          </w:rPr>
          <w:t>The bash prompt shows information about the current repository.</w:t>
        </w:r>
      </w:ins>
    </w:p>
    <w:p w:rsidR="00D538AD" w:rsidRDefault="00D538AD">
      <w:pPr>
        <w:widowControl w:val="0"/>
        <w:autoSpaceDE w:val="0"/>
        <w:autoSpaceDN w:val="0"/>
        <w:adjustRightInd w:val="0"/>
        <w:spacing w:after="0" w:line="240" w:lineRule="auto"/>
        <w:ind w:left="144"/>
        <w:rPr>
          <w:ins w:id="3029"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030" w:author="Thomas Kee" w:date="2011-03-31T18:18:00Z"/>
          <w:rFonts w:ascii="Arial" w:hAnsi="Arial" w:cs="Arial"/>
          <w:color w:val="000000"/>
          <w:sz w:val="20"/>
          <w:szCs w:val="20"/>
        </w:rPr>
      </w:pPr>
      <w:proofErr w:type="spellStart"/>
      <w:ins w:id="3031"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032" w:author="Thomas Kee" w:date="2011-03-31T18:18:00Z"/>
          <w:rFonts w:ascii="Arial" w:hAnsi="Arial" w:cs="Arial"/>
          <w:color w:val="000000"/>
          <w:sz w:val="20"/>
          <w:szCs w:val="20"/>
        </w:rPr>
      </w:pPr>
      <w:ins w:id="3033" w:author="Thomas Kee" w:date="2011-03-31T18:18:00Z">
        <w:r>
          <w:rPr>
            <w:rFonts w:ascii="Arial" w:hAnsi="Arial" w:cs="Arial"/>
            <w:color w:val="000000"/>
            <w:sz w:val="20"/>
            <w:szCs w:val="20"/>
          </w:rPr>
          <w:t xml:space="preserve">If supported by the file system, pack files can grow larger than </w:t>
        </w:r>
        <w:proofErr w:type="gramStart"/>
        <w:r>
          <w:rPr>
            <w:rFonts w:ascii="Arial" w:hAnsi="Arial" w:cs="Arial"/>
            <w:color w:val="000000"/>
            <w:sz w:val="20"/>
            <w:szCs w:val="20"/>
          </w:rPr>
          <w:t>2gb</w:t>
        </w:r>
        <w:proofErr w:type="gram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3034" w:author="Thomas Kee" w:date="2011-03-31T18:18:00Z"/>
          <w:rFonts w:ascii="Arial" w:hAnsi="Arial" w:cs="Arial"/>
          <w:color w:val="000000"/>
          <w:sz w:val="20"/>
          <w:szCs w:val="20"/>
        </w:rPr>
      </w:pPr>
      <w:ins w:id="3035" w:author="Thomas Kee" w:date="2011-03-31T18:18:00Z">
        <w:r>
          <w:rPr>
            <w:rFonts w:ascii="Arial" w:hAnsi="Arial" w:cs="Arial"/>
            <w:color w:val="000000"/>
            <w:sz w:val="20"/>
            <w:szCs w:val="20"/>
          </w:rPr>
          <w:t>Comes with updated msys-1.0.dll (should fix some Vista issues).</w:t>
        </w:r>
      </w:ins>
    </w:p>
    <w:p w:rsidR="00D538AD" w:rsidRDefault="00D538AD" w:rsidP="00FB4BFD">
      <w:pPr>
        <w:widowControl w:val="0"/>
        <w:numPr>
          <w:ilvl w:val="0"/>
          <w:numId w:val="14"/>
        </w:numPr>
        <w:autoSpaceDE w:val="0"/>
        <w:autoSpaceDN w:val="0"/>
        <w:adjustRightInd w:val="0"/>
        <w:spacing w:after="0" w:line="240" w:lineRule="auto"/>
        <w:ind w:left="432" w:hanging="288"/>
        <w:rPr>
          <w:ins w:id="3036" w:author="Thomas Kee" w:date="2011-03-31T18:18:00Z"/>
          <w:rFonts w:ascii="Arial" w:hAnsi="Arial" w:cs="Arial"/>
          <w:color w:val="000000"/>
          <w:sz w:val="20"/>
          <w:szCs w:val="20"/>
        </w:rPr>
      </w:pPr>
      <w:ins w:id="3037" w:author="Thomas Kee" w:date="2011-03-31T18:18:00Z">
        <w:r>
          <w:rPr>
            <w:rFonts w:ascii="Arial" w:hAnsi="Arial" w:cs="Arial"/>
            <w:color w:val="000000"/>
            <w:sz w:val="20"/>
            <w:szCs w:val="20"/>
          </w:rPr>
          <w:t xml:space="preserve">Assorted fixes to support the new </w:t>
        </w:r>
        <w:proofErr w:type="spellStart"/>
        <w:r>
          <w:rPr>
            <w:rFonts w:ascii="Arial" w:hAnsi="Arial" w:cs="Arial"/>
            <w:color w:val="000000"/>
            <w:sz w:val="20"/>
            <w:szCs w:val="20"/>
          </w:rPr>
          <w:t>libexec</w:t>
        </w:r>
        <w:proofErr w:type="spellEnd"/>
        <w:r>
          <w:rPr>
            <w:rFonts w:ascii="Arial" w:hAnsi="Arial" w:cs="Arial"/>
            <w:color w:val="000000"/>
            <w:sz w:val="20"/>
            <w:szCs w:val="20"/>
          </w:rPr>
          <w:t>/</w:t>
        </w:r>
        <w:proofErr w:type="spellStart"/>
        <w:r>
          <w:rPr>
            <w:rFonts w:ascii="Arial" w:hAnsi="Arial" w:cs="Arial"/>
            <w:color w:val="000000"/>
            <w:sz w:val="20"/>
            <w:szCs w:val="20"/>
          </w:rPr>
          <w:t>git</w:t>
        </w:r>
        <w:proofErr w:type="spellEnd"/>
        <w:r>
          <w:rPr>
            <w:rFonts w:ascii="Arial" w:hAnsi="Arial" w:cs="Arial"/>
            <w:color w:val="000000"/>
            <w:sz w:val="20"/>
            <w:szCs w:val="20"/>
          </w:rPr>
          <w:t>-core/ layout better.</w:t>
        </w:r>
      </w:ins>
    </w:p>
    <w:p w:rsidR="00D538AD" w:rsidRDefault="00D538AD" w:rsidP="00FB4BFD">
      <w:pPr>
        <w:widowControl w:val="0"/>
        <w:numPr>
          <w:ilvl w:val="0"/>
          <w:numId w:val="14"/>
        </w:numPr>
        <w:autoSpaceDE w:val="0"/>
        <w:autoSpaceDN w:val="0"/>
        <w:adjustRightInd w:val="0"/>
        <w:spacing w:after="0" w:line="240" w:lineRule="auto"/>
        <w:ind w:left="432" w:hanging="288"/>
        <w:rPr>
          <w:ins w:id="3038" w:author="Thomas Kee" w:date="2011-03-31T18:18:00Z"/>
          <w:rFonts w:ascii="Arial" w:hAnsi="Arial" w:cs="Arial"/>
          <w:color w:val="000000"/>
          <w:sz w:val="20"/>
          <w:szCs w:val="20"/>
        </w:rPr>
      </w:pPr>
      <w:ins w:id="3039" w:author="Thomas Kee" w:date="2011-03-31T18:18:00Z">
        <w:r>
          <w:rPr>
            <w:rFonts w:ascii="Arial" w:hAnsi="Arial" w:cs="Arial"/>
            <w:color w:val="000000"/>
            <w:sz w:val="20"/>
            <w:szCs w:val="20"/>
          </w:rPr>
          <w:t>Read-only files can be properly replaced now.</w:t>
        </w:r>
      </w:ins>
    </w:p>
    <w:p w:rsidR="00D538AD" w:rsidRDefault="00D538AD" w:rsidP="00FB4BFD">
      <w:pPr>
        <w:widowControl w:val="0"/>
        <w:numPr>
          <w:ilvl w:val="0"/>
          <w:numId w:val="14"/>
        </w:numPr>
        <w:autoSpaceDE w:val="0"/>
        <w:autoSpaceDN w:val="0"/>
        <w:adjustRightInd w:val="0"/>
        <w:spacing w:after="0" w:line="240" w:lineRule="auto"/>
        <w:ind w:left="432" w:hanging="288"/>
        <w:rPr>
          <w:ins w:id="3040" w:author="Thomas Kee" w:date="2011-03-31T18:18:00Z"/>
          <w:rFonts w:ascii="Arial" w:hAnsi="Arial" w:cs="Arial"/>
          <w:color w:val="000000"/>
          <w:sz w:val="20"/>
          <w:szCs w:val="20"/>
        </w:rPr>
      </w:pPr>
      <w:proofErr w:type="spellStart"/>
      <w:proofErr w:type="gramStart"/>
      <w:ins w:id="3041" w:author="Thomas Kee" w:date="2011-03-31T18:18:00Z">
        <w:r>
          <w:rPr>
            <w:rFonts w:ascii="Arial" w:hAnsi="Arial" w:cs="Arial"/>
            <w:color w:val="000000"/>
            <w:sz w:val="20"/>
            <w:szCs w:val="20"/>
          </w:rPr>
          <w:t>git-svn</w:t>
        </w:r>
        <w:proofErr w:type="spellEnd"/>
        <w:proofErr w:type="gramEnd"/>
        <w:r>
          <w:rPr>
            <w:rFonts w:ascii="Arial" w:hAnsi="Arial" w:cs="Arial"/>
            <w:color w:val="000000"/>
            <w:sz w:val="20"/>
            <w:szCs w:val="20"/>
          </w:rPr>
          <w:t xml:space="preserve"> is included again (original caveats still apply).</w:t>
        </w:r>
      </w:ins>
    </w:p>
    <w:p w:rsidR="00D538AD" w:rsidRDefault="00D538AD" w:rsidP="00FB4BFD">
      <w:pPr>
        <w:widowControl w:val="0"/>
        <w:numPr>
          <w:ilvl w:val="0"/>
          <w:numId w:val="14"/>
        </w:numPr>
        <w:autoSpaceDE w:val="0"/>
        <w:autoSpaceDN w:val="0"/>
        <w:adjustRightInd w:val="0"/>
        <w:spacing w:after="0" w:line="240" w:lineRule="auto"/>
        <w:ind w:left="432" w:hanging="288"/>
        <w:rPr>
          <w:ins w:id="3042" w:author="Thomas Kee" w:date="2011-03-31T18:18:00Z"/>
          <w:rFonts w:ascii="Arial" w:hAnsi="Arial" w:cs="Arial"/>
          <w:color w:val="000000"/>
          <w:sz w:val="20"/>
          <w:szCs w:val="20"/>
        </w:rPr>
      </w:pPr>
      <w:ins w:id="3043" w:author="Thomas Kee" w:date="2011-03-31T18:18:00Z">
        <w:r>
          <w:rPr>
            <w:rFonts w:ascii="Arial" w:hAnsi="Arial" w:cs="Arial"/>
            <w:color w:val="000000"/>
            <w:sz w:val="20"/>
            <w:szCs w:val="20"/>
          </w:rPr>
          <w:t>Obsolete programs from previous installations are cleaned up.</w:t>
        </w:r>
      </w:ins>
    </w:p>
    <w:p w:rsidR="00D538AD" w:rsidRDefault="00D538AD">
      <w:pPr>
        <w:widowControl w:val="0"/>
        <w:autoSpaceDE w:val="0"/>
        <w:autoSpaceDN w:val="0"/>
        <w:adjustRightInd w:val="0"/>
        <w:spacing w:after="0" w:line="240" w:lineRule="auto"/>
        <w:ind w:left="144"/>
        <w:rPr>
          <w:ins w:id="3044"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045" w:author="Thomas Kee" w:date="2011-03-31T18:18:00Z"/>
          <w:rFonts w:ascii="Arial" w:hAnsi="Arial" w:cs="Arial"/>
          <w:b/>
          <w:bCs/>
          <w:color w:val="000000"/>
          <w:sz w:val="24"/>
          <w:szCs w:val="24"/>
        </w:rPr>
      </w:pPr>
      <w:ins w:id="3046" w:author="Thomas Kee" w:date="2011-03-31T18:18:00Z">
        <w:r>
          <w:rPr>
            <w:rFonts w:ascii="Arial" w:hAnsi="Arial" w:cs="Arial"/>
            <w:b/>
            <w:bCs/>
            <w:color w:val="000000"/>
            <w:sz w:val="24"/>
            <w:szCs w:val="24"/>
          </w:rPr>
          <w:t>Changes since Git-1.6.0.2-preview20080923</w:t>
        </w:r>
      </w:ins>
    </w:p>
    <w:p w:rsidR="00D538AD" w:rsidRDefault="00D538AD">
      <w:pPr>
        <w:widowControl w:val="0"/>
        <w:autoSpaceDE w:val="0"/>
        <w:autoSpaceDN w:val="0"/>
        <w:adjustRightInd w:val="0"/>
        <w:spacing w:after="0" w:line="240" w:lineRule="auto"/>
        <w:rPr>
          <w:ins w:id="3047" w:author="Thomas Kee" w:date="2011-03-31T18:18:00Z"/>
          <w:rFonts w:ascii="Arial" w:hAnsi="Arial" w:cs="Arial"/>
          <w:b/>
          <w:bCs/>
          <w:i/>
          <w:iCs/>
          <w:color w:val="000000"/>
          <w:sz w:val="20"/>
          <w:szCs w:val="20"/>
        </w:rPr>
      </w:pPr>
    </w:p>
    <w:p w:rsidR="00D538AD" w:rsidRDefault="00D538AD">
      <w:pPr>
        <w:widowControl w:val="0"/>
        <w:autoSpaceDE w:val="0"/>
        <w:autoSpaceDN w:val="0"/>
        <w:adjustRightInd w:val="0"/>
        <w:spacing w:after="0" w:line="240" w:lineRule="auto"/>
        <w:rPr>
          <w:ins w:id="3048" w:author="Thomas Kee" w:date="2011-03-31T18:18:00Z"/>
          <w:rFonts w:ascii="Arial" w:hAnsi="Arial" w:cs="Arial"/>
          <w:b/>
          <w:bCs/>
          <w:i/>
          <w:iCs/>
          <w:color w:val="000000"/>
          <w:sz w:val="20"/>
          <w:szCs w:val="20"/>
        </w:rPr>
      </w:pPr>
      <w:ins w:id="3049"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050" w:author="Thomas Kee" w:date="2011-03-31T18:18:00Z"/>
          <w:rFonts w:ascii="Arial" w:hAnsi="Arial" w:cs="Arial"/>
          <w:color w:val="000000"/>
          <w:sz w:val="20"/>
          <w:szCs w:val="20"/>
        </w:rPr>
      </w:pPr>
      <w:ins w:id="3051"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1.6.1.</w:t>
        </w:r>
      </w:ins>
    </w:p>
    <w:p w:rsidR="00D538AD" w:rsidRDefault="00D538AD" w:rsidP="00FB4BFD">
      <w:pPr>
        <w:widowControl w:val="0"/>
        <w:numPr>
          <w:ilvl w:val="0"/>
          <w:numId w:val="14"/>
        </w:numPr>
        <w:autoSpaceDE w:val="0"/>
        <w:autoSpaceDN w:val="0"/>
        <w:adjustRightInd w:val="0"/>
        <w:spacing w:after="0" w:line="240" w:lineRule="auto"/>
        <w:ind w:left="432" w:hanging="288"/>
        <w:rPr>
          <w:ins w:id="3052" w:author="Thomas Kee" w:date="2011-03-31T18:18:00Z"/>
          <w:rFonts w:ascii="Arial" w:hAnsi="Arial" w:cs="Arial"/>
          <w:color w:val="000000"/>
          <w:sz w:val="20"/>
          <w:szCs w:val="20"/>
        </w:rPr>
      </w:pPr>
      <w:ins w:id="3053" w:author="Thomas Kee" w:date="2011-03-31T18:18:00Z">
        <w:r>
          <w:rPr>
            <w:rFonts w:ascii="Arial" w:hAnsi="Arial" w:cs="Arial"/>
            <w:color w:val="000000"/>
            <w:sz w:val="20"/>
            <w:szCs w:val="20"/>
          </w:rPr>
          <w:t>Avoid useless console windows.</w:t>
        </w:r>
      </w:ins>
    </w:p>
    <w:p w:rsidR="00D538AD" w:rsidRDefault="00D538AD" w:rsidP="00FB4BFD">
      <w:pPr>
        <w:widowControl w:val="0"/>
        <w:numPr>
          <w:ilvl w:val="0"/>
          <w:numId w:val="14"/>
        </w:numPr>
        <w:autoSpaceDE w:val="0"/>
        <w:autoSpaceDN w:val="0"/>
        <w:adjustRightInd w:val="0"/>
        <w:spacing w:after="0" w:line="240" w:lineRule="auto"/>
        <w:ind w:left="432" w:hanging="288"/>
        <w:rPr>
          <w:ins w:id="3054" w:author="Thomas Kee" w:date="2011-03-31T18:18:00Z"/>
          <w:rFonts w:ascii="Arial" w:hAnsi="Arial" w:cs="Arial"/>
          <w:color w:val="000000"/>
          <w:sz w:val="20"/>
          <w:szCs w:val="20"/>
        </w:rPr>
      </w:pPr>
      <w:ins w:id="3055" w:author="Thomas Kee" w:date="2011-03-31T18:18:00Z">
        <w:r>
          <w:rPr>
            <w:rFonts w:ascii="Arial" w:hAnsi="Arial" w:cs="Arial"/>
            <w:color w:val="000000"/>
            <w:sz w:val="20"/>
            <w:szCs w:val="20"/>
          </w:rPr>
          <w:t xml:space="preserve">Installer remembers how to handle PATH. </w:t>
        </w:r>
      </w:ins>
    </w:p>
    <w:p w:rsidR="00D538AD" w:rsidRDefault="00D538AD">
      <w:pPr>
        <w:widowControl w:val="0"/>
        <w:autoSpaceDE w:val="0"/>
        <w:autoSpaceDN w:val="0"/>
        <w:adjustRightInd w:val="0"/>
        <w:spacing w:after="0" w:line="240" w:lineRule="auto"/>
        <w:rPr>
          <w:ins w:id="305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057" w:author="Thomas Kee" w:date="2011-03-31T18:18:00Z"/>
          <w:rFonts w:ascii="Arial" w:hAnsi="Arial" w:cs="Arial"/>
          <w:b/>
          <w:bCs/>
          <w:color w:val="000000"/>
          <w:sz w:val="24"/>
          <w:szCs w:val="24"/>
        </w:rPr>
      </w:pPr>
      <w:ins w:id="3058" w:author="Thomas Kee" w:date="2011-03-31T18:18:00Z">
        <w:r>
          <w:rPr>
            <w:rFonts w:ascii="Arial" w:hAnsi="Arial" w:cs="Arial"/>
            <w:b/>
            <w:bCs/>
            <w:color w:val="000000"/>
            <w:sz w:val="24"/>
            <w:szCs w:val="24"/>
          </w:rPr>
          <w:t>Changes since Git-1.6.0.2-preview20080921</w:t>
        </w:r>
      </w:ins>
    </w:p>
    <w:p w:rsidR="00D538AD" w:rsidRDefault="00D538AD">
      <w:pPr>
        <w:widowControl w:val="0"/>
        <w:autoSpaceDE w:val="0"/>
        <w:autoSpaceDN w:val="0"/>
        <w:adjustRightInd w:val="0"/>
        <w:spacing w:after="0" w:line="240" w:lineRule="auto"/>
        <w:rPr>
          <w:ins w:id="3059" w:author="Thomas Kee" w:date="2011-03-31T18:18:00Z"/>
          <w:rFonts w:ascii="Arial" w:hAnsi="Arial" w:cs="Arial"/>
          <w:b/>
          <w:bCs/>
          <w:i/>
          <w:iCs/>
          <w:color w:val="000000"/>
          <w:sz w:val="20"/>
          <w:szCs w:val="20"/>
        </w:rPr>
      </w:pPr>
    </w:p>
    <w:p w:rsidR="00D538AD" w:rsidRDefault="00D538AD">
      <w:pPr>
        <w:widowControl w:val="0"/>
        <w:autoSpaceDE w:val="0"/>
        <w:autoSpaceDN w:val="0"/>
        <w:adjustRightInd w:val="0"/>
        <w:spacing w:after="0" w:line="240" w:lineRule="auto"/>
        <w:rPr>
          <w:ins w:id="3060" w:author="Thomas Kee" w:date="2011-03-31T18:18:00Z"/>
          <w:rFonts w:ascii="Arial" w:hAnsi="Arial" w:cs="Arial"/>
          <w:color w:val="000000"/>
          <w:sz w:val="20"/>
          <w:szCs w:val="20"/>
        </w:rPr>
      </w:pPr>
      <w:proofErr w:type="spellStart"/>
      <w:ins w:id="3061"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062" w:author="Thomas Kee" w:date="2011-03-31T18:18:00Z"/>
          <w:rFonts w:ascii="Arial" w:hAnsi="Arial" w:cs="Arial"/>
          <w:color w:val="000000"/>
          <w:sz w:val="20"/>
          <w:szCs w:val="20"/>
        </w:rPr>
      </w:pPr>
      <w:proofErr w:type="spellStart"/>
      <w:proofErr w:type="gramStart"/>
      <w:ins w:id="3063" w:author="Thomas Kee" w:date="2011-03-31T18:18:00Z">
        <w:r>
          <w:rPr>
            <w:rFonts w:ascii="Arial" w:hAnsi="Arial" w:cs="Arial"/>
            <w:color w:val="000000"/>
            <w:sz w:val="20"/>
            <w:szCs w:val="20"/>
          </w:rPr>
          <w:t>ssh</w:t>
        </w:r>
        <w:proofErr w:type="spellEnd"/>
        <w:proofErr w:type="gramEnd"/>
        <w:r>
          <w:rPr>
            <w:rFonts w:ascii="Arial" w:hAnsi="Arial" w:cs="Arial"/>
            <w:color w:val="000000"/>
            <w:sz w:val="20"/>
            <w:szCs w:val="20"/>
          </w:rPr>
          <w:t xml:space="preserve"> works again.</w:t>
        </w:r>
      </w:ins>
    </w:p>
    <w:p w:rsidR="00D538AD" w:rsidRDefault="00D538AD" w:rsidP="00FB4BFD">
      <w:pPr>
        <w:widowControl w:val="0"/>
        <w:numPr>
          <w:ilvl w:val="0"/>
          <w:numId w:val="14"/>
        </w:numPr>
        <w:autoSpaceDE w:val="0"/>
        <w:autoSpaceDN w:val="0"/>
        <w:adjustRightInd w:val="0"/>
        <w:spacing w:after="0" w:line="240" w:lineRule="auto"/>
        <w:ind w:left="432" w:hanging="288"/>
        <w:rPr>
          <w:ins w:id="3064" w:author="Thomas Kee" w:date="2011-03-31T18:18:00Z"/>
          <w:rFonts w:ascii="Arial" w:hAnsi="Arial" w:cs="Arial"/>
          <w:color w:val="000000"/>
          <w:sz w:val="20"/>
          <w:szCs w:val="20"/>
        </w:rPr>
      </w:pPr>
      <w:ins w:id="3065" w:author="Thomas Kee" w:date="2011-03-31T18:18:00Z">
        <w:r>
          <w:rPr>
            <w:rFonts w:ascii="Arial" w:hAnsi="Arial" w:cs="Arial"/>
            <w:color w:val="000000"/>
            <w:sz w:val="20"/>
            <w:szCs w:val="20"/>
          </w:rPr>
          <w:t>'</w:t>
        </w:r>
        <w:proofErr w:type="spellStart"/>
        <w:proofErr w:type="gramStart"/>
        <w:r>
          <w:rPr>
            <w:rFonts w:ascii="Arial" w:hAnsi="Arial" w:cs="Arial"/>
            <w:color w:val="000000"/>
            <w:sz w:val="20"/>
            <w:szCs w:val="20"/>
          </w:rPr>
          <w:t>git</w:t>
        </w:r>
        <w:proofErr w:type="spellEnd"/>
        <w:proofErr w:type="gramEnd"/>
        <w:r>
          <w:rPr>
            <w:rFonts w:ascii="Arial" w:hAnsi="Arial" w:cs="Arial"/>
            <w:color w:val="000000"/>
            <w:sz w:val="20"/>
            <w:szCs w:val="20"/>
          </w:rPr>
          <w:t xml:space="preserve"> add -p' works again.</w:t>
        </w:r>
      </w:ins>
    </w:p>
    <w:p w:rsidR="00D538AD" w:rsidRDefault="00D538AD" w:rsidP="00FB4BFD">
      <w:pPr>
        <w:widowControl w:val="0"/>
        <w:numPr>
          <w:ilvl w:val="0"/>
          <w:numId w:val="14"/>
        </w:numPr>
        <w:autoSpaceDE w:val="0"/>
        <w:autoSpaceDN w:val="0"/>
        <w:adjustRightInd w:val="0"/>
        <w:spacing w:after="0" w:line="240" w:lineRule="auto"/>
        <w:ind w:left="432" w:hanging="288"/>
        <w:rPr>
          <w:ins w:id="3066" w:author="Thomas Kee" w:date="2011-03-31T18:18:00Z"/>
          <w:rFonts w:ascii="Arial" w:hAnsi="Arial" w:cs="Arial"/>
          <w:color w:val="000000"/>
          <w:sz w:val="20"/>
          <w:szCs w:val="20"/>
        </w:rPr>
      </w:pPr>
      <w:ins w:id="3067" w:author="Thomas Kee" w:date="2011-03-31T18:18:00Z">
        <w:r>
          <w:rPr>
            <w:rFonts w:ascii="Arial" w:hAnsi="Arial" w:cs="Arial"/>
            <w:color w:val="000000"/>
            <w:sz w:val="20"/>
            <w:szCs w:val="20"/>
          </w:rPr>
          <w:t>Various programs that aborted with 'Assertion failed: argv0_path' are fixed.</w:t>
        </w:r>
      </w:ins>
    </w:p>
    <w:p w:rsidR="00D538AD" w:rsidRDefault="00D538AD">
      <w:pPr>
        <w:widowControl w:val="0"/>
        <w:autoSpaceDE w:val="0"/>
        <w:autoSpaceDN w:val="0"/>
        <w:adjustRightInd w:val="0"/>
        <w:spacing w:after="0" w:line="240" w:lineRule="auto"/>
        <w:rPr>
          <w:ins w:id="3068"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069" w:author="Thomas Kee" w:date="2011-03-31T18:18:00Z"/>
          <w:rFonts w:ascii="Arial" w:hAnsi="Arial" w:cs="Arial"/>
          <w:b/>
          <w:bCs/>
          <w:color w:val="000000"/>
          <w:sz w:val="24"/>
          <w:szCs w:val="24"/>
        </w:rPr>
      </w:pPr>
      <w:ins w:id="3070" w:author="Thomas Kee" w:date="2011-03-31T18:18:00Z">
        <w:r>
          <w:rPr>
            <w:rFonts w:ascii="Arial" w:hAnsi="Arial" w:cs="Arial"/>
            <w:b/>
            <w:bCs/>
            <w:color w:val="000000"/>
            <w:sz w:val="24"/>
            <w:szCs w:val="24"/>
          </w:rPr>
          <w:t>Changes since Git-1.5.6.1-preview20080701</w:t>
        </w:r>
      </w:ins>
    </w:p>
    <w:p w:rsidR="00D538AD" w:rsidRDefault="00D538AD">
      <w:pPr>
        <w:widowControl w:val="0"/>
        <w:autoSpaceDE w:val="0"/>
        <w:autoSpaceDN w:val="0"/>
        <w:adjustRightInd w:val="0"/>
        <w:spacing w:after="0" w:line="240" w:lineRule="auto"/>
        <w:rPr>
          <w:ins w:id="3071" w:author="Thomas Kee" w:date="2011-03-31T18:18:00Z"/>
          <w:rFonts w:ascii="Arial" w:hAnsi="Arial" w:cs="Arial"/>
          <w:b/>
          <w:bCs/>
          <w:i/>
          <w:iCs/>
          <w:color w:val="000000"/>
          <w:sz w:val="20"/>
          <w:szCs w:val="20"/>
        </w:rPr>
      </w:pPr>
    </w:p>
    <w:p w:rsidR="00D538AD" w:rsidRDefault="00D538AD">
      <w:pPr>
        <w:widowControl w:val="0"/>
        <w:autoSpaceDE w:val="0"/>
        <w:autoSpaceDN w:val="0"/>
        <w:adjustRightInd w:val="0"/>
        <w:spacing w:after="0" w:line="240" w:lineRule="auto"/>
        <w:rPr>
          <w:ins w:id="3072" w:author="Thomas Kee" w:date="2011-03-31T18:18:00Z"/>
          <w:rFonts w:ascii="Arial" w:hAnsi="Arial" w:cs="Arial"/>
          <w:b/>
          <w:bCs/>
          <w:i/>
          <w:iCs/>
          <w:color w:val="000000"/>
          <w:sz w:val="20"/>
          <w:szCs w:val="20"/>
        </w:rPr>
      </w:pPr>
      <w:ins w:id="3073" w:author="Thomas Kee" w:date="2011-03-31T18:18:00Z">
        <w:r>
          <w:rPr>
            <w:rFonts w:ascii="Arial" w:hAnsi="Arial" w:cs="Arial"/>
            <w:b/>
            <w:bCs/>
            <w:i/>
            <w:iCs/>
            <w:color w:val="000000"/>
            <w:sz w:val="20"/>
            <w:szCs w:val="20"/>
          </w:rPr>
          <w:t>Removed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074" w:author="Thomas Kee" w:date="2011-03-31T18:18:00Z"/>
          <w:rFonts w:ascii="Arial" w:hAnsi="Arial" w:cs="Arial"/>
          <w:color w:val="000000"/>
          <w:sz w:val="20"/>
          <w:szCs w:val="20"/>
        </w:rPr>
      </w:pPr>
      <w:proofErr w:type="spellStart"/>
      <w:proofErr w:type="gramStart"/>
      <w:ins w:id="3075" w:author="Thomas Kee" w:date="2011-03-31T18:18:00Z">
        <w:r>
          <w:rPr>
            <w:rFonts w:ascii="Arial" w:hAnsi="Arial" w:cs="Arial"/>
            <w:color w:val="000000"/>
            <w:sz w:val="20"/>
            <w:szCs w:val="20"/>
          </w:rPr>
          <w:t>git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svn</w:t>
        </w:r>
        <w:proofErr w:type="spellEnd"/>
        <w:r>
          <w:rPr>
            <w:rFonts w:ascii="Arial" w:hAnsi="Arial" w:cs="Arial"/>
            <w:color w:val="000000"/>
            <w:sz w:val="20"/>
            <w:szCs w:val="20"/>
          </w:rPr>
          <w:t xml:space="preserve"> is excluded from the end-user installer (see Known Issues).</w:t>
        </w:r>
      </w:ins>
    </w:p>
    <w:p w:rsidR="00D538AD" w:rsidRDefault="00D538AD">
      <w:pPr>
        <w:widowControl w:val="0"/>
        <w:autoSpaceDE w:val="0"/>
        <w:autoSpaceDN w:val="0"/>
        <w:adjustRightInd w:val="0"/>
        <w:spacing w:after="0" w:line="240" w:lineRule="auto"/>
        <w:rPr>
          <w:ins w:id="307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077" w:author="Thomas Kee" w:date="2011-03-31T18:18:00Z"/>
          <w:rFonts w:ascii="Arial" w:hAnsi="Arial" w:cs="Arial"/>
          <w:b/>
          <w:bCs/>
          <w:i/>
          <w:iCs/>
          <w:color w:val="000000"/>
          <w:sz w:val="20"/>
          <w:szCs w:val="20"/>
        </w:rPr>
      </w:pPr>
      <w:ins w:id="3078"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079" w:author="Thomas Kee" w:date="2011-03-31T18:18:00Z"/>
          <w:rFonts w:ascii="Arial" w:hAnsi="Arial" w:cs="Arial"/>
          <w:color w:val="000000"/>
          <w:sz w:val="20"/>
          <w:szCs w:val="20"/>
        </w:rPr>
      </w:pPr>
      <w:ins w:id="3080"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1.6.0.2.</w:t>
        </w:r>
      </w:ins>
    </w:p>
    <w:p w:rsidR="00D538AD" w:rsidRDefault="00D538AD">
      <w:pPr>
        <w:widowControl w:val="0"/>
        <w:autoSpaceDE w:val="0"/>
        <w:autoSpaceDN w:val="0"/>
        <w:adjustRightInd w:val="0"/>
        <w:spacing w:after="0" w:line="240" w:lineRule="auto"/>
        <w:ind w:left="144"/>
        <w:rPr>
          <w:ins w:id="3081"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082" w:author="Thomas Kee" w:date="2011-03-31T18:18:00Z"/>
          <w:rFonts w:ascii="Arial" w:hAnsi="Arial" w:cs="Arial"/>
          <w:color w:val="000000"/>
          <w:sz w:val="20"/>
          <w:szCs w:val="20"/>
        </w:rPr>
      </w:pPr>
      <w:proofErr w:type="spellStart"/>
      <w:ins w:id="3083"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084" w:author="Thomas Kee" w:date="2011-03-31T18:18:00Z"/>
          <w:rFonts w:ascii="Arial" w:hAnsi="Arial" w:cs="Arial"/>
          <w:color w:val="000000"/>
          <w:sz w:val="20"/>
          <w:szCs w:val="20"/>
        </w:rPr>
      </w:pPr>
      <w:ins w:id="3085" w:author="Thomas Kee" w:date="2011-03-31T18:18:00Z">
        <w:r>
          <w:rPr>
            <w:rFonts w:ascii="Arial" w:hAnsi="Arial" w:cs="Arial"/>
            <w:color w:val="000000"/>
            <w:sz w:val="20"/>
            <w:szCs w:val="20"/>
          </w:rPr>
          <w:t xml:space="preserve">No Windows-specific </w:t>
        </w:r>
        <w:proofErr w:type="spellStart"/>
        <w:r>
          <w:rPr>
            <w:rFonts w:ascii="Arial" w:hAnsi="Arial" w:cs="Arial"/>
            <w:color w:val="000000"/>
            <w:sz w:val="20"/>
            <w:szCs w:val="20"/>
          </w:rPr>
          <w:t>bugfixes</w:t>
        </w:r>
        <w:proofErr w:type="spellEnd"/>
        <w:r>
          <w:rPr>
            <w:rFonts w:ascii="Arial" w:hAnsi="Arial" w:cs="Arial"/>
            <w:color w:val="000000"/>
            <w:sz w:val="20"/>
            <w:szCs w:val="20"/>
          </w:rPr>
          <w:t>.</w:t>
        </w:r>
      </w:ins>
    </w:p>
    <w:p w:rsidR="00D538AD" w:rsidRDefault="00D538AD">
      <w:pPr>
        <w:widowControl w:val="0"/>
        <w:autoSpaceDE w:val="0"/>
        <w:autoSpaceDN w:val="0"/>
        <w:adjustRightInd w:val="0"/>
        <w:spacing w:after="0" w:line="240" w:lineRule="auto"/>
        <w:rPr>
          <w:ins w:id="308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087" w:author="Thomas Kee" w:date="2011-03-31T18:18:00Z"/>
          <w:rFonts w:ascii="Arial" w:hAnsi="Arial" w:cs="Arial"/>
          <w:b/>
          <w:bCs/>
          <w:color w:val="000000"/>
          <w:sz w:val="24"/>
          <w:szCs w:val="24"/>
        </w:rPr>
      </w:pPr>
      <w:ins w:id="3088" w:author="Thomas Kee" w:date="2011-03-31T18:18:00Z">
        <w:r>
          <w:rPr>
            <w:rFonts w:ascii="Arial" w:hAnsi="Arial" w:cs="Arial"/>
            <w:b/>
            <w:bCs/>
            <w:color w:val="000000"/>
            <w:sz w:val="24"/>
            <w:szCs w:val="24"/>
          </w:rPr>
          <w:t>Changes since Git-1.5.6-preview20080622</w:t>
        </w:r>
      </w:ins>
    </w:p>
    <w:p w:rsidR="00D538AD" w:rsidRDefault="00D538AD">
      <w:pPr>
        <w:widowControl w:val="0"/>
        <w:autoSpaceDE w:val="0"/>
        <w:autoSpaceDN w:val="0"/>
        <w:adjustRightInd w:val="0"/>
        <w:spacing w:after="0" w:line="240" w:lineRule="auto"/>
        <w:rPr>
          <w:ins w:id="3089"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090" w:author="Thomas Kee" w:date="2011-03-31T18:18:00Z"/>
          <w:rFonts w:ascii="Arial" w:hAnsi="Arial" w:cs="Arial"/>
          <w:b/>
          <w:bCs/>
          <w:i/>
          <w:iCs/>
          <w:color w:val="000000"/>
          <w:sz w:val="20"/>
          <w:szCs w:val="20"/>
        </w:rPr>
      </w:pPr>
      <w:ins w:id="3091"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092" w:author="Thomas Kee" w:date="2011-03-31T18:18:00Z"/>
          <w:rFonts w:ascii="Arial" w:hAnsi="Arial" w:cs="Arial"/>
          <w:color w:val="000000"/>
          <w:sz w:val="20"/>
          <w:szCs w:val="20"/>
        </w:rPr>
      </w:pPr>
      <w:ins w:id="3093"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1.5.6.1.</w:t>
        </w:r>
      </w:ins>
    </w:p>
    <w:p w:rsidR="00D538AD" w:rsidRDefault="00D538AD">
      <w:pPr>
        <w:widowControl w:val="0"/>
        <w:autoSpaceDE w:val="0"/>
        <w:autoSpaceDN w:val="0"/>
        <w:adjustRightInd w:val="0"/>
        <w:spacing w:after="0" w:line="240" w:lineRule="auto"/>
        <w:ind w:left="144"/>
        <w:rPr>
          <w:ins w:id="3094"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095" w:author="Thomas Kee" w:date="2011-03-31T18:18:00Z"/>
          <w:rFonts w:ascii="Arial" w:hAnsi="Arial" w:cs="Arial"/>
          <w:color w:val="000000"/>
          <w:sz w:val="20"/>
          <w:szCs w:val="20"/>
        </w:rPr>
      </w:pPr>
      <w:proofErr w:type="spellStart"/>
      <w:ins w:id="3096"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097" w:author="Thomas Kee" w:date="2011-03-31T18:18:00Z"/>
          <w:rFonts w:ascii="Arial" w:hAnsi="Arial" w:cs="Arial"/>
          <w:color w:val="000000"/>
          <w:sz w:val="20"/>
          <w:szCs w:val="20"/>
        </w:rPr>
      </w:pPr>
      <w:ins w:id="3098" w:author="Thomas Kee" w:date="2011-03-31T18:18:00Z">
        <w:r>
          <w:rPr>
            <w:rFonts w:ascii="Arial" w:hAnsi="Arial" w:cs="Arial"/>
            <w:color w:val="000000"/>
            <w:sz w:val="20"/>
            <w:szCs w:val="20"/>
          </w:rPr>
          <w:t>Includes fixed msys-1.0.dll that supports Vista and Windows Server 2008 (Issue 122).</w:t>
        </w:r>
      </w:ins>
    </w:p>
    <w:p w:rsidR="00D538AD" w:rsidRDefault="00D538AD" w:rsidP="00FB4BFD">
      <w:pPr>
        <w:widowControl w:val="0"/>
        <w:numPr>
          <w:ilvl w:val="0"/>
          <w:numId w:val="14"/>
        </w:numPr>
        <w:autoSpaceDE w:val="0"/>
        <w:autoSpaceDN w:val="0"/>
        <w:adjustRightInd w:val="0"/>
        <w:spacing w:after="0" w:line="240" w:lineRule="auto"/>
        <w:ind w:left="432" w:hanging="288"/>
        <w:rPr>
          <w:ins w:id="3099" w:author="Thomas Kee" w:date="2011-03-31T18:18:00Z"/>
          <w:rFonts w:ascii="Arial" w:hAnsi="Arial" w:cs="Arial"/>
          <w:color w:val="000000"/>
          <w:sz w:val="20"/>
          <w:szCs w:val="20"/>
        </w:rPr>
      </w:pPr>
      <w:proofErr w:type="spellStart"/>
      <w:proofErr w:type="gramStart"/>
      <w:ins w:id="3100" w:author="Thomas Kee" w:date="2011-03-31T18:18:00Z">
        <w:r>
          <w:rPr>
            <w:rFonts w:ascii="Arial" w:hAnsi="Arial" w:cs="Arial"/>
            <w:color w:val="000000"/>
            <w:sz w:val="20"/>
            <w:szCs w:val="20"/>
          </w:rPr>
          <w:t>cmd</w:t>
        </w:r>
        <w:proofErr w:type="spellEnd"/>
        <w:proofErr w:type="gramEnd"/>
        <w:r>
          <w:rPr>
            <w:rFonts w:ascii="Arial" w:hAnsi="Arial" w:cs="Arial"/>
            <w:color w:val="000000"/>
            <w:sz w:val="20"/>
            <w:szCs w:val="20"/>
          </w:rPr>
          <w:t xml:space="preserve"> wrappers do no longer switch off echo.</w:t>
        </w:r>
      </w:ins>
    </w:p>
    <w:p w:rsidR="00D538AD" w:rsidRDefault="00D538AD">
      <w:pPr>
        <w:widowControl w:val="0"/>
        <w:autoSpaceDE w:val="0"/>
        <w:autoSpaceDN w:val="0"/>
        <w:adjustRightInd w:val="0"/>
        <w:spacing w:after="0" w:line="240" w:lineRule="auto"/>
        <w:rPr>
          <w:ins w:id="3101"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02" w:author="Thomas Kee" w:date="2011-03-31T18:18:00Z"/>
          <w:rFonts w:ascii="Arial" w:hAnsi="Arial" w:cs="Arial"/>
          <w:b/>
          <w:bCs/>
          <w:color w:val="000000"/>
          <w:sz w:val="24"/>
          <w:szCs w:val="24"/>
        </w:rPr>
      </w:pPr>
      <w:ins w:id="3103" w:author="Thomas Kee" w:date="2011-03-31T18:18:00Z">
        <w:r>
          <w:rPr>
            <w:rFonts w:ascii="Arial" w:hAnsi="Arial" w:cs="Arial"/>
            <w:b/>
            <w:bCs/>
            <w:color w:val="000000"/>
            <w:sz w:val="24"/>
            <w:szCs w:val="24"/>
          </w:rPr>
          <w:t>Changes since Git-1.5.5-preview20080413</w:t>
        </w:r>
      </w:ins>
    </w:p>
    <w:p w:rsidR="00D538AD" w:rsidRDefault="00D538AD">
      <w:pPr>
        <w:widowControl w:val="0"/>
        <w:autoSpaceDE w:val="0"/>
        <w:autoSpaceDN w:val="0"/>
        <w:adjustRightInd w:val="0"/>
        <w:spacing w:after="0" w:line="240" w:lineRule="auto"/>
        <w:rPr>
          <w:ins w:id="310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05" w:author="Thomas Kee" w:date="2011-03-31T18:18:00Z"/>
          <w:rFonts w:ascii="Arial" w:hAnsi="Arial" w:cs="Arial"/>
          <w:b/>
          <w:bCs/>
          <w:i/>
          <w:iCs/>
          <w:color w:val="000000"/>
          <w:sz w:val="20"/>
          <w:szCs w:val="20"/>
        </w:rPr>
      </w:pPr>
      <w:ins w:id="3106"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107" w:author="Thomas Kee" w:date="2011-03-31T18:18:00Z"/>
          <w:rFonts w:ascii="Arial" w:hAnsi="Arial" w:cs="Arial"/>
          <w:color w:val="000000"/>
          <w:sz w:val="20"/>
          <w:szCs w:val="20"/>
        </w:rPr>
      </w:pPr>
      <w:ins w:id="3108"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1.5.6.</w:t>
        </w:r>
      </w:ins>
    </w:p>
    <w:p w:rsidR="00D538AD" w:rsidRDefault="00D538AD" w:rsidP="00FB4BFD">
      <w:pPr>
        <w:widowControl w:val="0"/>
        <w:numPr>
          <w:ilvl w:val="0"/>
          <w:numId w:val="14"/>
        </w:numPr>
        <w:autoSpaceDE w:val="0"/>
        <w:autoSpaceDN w:val="0"/>
        <w:adjustRightInd w:val="0"/>
        <w:spacing w:after="0" w:line="240" w:lineRule="auto"/>
        <w:ind w:left="432" w:hanging="288"/>
        <w:rPr>
          <w:ins w:id="3109" w:author="Thomas Kee" w:date="2011-03-31T18:18:00Z"/>
          <w:rFonts w:ascii="Arial" w:hAnsi="Arial" w:cs="Arial"/>
          <w:color w:val="000000"/>
          <w:sz w:val="20"/>
          <w:szCs w:val="20"/>
        </w:rPr>
      </w:pPr>
      <w:ins w:id="3110" w:author="Thomas Kee" w:date="2011-03-31T18:18:00Z">
        <w:r>
          <w:rPr>
            <w:rFonts w:ascii="Arial" w:hAnsi="Arial" w:cs="Arial"/>
            <w:color w:val="000000"/>
            <w:sz w:val="20"/>
            <w:szCs w:val="20"/>
          </w:rPr>
          <w:t>Installer supports configuring a user provided plink (</w:t>
        </w:r>
        <w:proofErr w:type="spellStart"/>
        <w:r>
          <w:rPr>
            <w:rFonts w:ascii="Arial" w:hAnsi="Arial" w:cs="Arial"/>
            <w:color w:val="000000"/>
            <w:sz w:val="20"/>
            <w:szCs w:val="20"/>
          </w:rPr>
          <w:t>PuTTY</w:t>
        </w:r>
        <w:proofErr w:type="spellEnd"/>
        <w:r>
          <w:rPr>
            <w:rFonts w:ascii="Arial" w:hAnsi="Arial" w:cs="Arial"/>
            <w:color w:val="000000"/>
            <w:sz w:val="20"/>
            <w:szCs w:val="20"/>
          </w:rPr>
          <w:t>).</w:t>
        </w:r>
      </w:ins>
    </w:p>
    <w:p w:rsidR="00D538AD" w:rsidRDefault="00D538AD">
      <w:pPr>
        <w:widowControl w:val="0"/>
        <w:autoSpaceDE w:val="0"/>
        <w:autoSpaceDN w:val="0"/>
        <w:adjustRightInd w:val="0"/>
        <w:spacing w:after="0" w:line="240" w:lineRule="auto"/>
        <w:ind w:left="144"/>
        <w:rPr>
          <w:ins w:id="3111"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112" w:author="Thomas Kee" w:date="2011-03-31T18:18:00Z"/>
          <w:rFonts w:ascii="Arial" w:hAnsi="Arial" w:cs="Arial"/>
          <w:color w:val="000000"/>
          <w:sz w:val="20"/>
          <w:szCs w:val="20"/>
        </w:rPr>
      </w:pPr>
      <w:proofErr w:type="spellStart"/>
      <w:ins w:id="3113"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114" w:author="Thomas Kee" w:date="2011-03-31T18:18:00Z"/>
          <w:rFonts w:ascii="Arial" w:hAnsi="Arial" w:cs="Arial"/>
          <w:color w:val="000000"/>
          <w:sz w:val="20"/>
          <w:szCs w:val="20"/>
        </w:rPr>
      </w:pPr>
      <w:ins w:id="3115" w:author="Thomas Kee" w:date="2011-03-31T18:18:00Z">
        <w:r>
          <w:rPr>
            <w:rFonts w:ascii="Arial" w:hAnsi="Arial" w:cs="Arial"/>
            <w:color w:val="000000"/>
            <w:sz w:val="20"/>
            <w:szCs w:val="20"/>
          </w:rPr>
          <w:t>Comes with tweaked msys-1.0.dll to solve some command line mangling issues.</w:t>
        </w:r>
      </w:ins>
    </w:p>
    <w:p w:rsidR="00D538AD" w:rsidRDefault="00D538AD" w:rsidP="00FB4BFD">
      <w:pPr>
        <w:widowControl w:val="0"/>
        <w:numPr>
          <w:ilvl w:val="0"/>
          <w:numId w:val="14"/>
        </w:numPr>
        <w:autoSpaceDE w:val="0"/>
        <w:autoSpaceDN w:val="0"/>
        <w:adjustRightInd w:val="0"/>
        <w:spacing w:after="0" w:line="240" w:lineRule="auto"/>
        <w:ind w:left="432" w:hanging="288"/>
        <w:rPr>
          <w:ins w:id="3116" w:author="Thomas Kee" w:date="2011-03-31T18:18:00Z"/>
          <w:rFonts w:ascii="Arial" w:hAnsi="Arial" w:cs="Arial"/>
          <w:color w:val="000000"/>
          <w:sz w:val="20"/>
          <w:szCs w:val="20"/>
        </w:rPr>
      </w:pPr>
      <w:proofErr w:type="spellStart"/>
      <w:proofErr w:type="gramStart"/>
      <w:ins w:id="3117" w:author="Thomas Kee" w:date="2011-03-31T18:18:00Z">
        <w:r>
          <w:rPr>
            <w:rFonts w:ascii="Arial" w:hAnsi="Arial" w:cs="Arial"/>
            <w:color w:val="000000"/>
            <w:sz w:val="20"/>
            <w:szCs w:val="20"/>
          </w:rPr>
          <w:t>cmd</w:t>
        </w:r>
        <w:proofErr w:type="spellEnd"/>
        <w:proofErr w:type="gramEnd"/>
        <w:r>
          <w:rPr>
            <w:rFonts w:ascii="Arial" w:hAnsi="Arial" w:cs="Arial"/>
            <w:color w:val="000000"/>
            <w:sz w:val="20"/>
            <w:szCs w:val="20"/>
          </w:rPr>
          <w:t xml:space="preserve"> wrapper does no longer close the command window.</w:t>
        </w:r>
      </w:ins>
    </w:p>
    <w:p w:rsidR="00000000" w:rsidRDefault="00D538AD">
      <w:pPr>
        <w:widowControl w:val="0"/>
        <w:numPr>
          <w:ilvl w:val="0"/>
          <w:numId w:val="14"/>
        </w:numPr>
        <w:autoSpaceDE w:val="0"/>
        <w:autoSpaceDN w:val="0"/>
        <w:adjustRightInd w:val="0"/>
        <w:spacing w:after="0" w:line="240" w:lineRule="auto"/>
        <w:ind w:left="432" w:hanging="288"/>
        <w:rPr>
          <w:ins w:id="3118" w:author="Thomas Kee" w:date="2011-03-31T10:20:00Z"/>
          <w:rFonts w:ascii="Arial" w:hAnsi="Arial"/>
          <w:color w:val="000000"/>
          <w:sz w:val="20"/>
          <w:rPrChange w:id="3119" w:author="Thomas Kee" w:date="2011-03-31T18:24:00Z">
            <w:rPr>
              <w:ins w:id="3120" w:author="Thomas Kee" w:date="2011-03-31T10:20:00Z"/>
              <w:rStyle w:val="HTMLTypewriter"/>
              <w:rFonts w:ascii="Verdana" w:hAnsi="Verdana"/>
              <w:sz w:val="18"/>
            </w:rPr>
          </w:rPrChange>
        </w:rPr>
        <w:pPrChange w:id="3121" w:author="Thomas Kee" w:date="2011-03-31T18:24:00Z">
          <w:pPr>
            <w:pStyle w:val="HTMLPreformatted"/>
          </w:pPr>
        </w:pPrChange>
      </w:pPr>
      <w:ins w:id="3122" w:author="Thomas Kee" w:date="2011-03-31T18:18:00Z">
        <w:r>
          <w:rPr>
            <w:rFonts w:ascii="Arial" w:hAnsi="Arial" w:cs="Arial"/>
            <w:color w:val="000000"/>
            <w:sz w:val="20"/>
            <w:szCs w:val="20"/>
          </w:rPr>
          <w:t xml:space="preserve">Programs in the system PATH, for </w:t>
        </w:r>
      </w:ins>
      <w:ins w:id="3123" w:author="Thomas Kee" w:date="2011-03-31T10:20:00Z">
        <w:r w:rsidR="003D0E39" w:rsidRPr="003D0E39">
          <w:rPr>
            <w:rStyle w:val="HTMLTypewriter"/>
            <w:rFonts w:ascii="Verdana" w:hAnsi="Verdana"/>
            <w:sz w:val="18"/>
            <w:szCs w:val="18"/>
            <w:rPrChange w:id="3124" w:author="Thomas Kee" w:date="2011-03-31T10:31:00Z">
              <w:rPr>
                <w:rStyle w:val="HTMLTypewriter"/>
              </w:rPr>
            </w:rPrChange>
          </w:rPr>
          <w:t>@</w:t>
        </w:r>
        <w:proofErr w:type="spellStart"/>
        <w:r w:rsidR="003D0E39" w:rsidRPr="003D0E39">
          <w:rPr>
            <w:rStyle w:val="HTMLTypewriter"/>
            <w:rFonts w:ascii="Verdana" w:hAnsi="Verdana"/>
            <w:sz w:val="18"/>
            <w:szCs w:val="18"/>
            <w:rPrChange w:id="3125" w:author="Thomas Kee" w:date="2011-03-31T10:31:00Z">
              <w:rPr>
                <w:rStyle w:val="HTMLTypewriter"/>
              </w:rPr>
            </w:rPrChange>
          </w:rPr>
          <w:t>isp.</w:t>
        </w:r>
        <w:r w:rsidR="003D0E39" w:rsidRPr="003D0E39">
          <w:rPr>
            <w:rFonts w:ascii="Arial" w:hAnsi="Arial"/>
            <w:color w:val="000000"/>
            <w:sz w:val="20"/>
            <w:rPrChange w:id="3126" w:author="Thomas Kee" w:date="2011-03-31T18:24:00Z">
              <w:rPr>
                <w:rStyle w:val="HTMLTypewriter"/>
                <w:rFonts w:ascii="Verdana" w:hAnsi="Verdana"/>
                <w:sz w:val="18"/>
              </w:rPr>
            </w:rPrChange>
          </w:rPr>
          <w:t>example</w:t>
        </w:r>
        <w:proofErr w:type="spellEnd"/>
        <w:r w:rsidR="00BE0FCC" w:rsidRPr="00731FFC">
          <w:rPr>
            <w:rStyle w:val="HTMLTypewriter"/>
            <w:rFonts w:ascii="Verdana" w:hAnsi="Verdana"/>
            <w:sz w:val="18"/>
            <w:szCs w:val="18"/>
            <w:rPrChange w:id="3127" w:author="Thomas Kee" w:date="2011-03-31T10:31:00Z">
              <w:rPr>
                <w:rStyle w:val="HTMLTypewriter"/>
              </w:rPr>
            </w:rPrChange>
          </w:rPr>
          <w:t>.</w:t>
        </w:r>
      </w:ins>
      <w:ins w:id="3128" w:author="Thomas Kee" w:date="2011-03-31T18:18:00Z">
        <w:r>
          <w:rPr>
            <w:rFonts w:ascii="Arial" w:hAnsi="Arial" w:cs="Arial"/>
            <w:color w:val="000000"/>
            <w:sz w:val="20"/>
            <w:szCs w:val="20"/>
          </w:rPr>
          <w:t xml:space="preserve"> </w:t>
        </w:r>
        <w:proofErr w:type="gramStart"/>
        <w:r>
          <w:rPr>
            <w:rFonts w:ascii="Arial" w:hAnsi="Arial" w:cs="Arial"/>
            <w:color w:val="000000"/>
            <w:sz w:val="20"/>
            <w:szCs w:val="20"/>
          </w:rPr>
          <w:t>editors</w:t>
        </w:r>
        <w:proofErr w:type="gramEnd"/>
        <w:r>
          <w:rPr>
            <w:rFonts w:ascii="Arial" w:hAnsi="Arial" w:cs="Arial"/>
            <w:color w:val="000000"/>
            <w:sz w:val="20"/>
            <w:szCs w:val="20"/>
          </w:rPr>
          <w:t xml:space="preserve">, can be launched from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without specifying their full path.</w:t>
        </w:r>
      </w:ins>
      <w:ins w:id="3129" w:author="Thomas Kee" w:date="2011-03-31T10:20:00Z">
        <w:r w:rsidR="003D0E39" w:rsidRPr="003D0E39">
          <w:rPr>
            <w:rStyle w:val="HTMLTypewriter"/>
            <w:rFonts w:ascii="Verdana" w:hAnsi="Verdana"/>
            <w:sz w:val="18"/>
            <w:szCs w:val="18"/>
            <w:rPrChange w:id="3130" w:author="Thomas Kee" w:date="2011-03-31T10:31:00Z">
              <w:rPr>
                <w:rStyle w:val="HTMLTypewriter"/>
              </w:rPr>
            </w:rPrChange>
          </w:rPr>
          <w:t xml:space="preserve">.com </w:t>
        </w:r>
        <w:r w:rsidR="003D0E39" w:rsidRPr="003D0E39">
          <w:rPr>
            <w:rStyle w:val="HTMLTypewriter"/>
            <w:rFonts w:ascii="Verdana" w:hAnsi="Verdana"/>
            <w:b/>
            <w:bCs/>
            <w:sz w:val="18"/>
            <w:szCs w:val="18"/>
            <w:rPrChange w:id="3131" w:author="Thomas Kee" w:date="2011-03-31T10:31:00Z">
              <w:rPr>
                <w:rStyle w:val="HTMLTypewriter"/>
                <w:b/>
                <w:bCs/>
              </w:rPr>
            </w:rPrChange>
          </w:rPr>
          <w:t>&lt;2&gt;</w:t>
        </w:r>
      </w:ins>
    </w:p>
    <w:p w:rsidR="00D538AD" w:rsidRDefault="00D538AD" w:rsidP="00FB4BFD">
      <w:pPr>
        <w:widowControl w:val="0"/>
        <w:numPr>
          <w:ilvl w:val="0"/>
          <w:numId w:val="14"/>
        </w:numPr>
        <w:autoSpaceDE w:val="0"/>
        <w:autoSpaceDN w:val="0"/>
        <w:adjustRightInd w:val="0"/>
        <w:spacing w:after="0" w:line="240" w:lineRule="auto"/>
        <w:ind w:left="432" w:hanging="288"/>
        <w:rPr>
          <w:ins w:id="3132" w:author="Thomas Kee" w:date="2011-03-31T18:18:00Z"/>
          <w:rFonts w:ascii="Arial" w:hAnsi="Arial" w:cs="Arial"/>
          <w:color w:val="000000"/>
          <w:sz w:val="20"/>
          <w:szCs w:val="20"/>
        </w:rPr>
      </w:pPr>
      <w:ins w:id="3133" w:author="Thomas Kee" w:date="2011-03-31T18:18:00Z">
        <w:r>
          <w:rPr>
            <w:rFonts w:ascii="Arial" w:hAnsi="Arial" w:cs="Arial"/>
            <w:color w:val="000000"/>
            <w:sz w:val="20"/>
            <w:szCs w:val="20"/>
          </w:rPr>
          <w:t>"</w:t>
        </w:r>
      </w:ins>
      <w:proofErr w:type="gramStart"/>
      <w:ins w:id="3134" w:author="Thomas Kee" w:date="2011-03-31T10:20:00Z">
        <w:r w:rsidR="003D0E39" w:rsidRPr="003D0E39">
          <w:rPr>
            <w:rStyle w:val="HTMLTypewriter"/>
            <w:rFonts w:ascii="Verdana" w:hAnsi="Verdana"/>
            <w:sz w:val="18"/>
            <w:szCs w:val="18"/>
            <w:rPrChange w:id="3135" w:author="Thomas Kee" w:date="2011-03-31T10:31:00Z">
              <w:rPr>
                <w:rStyle w:val="HTMLTypewriter"/>
              </w:rPr>
            </w:rPrChange>
          </w:rPr>
          <w:t>ftp</w:t>
        </w:r>
        <w:proofErr w:type="gramEnd"/>
        <w:r w:rsidR="003D0E39" w:rsidRPr="003D0E39">
          <w:rPr>
            <w:rStyle w:val="HTMLTypewriter"/>
            <w:rFonts w:ascii="Verdana" w:hAnsi="Verdana"/>
            <w:sz w:val="18"/>
            <w:szCs w:val="18"/>
            <w:rPrChange w:id="3136" w:author="Thomas Kee" w:date="2011-03-31T10:31:00Z">
              <w:rPr>
                <w:rStyle w:val="HTMLTypewriter"/>
              </w:rPr>
            </w:rPrChange>
          </w:rPr>
          <w:t>&gt; cp -r .</w:t>
        </w:r>
        <w:proofErr w:type="spellStart"/>
        <w:r w:rsidR="003D0E39" w:rsidRPr="003D0E39">
          <w:rPr>
            <w:rFonts w:ascii="Arial" w:hAnsi="Arial"/>
            <w:color w:val="000000"/>
            <w:sz w:val="20"/>
            <w:rPrChange w:id="3137" w:author="Thomas Kee" w:date="2011-03-31T18:24:00Z">
              <w:rPr>
                <w:rStyle w:val="HTMLTypewriter"/>
                <w:rFonts w:ascii="Verdana" w:hAnsi="Verdana"/>
                <w:sz w:val="18"/>
              </w:rPr>
            </w:rPrChange>
          </w:rPr>
          <w:t>git</w:t>
        </w:r>
        <w:proofErr w:type="spellEnd"/>
        <w:r w:rsidR="003D0E39" w:rsidRPr="003D0E39">
          <w:rPr>
            <w:rFonts w:ascii="Arial" w:hAnsi="Arial"/>
            <w:color w:val="000000"/>
            <w:sz w:val="20"/>
            <w:rPrChange w:id="3138" w:author="Thomas Kee" w:date="2011-03-31T18:24:00Z">
              <w:rPr>
                <w:rStyle w:val="HTMLTypewriter"/>
                <w:rFonts w:ascii="Verdana" w:hAnsi="Verdana"/>
                <w:sz w:val="18"/>
              </w:rPr>
            </w:rPrChange>
          </w:rPr>
          <w:t xml:space="preserve"> </w:t>
        </w:r>
      </w:ins>
      <w:ins w:id="3139" w:author="Thomas Kee" w:date="2011-03-31T18:18:00Z">
        <w:r>
          <w:rPr>
            <w:rFonts w:ascii="Arial" w:hAnsi="Arial" w:cs="Arial"/>
            <w:color w:val="000000"/>
            <w:sz w:val="20"/>
            <w:szCs w:val="20"/>
          </w:rPr>
          <w:t>stash apply stash@{1}" works.</w:t>
        </w:r>
      </w:ins>
    </w:p>
    <w:p w:rsidR="00D538AD" w:rsidRDefault="00D538AD" w:rsidP="00FB4BFD">
      <w:pPr>
        <w:widowControl w:val="0"/>
        <w:numPr>
          <w:ilvl w:val="0"/>
          <w:numId w:val="14"/>
        </w:numPr>
        <w:autoSpaceDE w:val="0"/>
        <w:autoSpaceDN w:val="0"/>
        <w:adjustRightInd w:val="0"/>
        <w:spacing w:after="0" w:line="240" w:lineRule="auto"/>
        <w:ind w:left="432" w:hanging="288"/>
        <w:rPr>
          <w:ins w:id="3140" w:author="Thomas Kee" w:date="2011-03-31T18:18:00Z"/>
          <w:rFonts w:ascii="Arial" w:hAnsi="Arial" w:cs="Arial"/>
          <w:color w:val="000000"/>
          <w:sz w:val="20"/>
          <w:szCs w:val="20"/>
        </w:rPr>
      </w:pPr>
      <w:ins w:id="3141" w:author="Thomas Kee" w:date="2011-03-31T18:18:00Z">
        <w:r>
          <w:rPr>
            <w:rFonts w:ascii="Arial" w:hAnsi="Arial" w:cs="Arial"/>
            <w:color w:val="000000"/>
            <w:sz w:val="20"/>
            <w:szCs w:val="20"/>
          </w:rPr>
          <w:t xml:space="preserve">Comes with basic ANSI control code emulation for the Windows console to avoid wrapping of pull/merge's </w:t>
        </w:r>
        <w:proofErr w:type="spellStart"/>
        <w:r>
          <w:rPr>
            <w:rFonts w:ascii="Arial" w:hAnsi="Arial" w:cs="Arial"/>
            <w:color w:val="000000"/>
            <w:sz w:val="20"/>
            <w:szCs w:val="20"/>
          </w:rPr>
          <w:t>diffstats</w:t>
        </w:r>
        <w:proofErr w:type="spellEnd"/>
        <w:r>
          <w:rPr>
            <w:rFonts w:ascii="Arial" w:hAnsi="Arial" w:cs="Arial"/>
            <w:color w:val="000000"/>
            <w:sz w:val="20"/>
            <w:szCs w:val="20"/>
          </w:rPr>
          <w:t>.</w:t>
        </w:r>
      </w:ins>
    </w:p>
    <w:p w:rsidR="00D538AD" w:rsidRDefault="00D538AD" w:rsidP="00FB4BFD">
      <w:pPr>
        <w:widowControl w:val="0"/>
        <w:numPr>
          <w:ilvl w:val="0"/>
          <w:numId w:val="14"/>
        </w:numPr>
        <w:autoSpaceDE w:val="0"/>
        <w:autoSpaceDN w:val="0"/>
        <w:adjustRightInd w:val="0"/>
        <w:spacing w:after="0" w:line="240" w:lineRule="auto"/>
        <w:ind w:left="432" w:hanging="288"/>
        <w:rPr>
          <w:ins w:id="3142" w:author="Thomas Kee" w:date="2011-03-31T18:18:00Z"/>
          <w:rFonts w:ascii="Arial" w:hAnsi="Arial" w:cs="Arial"/>
          <w:color w:val="000000"/>
          <w:sz w:val="20"/>
          <w:szCs w:val="20"/>
        </w:rPr>
      </w:pPr>
      <w:proofErr w:type="spellStart"/>
      <w:ins w:id="3143"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correctly passes port numbers to </w:t>
        </w:r>
        <w:proofErr w:type="spellStart"/>
        <w:r>
          <w:rPr>
            <w:rFonts w:ascii="Arial" w:hAnsi="Arial" w:cs="Arial"/>
            <w:color w:val="000000"/>
            <w:sz w:val="20"/>
            <w:szCs w:val="20"/>
          </w:rPr>
          <w:t>PuTTY's</w:t>
        </w:r>
        <w:proofErr w:type="spellEnd"/>
        <w:r>
          <w:rPr>
            <w:rFonts w:ascii="Arial" w:hAnsi="Arial" w:cs="Arial"/>
            <w:color w:val="000000"/>
            <w:sz w:val="20"/>
            <w:szCs w:val="20"/>
          </w:rPr>
          <w:t xml:space="preserve"> plink </w:t>
        </w:r>
      </w:ins>
    </w:p>
    <w:p w:rsidR="00D538AD" w:rsidRDefault="00D538AD">
      <w:pPr>
        <w:widowControl w:val="0"/>
        <w:autoSpaceDE w:val="0"/>
        <w:autoSpaceDN w:val="0"/>
        <w:adjustRightInd w:val="0"/>
        <w:spacing w:after="0" w:line="240" w:lineRule="auto"/>
        <w:rPr>
          <w:ins w:id="3144"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45" w:author="Thomas Kee" w:date="2011-03-31T18:18:00Z"/>
          <w:rFonts w:ascii="Arial" w:hAnsi="Arial" w:cs="Arial"/>
          <w:b/>
          <w:bCs/>
          <w:color w:val="000000"/>
          <w:sz w:val="24"/>
          <w:szCs w:val="24"/>
        </w:rPr>
      </w:pPr>
      <w:ins w:id="3146" w:author="Thomas Kee" w:date="2011-03-31T18:18:00Z">
        <w:r>
          <w:rPr>
            <w:rFonts w:ascii="Arial" w:hAnsi="Arial" w:cs="Arial"/>
            <w:b/>
            <w:bCs/>
            <w:color w:val="000000"/>
            <w:sz w:val="24"/>
            <w:szCs w:val="24"/>
          </w:rPr>
          <w:t>Changes since Git-1.5.4-preview20080202</w:t>
        </w:r>
      </w:ins>
    </w:p>
    <w:p w:rsidR="00D538AD" w:rsidRDefault="00D538AD">
      <w:pPr>
        <w:widowControl w:val="0"/>
        <w:autoSpaceDE w:val="0"/>
        <w:autoSpaceDN w:val="0"/>
        <w:adjustRightInd w:val="0"/>
        <w:spacing w:after="0" w:line="240" w:lineRule="auto"/>
        <w:rPr>
          <w:ins w:id="3147"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48" w:author="Thomas Kee" w:date="2011-03-31T18:18:00Z"/>
          <w:rFonts w:ascii="Arial" w:hAnsi="Arial" w:cs="Arial"/>
          <w:b/>
          <w:bCs/>
          <w:i/>
          <w:iCs/>
          <w:color w:val="000000"/>
          <w:sz w:val="20"/>
          <w:szCs w:val="20"/>
        </w:rPr>
      </w:pPr>
      <w:ins w:id="3149"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150" w:author="Thomas Kee" w:date="2011-03-31T18:18:00Z"/>
          <w:rFonts w:ascii="Arial" w:hAnsi="Arial" w:cs="Arial"/>
          <w:color w:val="000000"/>
          <w:sz w:val="20"/>
          <w:szCs w:val="20"/>
        </w:rPr>
      </w:pPr>
      <w:ins w:id="3151"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1.5.5.</w:t>
        </w:r>
      </w:ins>
    </w:p>
    <w:p w:rsidR="00000000" w:rsidRDefault="00D538AD">
      <w:pPr>
        <w:widowControl w:val="0"/>
        <w:numPr>
          <w:ilvl w:val="0"/>
          <w:numId w:val="14"/>
        </w:numPr>
        <w:autoSpaceDE w:val="0"/>
        <w:autoSpaceDN w:val="0"/>
        <w:adjustRightInd w:val="0"/>
        <w:spacing w:after="0" w:line="240" w:lineRule="auto"/>
        <w:ind w:left="432" w:hanging="288"/>
        <w:rPr>
          <w:ins w:id="3152" w:author="Thomas Kee" w:date="2011-03-31T10:20:00Z"/>
          <w:rFonts w:ascii="Arial" w:hAnsi="Arial"/>
          <w:color w:val="000000"/>
          <w:sz w:val="20"/>
          <w:rPrChange w:id="3153" w:author="Thomas Kee" w:date="2011-03-31T18:24:00Z">
            <w:rPr>
              <w:ins w:id="3154" w:author="Thomas Kee" w:date="2011-03-31T10:20:00Z"/>
              <w:rFonts w:ascii="Verdana" w:hAnsi="Verdana"/>
              <w:sz w:val="18"/>
            </w:rPr>
          </w:rPrChange>
        </w:rPr>
        <w:pPrChange w:id="3155" w:author="Thomas Kee" w:date="2011-03-31T18:24:00Z">
          <w:pPr>
            <w:pStyle w:val="HTMLPreformatted"/>
          </w:pPr>
        </w:pPrChange>
      </w:pPr>
      <w:proofErr w:type="spellStart"/>
      <w:proofErr w:type="gramStart"/>
      <w:ins w:id="3156" w:author="Thomas Kee" w:date="2011-03-31T18:18:00Z">
        <w:r>
          <w:rPr>
            <w:rFonts w:ascii="Arial" w:hAnsi="Arial" w:cs="Arial"/>
            <w:color w:val="000000"/>
            <w:sz w:val="20"/>
            <w:szCs w:val="20"/>
          </w:rPr>
          <w:t>core.autocrlf</w:t>
        </w:r>
        <w:proofErr w:type="spellEnd"/>
        <w:proofErr w:type="gramEnd"/>
        <w:r>
          <w:rPr>
            <w:rFonts w:ascii="Arial" w:hAnsi="Arial" w:cs="Arial"/>
            <w:color w:val="000000"/>
            <w:sz w:val="20"/>
            <w:szCs w:val="20"/>
          </w:rPr>
          <w:t xml:space="preserve"> is enabled (true) by default. This means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converts to Windows line endings (CRLF) during checkout and converts to </w:t>
        </w:r>
        <w:proofErr w:type="gramStart"/>
        <w:r>
          <w:rPr>
            <w:rFonts w:ascii="Arial" w:hAnsi="Arial" w:cs="Arial"/>
            <w:color w:val="000000"/>
            <w:sz w:val="20"/>
            <w:szCs w:val="20"/>
          </w:rPr>
          <w:t>Unix</w:t>
        </w:r>
        <w:proofErr w:type="gramEnd"/>
        <w:r>
          <w:rPr>
            <w:rFonts w:ascii="Arial" w:hAnsi="Arial" w:cs="Arial"/>
            <w:color w:val="000000"/>
            <w:sz w:val="20"/>
            <w:szCs w:val="20"/>
          </w:rPr>
          <w:t xml:space="preserve"> line endings (LF) during commit. This is the right choice for cross-platform projects. If the conversion is not reversible,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warns the </w:t>
        </w:r>
      </w:ins>
      <w:ins w:id="3157" w:author="Thomas Kee" w:date="2011-03-31T10:20:00Z">
        <w:r w:rsidR="003D0E39" w:rsidRPr="003D0E39">
          <w:rPr>
            <w:rStyle w:val="HTMLTypewriter"/>
            <w:rFonts w:ascii="Verdana" w:hAnsi="Verdana"/>
            <w:sz w:val="18"/>
            <w:szCs w:val="18"/>
            <w:rPrChange w:id="3158" w:author="Thomas Kee" w:date="2011-03-31T10:31:00Z">
              <w:rPr>
                <w:rStyle w:val="HTMLTypewriter"/>
              </w:rPr>
            </w:rPrChange>
          </w:rPr>
          <w:t>/home/</w:t>
        </w:r>
        <w:r w:rsidR="003D0E39" w:rsidRPr="003D0E39">
          <w:rPr>
            <w:rFonts w:ascii="Arial" w:hAnsi="Arial"/>
            <w:color w:val="000000"/>
            <w:sz w:val="20"/>
            <w:rPrChange w:id="3159" w:author="Thomas Kee" w:date="2011-03-31T18:24:00Z">
              <w:rPr>
                <w:rStyle w:val="HTMLTypewriter"/>
                <w:rFonts w:ascii="Verdana" w:hAnsi="Verdana"/>
                <w:sz w:val="18"/>
              </w:rPr>
            </w:rPrChange>
          </w:rPr>
          <w:t>user</w:t>
        </w:r>
        <w:r w:rsidR="00BE0FCC" w:rsidRPr="00731FFC">
          <w:rPr>
            <w:rStyle w:val="HTMLTypewriter"/>
            <w:rFonts w:ascii="Verdana" w:hAnsi="Verdana"/>
            <w:sz w:val="18"/>
            <w:szCs w:val="18"/>
            <w:rPrChange w:id="3160" w:author="Thomas Kee" w:date="2011-03-31T10:31:00Z">
              <w:rPr>
                <w:rStyle w:val="HTMLTypewriter"/>
              </w:rPr>
            </w:rPrChange>
          </w:rPr>
          <w:t>/</w:t>
        </w:r>
      </w:ins>
      <w:ins w:id="3161" w:author="Thomas Kee" w:date="2011-03-31T18:18:00Z">
        <w:r>
          <w:rPr>
            <w:rFonts w:ascii="Arial" w:hAnsi="Arial" w:cs="Arial"/>
            <w:color w:val="000000"/>
            <w:sz w:val="20"/>
            <w:szCs w:val="20"/>
          </w:rPr>
          <w:t>. The installer warns about the new default before the installation starts.</w:t>
        </w:r>
      </w:ins>
      <w:ins w:id="3162" w:author="Thomas Kee" w:date="2011-03-31T10:20:00Z">
        <w:r w:rsidR="003D0E39" w:rsidRPr="003D0E39">
          <w:rPr>
            <w:rStyle w:val="HTMLTypewriter"/>
            <w:rFonts w:ascii="Verdana" w:hAnsi="Verdana"/>
            <w:sz w:val="18"/>
            <w:szCs w:val="18"/>
            <w:rPrChange w:id="3163" w:author="Thomas Kee" w:date="2011-03-31T10:31:00Z">
              <w:rPr>
                <w:rStyle w:val="HTMLTypewriter"/>
              </w:rPr>
            </w:rPrChange>
          </w:rPr>
          <w:t>/myproject.git</w:t>
        </w:r>
      </w:ins>
    </w:p>
    <w:p w:rsidR="00D538AD" w:rsidRDefault="00BE0FCC" w:rsidP="00FB4BFD">
      <w:pPr>
        <w:widowControl w:val="0"/>
        <w:numPr>
          <w:ilvl w:val="0"/>
          <w:numId w:val="14"/>
        </w:numPr>
        <w:autoSpaceDE w:val="0"/>
        <w:autoSpaceDN w:val="0"/>
        <w:adjustRightInd w:val="0"/>
        <w:spacing w:after="0" w:line="240" w:lineRule="auto"/>
        <w:ind w:left="432" w:hanging="288"/>
        <w:rPr>
          <w:ins w:id="3164" w:author="Thomas Kee" w:date="2011-03-31T18:18:00Z"/>
          <w:rFonts w:ascii="Arial" w:hAnsi="Arial" w:cs="Arial"/>
          <w:color w:val="000000"/>
          <w:sz w:val="20"/>
          <w:szCs w:val="20"/>
        </w:rPr>
      </w:pPr>
      <w:proofErr w:type="spellStart"/>
      <w:proofErr w:type="gramStart"/>
      <w:ins w:id="3165" w:author="Thomas Kee" w:date="2011-03-31T10:20:00Z">
        <w:r w:rsidRPr="00731FFC">
          <w:rPr>
            <w:rFonts w:ascii="Verdana" w:hAnsi="Verdana"/>
            <w:sz w:val="18"/>
            <w:szCs w:val="18"/>
            <w:rPrChange w:id="3166" w:author="Thomas Kee" w:date="2011-03-31T10:31:00Z">
              <w:rPr/>
            </w:rPrChange>
          </w:rPr>
          <w:t>make</w:t>
        </w:r>
      </w:ins>
      <w:ins w:id="3167" w:author="Thomas Kee" w:date="2011-03-31T18:18:00Z">
        <w:r w:rsidR="00D538AD">
          <w:rPr>
            <w:rFonts w:ascii="Arial" w:hAnsi="Arial" w:cs="Arial"/>
            <w:color w:val="000000"/>
            <w:sz w:val="20"/>
            <w:szCs w:val="20"/>
          </w:rPr>
          <w:t>The</w:t>
        </w:r>
        <w:proofErr w:type="spellEnd"/>
        <w:proofErr w:type="gramEnd"/>
        <w:r w:rsidR="00D538AD">
          <w:rPr>
            <w:rFonts w:ascii="Arial" w:hAnsi="Arial" w:cs="Arial"/>
            <w:color w:val="000000"/>
            <w:sz w:val="20"/>
            <w:szCs w:val="20"/>
          </w:rPr>
          <w:t xml:space="preserve"> user does no longer have to "accept" the GPL but only needs to press "continue".</w:t>
        </w:r>
      </w:ins>
    </w:p>
    <w:p w:rsidR="00D538AD" w:rsidRDefault="00D538AD" w:rsidP="00FB4BFD">
      <w:pPr>
        <w:widowControl w:val="0"/>
        <w:numPr>
          <w:ilvl w:val="0"/>
          <w:numId w:val="14"/>
        </w:numPr>
        <w:autoSpaceDE w:val="0"/>
        <w:autoSpaceDN w:val="0"/>
        <w:adjustRightInd w:val="0"/>
        <w:spacing w:after="0" w:line="240" w:lineRule="auto"/>
        <w:ind w:left="432" w:hanging="288"/>
        <w:rPr>
          <w:ins w:id="3168" w:author="Thomas Kee" w:date="2011-03-31T18:18:00Z"/>
          <w:rFonts w:ascii="Arial" w:hAnsi="Arial" w:cs="Arial"/>
          <w:color w:val="000000"/>
          <w:sz w:val="20"/>
          <w:szCs w:val="20"/>
        </w:rPr>
      </w:pPr>
      <w:ins w:id="3169" w:author="Thomas Kee" w:date="2011-03-31T18:18:00Z">
        <w:r>
          <w:rPr>
            <w:rFonts w:ascii="Arial" w:hAnsi="Arial" w:cs="Arial"/>
            <w:color w:val="000000"/>
            <w:sz w:val="20"/>
            <w:szCs w:val="20"/>
          </w:rPr>
          <w:t xml:space="preserve">Installer deletes shell scripts that have been replaced by </w:t>
        </w:r>
        <w:proofErr w:type="spellStart"/>
        <w:r>
          <w:rPr>
            <w:rFonts w:ascii="Arial" w:hAnsi="Arial" w:cs="Arial"/>
            <w:color w:val="000000"/>
            <w:sz w:val="20"/>
            <w:szCs w:val="20"/>
          </w:rPr>
          <w:t>builtins</w:t>
        </w:r>
        <w:proofErr w:type="spellEnd"/>
        <w:r>
          <w:rPr>
            <w:rFonts w:ascii="Arial" w:hAnsi="Arial" w:cs="Arial"/>
            <w:color w:val="000000"/>
            <w:sz w:val="20"/>
            <w:szCs w:val="20"/>
          </w:rPr>
          <w:t>. Upgrading should be safer.</w:t>
        </w:r>
      </w:ins>
    </w:p>
    <w:p w:rsidR="00D538AD" w:rsidRDefault="00D538AD" w:rsidP="00FB4BFD">
      <w:pPr>
        <w:widowControl w:val="0"/>
        <w:numPr>
          <w:ilvl w:val="0"/>
          <w:numId w:val="14"/>
        </w:numPr>
        <w:autoSpaceDE w:val="0"/>
        <w:autoSpaceDN w:val="0"/>
        <w:adjustRightInd w:val="0"/>
        <w:spacing w:after="0" w:line="240" w:lineRule="auto"/>
        <w:ind w:left="432" w:hanging="288"/>
        <w:rPr>
          <w:ins w:id="3170" w:author="Thomas Kee" w:date="2011-03-31T18:18:00Z"/>
          <w:rFonts w:ascii="Arial" w:hAnsi="Arial" w:cs="Arial"/>
          <w:color w:val="000000"/>
          <w:sz w:val="20"/>
          <w:szCs w:val="20"/>
        </w:rPr>
      </w:pPr>
      <w:ins w:id="3171" w:author="Thomas Kee" w:date="2011-03-31T18:18:00Z">
        <w:r>
          <w:rPr>
            <w:rFonts w:ascii="Arial" w:hAnsi="Arial" w:cs="Arial"/>
            <w:color w:val="000000"/>
            <w:sz w:val="20"/>
            <w:szCs w:val="20"/>
          </w:rPr>
          <w:t>Supports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r>
          <w:rPr>
            <w:rFonts w:ascii="Arial" w:hAnsi="Arial" w:cs="Arial"/>
            <w:color w:val="000000"/>
            <w:sz w:val="20"/>
            <w:szCs w:val="20"/>
          </w:rPr>
          <w:t>svn</w:t>
        </w:r>
        <w:proofErr w:type="spellEnd"/>
        <w:r>
          <w:rPr>
            <w:rFonts w:ascii="Arial" w:hAnsi="Arial" w:cs="Arial"/>
            <w:color w:val="000000"/>
            <w:sz w:val="20"/>
            <w:szCs w:val="20"/>
          </w:rPr>
          <w:t xml:space="preserve">". Note that the performance might be </w:t>
        </w:r>
        <w:proofErr w:type="spellStart"/>
        <w:r>
          <w:rPr>
            <w:rFonts w:ascii="Arial" w:hAnsi="Arial" w:cs="Arial"/>
            <w:color w:val="000000"/>
            <w:sz w:val="20"/>
            <w:szCs w:val="20"/>
          </w:rPr>
          <w:t>below</w:t>
        </w:r>
      </w:ins>
      <w:ins w:id="3172" w:author="Thomas Kee" w:date="2011-03-31T10:20:00Z">
        <w:r w:rsidR="003D0E39" w:rsidRPr="003D0E39">
          <w:rPr>
            <w:rFonts w:ascii="Verdana" w:hAnsi="Verdana"/>
            <w:sz w:val="18"/>
            <w:szCs w:val="18"/>
            <w:rPrChange w:id="3173" w:author="Thomas Kee" w:date="2011-03-31T10:31:00Z">
              <w:rPr>
                <w:rFonts w:ascii="Courier New" w:hAnsi="Courier New" w:cs="Courier New"/>
                <w:sz w:val="20"/>
                <w:szCs w:val="20"/>
              </w:rPr>
            </w:rPrChange>
          </w:rPr>
          <w:t>make</w:t>
        </w:r>
        <w:proofErr w:type="spellEnd"/>
        <w:r w:rsidR="003D0E39" w:rsidRPr="003D0E39">
          <w:rPr>
            <w:rFonts w:ascii="Verdana" w:hAnsi="Verdana"/>
            <w:sz w:val="18"/>
            <w:szCs w:val="18"/>
            <w:rPrChange w:id="3174" w:author="Thomas Kee" w:date="2011-03-31T10:31:00Z">
              <w:rPr>
                <w:rFonts w:ascii="Courier New" w:hAnsi="Courier New" w:cs="Courier New"/>
                <w:sz w:val="20"/>
                <w:szCs w:val="20"/>
              </w:rPr>
            </w:rPrChange>
          </w:rPr>
          <w:t xml:space="preserve"> sure</w:t>
        </w:r>
        <w:r w:rsidR="003D0E39" w:rsidRPr="003D0E39">
          <w:rPr>
            <w:rFonts w:ascii="Arial" w:hAnsi="Arial"/>
            <w:color w:val="000000"/>
            <w:sz w:val="20"/>
            <w:rPrChange w:id="3175" w:author="Thomas Kee" w:date="2011-03-31T18:24:00Z">
              <w:rPr>
                <w:rFonts w:ascii="Verdana" w:hAnsi="Verdana"/>
                <w:sz w:val="18"/>
              </w:rPr>
            </w:rPrChange>
          </w:rPr>
          <w:t xml:space="preserve"> your </w:t>
        </w:r>
        <w:proofErr w:type="spellStart"/>
        <w:r w:rsidR="00BE0FCC" w:rsidRPr="00731FFC">
          <w:rPr>
            <w:rFonts w:ascii="Verdana" w:hAnsi="Verdana"/>
            <w:sz w:val="18"/>
            <w:szCs w:val="18"/>
            <w:rPrChange w:id="3176" w:author="Thomas Kee" w:date="2011-03-31T10:31:00Z">
              <w:rPr/>
            </w:rPrChange>
          </w:rPr>
          <w:t>info</w:t>
        </w:r>
      </w:ins>
      <w:ins w:id="3177" w:author="Thomas Kee" w:date="2011-03-31T18:18:00Z">
        <w:r>
          <w:rPr>
            <w:rFonts w:ascii="Arial" w:hAnsi="Arial" w:cs="Arial"/>
            <w:color w:val="000000"/>
            <w:sz w:val="20"/>
            <w:szCs w:val="20"/>
          </w:rPr>
          <w:t>expectation</w:t>
        </w:r>
        <w:proofErr w:type="spellEnd"/>
        <w:r>
          <w:rPr>
            <w:rFonts w:ascii="Arial" w:hAnsi="Arial" w:cs="Arial"/>
            <w:color w:val="000000"/>
            <w:sz w:val="20"/>
            <w:szCs w:val="20"/>
          </w:rPr>
          <w:t>.</w:t>
        </w:r>
      </w:ins>
    </w:p>
    <w:p w:rsidR="00D538AD" w:rsidRDefault="00D538AD">
      <w:pPr>
        <w:widowControl w:val="0"/>
        <w:autoSpaceDE w:val="0"/>
        <w:autoSpaceDN w:val="0"/>
        <w:adjustRightInd w:val="0"/>
        <w:spacing w:after="0" w:line="240" w:lineRule="auto"/>
        <w:ind w:left="144"/>
        <w:rPr>
          <w:ins w:id="3178"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179" w:author="Thomas Kee" w:date="2011-03-31T18:18:00Z"/>
          <w:rFonts w:ascii="Arial" w:hAnsi="Arial" w:cs="Arial"/>
          <w:color w:val="000000"/>
          <w:sz w:val="20"/>
          <w:szCs w:val="20"/>
        </w:rPr>
      </w:pPr>
      <w:proofErr w:type="spellStart"/>
      <w:ins w:id="3180"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181" w:author="Thomas Kee" w:date="2011-03-31T18:18:00Z"/>
          <w:rFonts w:ascii="Arial" w:hAnsi="Arial" w:cs="Arial"/>
          <w:color w:val="000000"/>
          <w:sz w:val="20"/>
          <w:szCs w:val="20"/>
        </w:rPr>
      </w:pPr>
      <w:ins w:id="3182" w:author="Thomas Kee" w:date="2011-03-31T18:18:00Z">
        <w:r>
          <w:rPr>
            <w:rFonts w:ascii="Arial" w:hAnsi="Arial" w:cs="Arial"/>
            <w:color w:val="000000"/>
            <w:sz w:val="20"/>
            <w:szCs w:val="20"/>
          </w:rPr>
          <w:t xml:space="preserve">Newer </w:t>
        </w:r>
        <w:proofErr w:type="spellStart"/>
        <w:proofErr w:type="gramStart"/>
        <w:r>
          <w:rPr>
            <w:rFonts w:ascii="Arial" w:hAnsi="Arial" w:cs="Arial"/>
            <w:color w:val="000000"/>
            <w:sz w:val="20"/>
            <w:szCs w:val="20"/>
          </w:rPr>
          <w:t>ssh</w:t>
        </w:r>
        <w:proofErr w:type="spellEnd"/>
        <w:proofErr w:type="gramEnd"/>
        <w:r>
          <w:rPr>
            <w:rFonts w:ascii="Arial" w:hAnsi="Arial" w:cs="Arial"/>
            <w:color w:val="000000"/>
            <w:sz w:val="20"/>
            <w:szCs w:val="20"/>
          </w:rPr>
          <w:t xml:space="preserve"> fixes connection failures (issue 74).</w:t>
        </w:r>
      </w:ins>
    </w:p>
    <w:p w:rsidR="00D538AD" w:rsidRDefault="00D538AD" w:rsidP="00FB4BFD">
      <w:pPr>
        <w:widowControl w:val="0"/>
        <w:numPr>
          <w:ilvl w:val="0"/>
          <w:numId w:val="14"/>
        </w:numPr>
        <w:autoSpaceDE w:val="0"/>
        <w:autoSpaceDN w:val="0"/>
        <w:adjustRightInd w:val="0"/>
        <w:spacing w:after="0" w:line="240" w:lineRule="auto"/>
        <w:ind w:left="432" w:hanging="288"/>
        <w:rPr>
          <w:ins w:id="3183" w:author="Thomas Kee" w:date="2011-03-31T18:18:00Z"/>
          <w:rFonts w:ascii="Arial" w:hAnsi="Arial" w:cs="Arial"/>
          <w:color w:val="000000"/>
          <w:sz w:val="20"/>
          <w:szCs w:val="20"/>
        </w:rPr>
      </w:pPr>
      <w:ins w:id="3184" w:author="Thomas Kee" w:date="2011-03-31T18:18:00Z">
        <w:r>
          <w:rPr>
            <w:rFonts w:ascii="Arial" w:hAnsi="Arial" w:cs="Arial"/>
            <w:color w:val="000000"/>
            <w:sz w:val="20"/>
            <w:szCs w:val="20"/>
          </w:rPr>
          <w:t>Comes with MSys-1.0.11-20071204.  This should solve some "fork: resource unavailable" issues.</w:t>
        </w:r>
      </w:ins>
    </w:p>
    <w:p w:rsidR="00D538AD" w:rsidRDefault="00D538AD" w:rsidP="00FB4BFD">
      <w:pPr>
        <w:widowControl w:val="0"/>
        <w:numPr>
          <w:ilvl w:val="0"/>
          <w:numId w:val="14"/>
        </w:numPr>
        <w:autoSpaceDE w:val="0"/>
        <w:autoSpaceDN w:val="0"/>
        <w:adjustRightInd w:val="0"/>
        <w:spacing w:after="0" w:line="240" w:lineRule="auto"/>
        <w:ind w:left="432" w:hanging="288"/>
        <w:rPr>
          <w:ins w:id="3185" w:author="Thomas Kee" w:date="2011-03-31T18:18:00Z"/>
          <w:rFonts w:ascii="Arial" w:hAnsi="Arial" w:cs="Arial"/>
          <w:color w:val="000000"/>
          <w:sz w:val="20"/>
          <w:szCs w:val="20"/>
        </w:rPr>
      </w:pPr>
      <w:ins w:id="3186" w:author="Thomas Kee" w:date="2011-03-31T18:18:00Z">
        <w:r>
          <w:rPr>
            <w:rFonts w:ascii="Arial" w:hAnsi="Arial" w:cs="Arial"/>
            <w:color w:val="000000"/>
            <w:sz w:val="20"/>
            <w:szCs w:val="20"/>
          </w:rPr>
          <w:t xml:space="preserve">All </w:t>
        </w:r>
        <w:proofErr w:type="spellStart"/>
        <w:r>
          <w:rPr>
            <w:rFonts w:ascii="Arial" w:hAnsi="Arial" w:cs="Arial"/>
            <w:color w:val="000000"/>
            <w:sz w:val="20"/>
            <w:szCs w:val="20"/>
          </w:rPr>
          <w:t>DLLs</w:t>
        </w:r>
      </w:ins>
      <w:ins w:id="3187" w:author="Thomas Kee" w:date="2011-03-31T10:20:00Z">
        <w:r w:rsidR="003D0E39" w:rsidRPr="003D0E39">
          <w:rPr>
            <w:rFonts w:ascii="Verdana" w:hAnsi="Verdana"/>
            <w:sz w:val="18"/>
            <w:szCs w:val="18"/>
            <w:rPrChange w:id="3188" w:author="Thomas Kee" w:date="2011-03-31T10:31:00Z">
              <w:rPr>
                <w:rFonts w:ascii="Courier New" w:hAnsi="Courier New" w:cs="Courier New"/>
                <w:sz w:val="20"/>
                <w:szCs w:val="20"/>
              </w:rPr>
            </w:rPrChange>
          </w:rPr>
          <w:t>info</w:t>
        </w:r>
        <w:proofErr w:type="spellEnd"/>
        <w:r w:rsidR="003D0E39" w:rsidRPr="003D0E39">
          <w:rPr>
            <w:rFonts w:ascii="Verdana" w:hAnsi="Verdana"/>
            <w:sz w:val="18"/>
            <w:szCs w:val="18"/>
            <w:rPrChange w:id="3189" w:author="Thomas Kee" w:date="2011-03-31T10:31:00Z">
              <w:rPr>
                <w:rFonts w:ascii="Courier New" w:hAnsi="Courier New" w:cs="Courier New"/>
                <w:sz w:val="20"/>
                <w:szCs w:val="20"/>
              </w:rPr>
            </w:rPrChange>
          </w:rPr>
          <w:t>/refs and objects/info/packs</w:t>
        </w:r>
        <w:r w:rsidR="003D0E39" w:rsidRPr="003D0E39">
          <w:rPr>
            <w:rFonts w:ascii="Arial" w:hAnsi="Arial"/>
            <w:color w:val="000000"/>
            <w:sz w:val="20"/>
            <w:rPrChange w:id="3190" w:author="Thomas Kee" w:date="2011-03-31T18:24:00Z">
              <w:rPr>
                <w:rFonts w:ascii="Verdana" w:hAnsi="Verdana"/>
                <w:sz w:val="18"/>
              </w:rPr>
            </w:rPrChange>
          </w:rPr>
          <w:t xml:space="preserve"> are </w:t>
        </w:r>
        <w:r w:rsidR="00BE0FCC" w:rsidRPr="00731FFC">
          <w:rPr>
            <w:rFonts w:ascii="Verdana" w:hAnsi="Verdana"/>
            <w:sz w:val="18"/>
            <w:szCs w:val="18"/>
            <w:rPrChange w:id="3191" w:author="Thomas Kee" w:date="2011-03-31T10:31:00Z">
              <w:rPr/>
            </w:rPrChange>
          </w:rPr>
          <w:t>up-</w:t>
        </w:r>
      </w:ins>
      <w:ins w:id="3192" w:author="Thomas Kee" w:date="2011-03-31T18:18:00Z">
        <w:r>
          <w:rPr>
            <w:rFonts w:ascii="Arial" w:hAnsi="Arial" w:cs="Arial"/>
            <w:color w:val="000000"/>
            <w:sz w:val="20"/>
            <w:szCs w:val="20"/>
          </w:rPr>
          <w:t>rebased to avoid problems with "fork" on Vista.</w:t>
        </w:r>
      </w:ins>
    </w:p>
    <w:p w:rsidR="00D538AD" w:rsidRDefault="00D538AD">
      <w:pPr>
        <w:widowControl w:val="0"/>
        <w:autoSpaceDE w:val="0"/>
        <w:autoSpaceDN w:val="0"/>
        <w:adjustRightInd w:val="0"/>
        <w:spacing w:after="0" w:line="240" w:lineRule="auto"/>
        <w:rPr>
          <w:ins w:id="3193"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94" w:author="Thomas Kee" w:date="2011-03-31T18:18:00Z"/>
          <w:rFonts w:ascii="Arial" w:hAnsi="Arial" w:cs="Arial"/>
          <w:b/>
          <w:bCs/>
          <w:color w:val="000000"/>
          <w:sz w:val="24"/>
          <w:szCs w:val="24"/>
        </w:rPr>
      </w:pPr>
      <w:ins w:id="3195" w:author="Thomas Kee" w:date="2011-03-31T18:18:00Z">
        <w:r>
          <w:rPr>
            <w:rFonts w:ascii="Arial" w:hAnsi="Arial" w:cs="Arial"/>
            <w:b/>
            <w:bCs/>
            <w:color w:val="000000"/>
            <w:sz w:val="24"/>
            <w:szCs w:val="24"/>
          </w:rPr>
          <w:t>Changes since Git-1.5.3.6-preview20071126</w:t>
        </w:r>
      </w:ins>
    </w:p>
    <w:p w:rsidR="00D538AD" w:rsidRDefault="00D538AD">
      <w:pPr>
        <w:widowControl w:val="0"/>
        <w:autoSpaceDE w:val="0"/>
        <w:autoSpaceDN w:val="0"/>
        <w:adjustRightInd w:val="0"/>
        <w:spacing w:after="0" w:line="240" w:lineRule="auto"/>
        <w:rPr>
          <w:ins w:id="319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197" w:author="Thomas Kee" w:date="2011-03-31T18:18:00Z"/>
          <w:rFonts w:ascii="Arial" w:hAnsi="Arial" w:cs="Arial"/>
          <w:b/>
          <w:bCs/>
          <w:i/>
          <w:iCs/>
          <w:color w:val="000000"/>
          <w:sz w:val="20"/>
          <w:szCs w:val="20"/>
        </w:rPr>
      </w:pPr>
      <w:ins w:id="3198"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199" w:author="Thomas Kee" w:date="2011-03-31T18:18:00Z"/>
          <w:rFonts w:ascii="Arial" w:hAnsi="Arial" w:cs="Arial"/>
          <w:color w:val="000000"/>
          <w:sz w:val="20"/>
          <w:szCs w:val="20"/>
        </w:rPr>
      </w:pPr>
      <w:ins w:id="3200" w:author="Thomas Kee" w:date="2011-03-31T18:18:00Z">
        <w:r>
          <w:rPr>
            <w:rFonts w:ascii="Arial" w:hAnsi="Arial" w:cs="Arial"/>
            <w:color w:val="000000"/>
            <w:sz w:val="20"/>
            <w:szCs w:val="20"/>
          </w:rPr>
          <w:t xml:space="preserve">Comes with official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1.5.4.</w:t>
        </w:r>
      </w:ins>
    </w:p>
    <w:p w:rsidR="00D538AD" w:rsidRDefault="00D538AD" w:rsidP="00FB4BFD">
      <w:pPr>
        <w:widowControl w:val="0"/>
        <w:numPr>
          <w:ilvl w:val="0"/>
          <w:numId w:val="14"/>
        </w:numPr>
        <w:autoSpaceDE w:val="0"/>
        <w:autoSpaceDN w:val="0"/>
        <w:adjustRightInd w:val="0"/>
        <w:spacing w:after="0" w:line="240" w:lineRule="auto"/>
        <w:ind w:left="432" w:hanging="288"/>
        <w:rPr>
          <w:ins w:id="3201" w:author="Thomas Kee" w:date="2011-03-31T18:18:00Z"/>
          <w:rFonts w:ascii="Arial" w:hAnsi="Arial" w:cs="Arial"/>
          <w:color w:val="000000"/>
          <w:sz w:val="20"/>
          <w:szCs w:val="20"/>
        </w:rPr>
      </w:pPr>
      <w:ins w:id="3202" w:author="Thomas Kee" w:date="2011-03-31T18:18:00Z">
        <w:r>
          <w:rPr>
            <w:rFonts w:ascii="Arial" w:hAnsi="Arial" w:cs="Arial"/>
            <w:color w:val="000000"/>
            <w:sz w:val="20"/>
            <w:szCs w:val="20"/>
          </w:rPr>
          <w:t xml:space="preserve">Some commands that are not yet </w:t>
        </w:r>
        <w:proofErr w:type="spellStart"/>
        <w:r>
          <w:rPr>
            <w:rFonts w:ascii="Arial" w:hAnsi="Arial" w:cs="Arial"/>
            <w:color w:val="000000"/>
            <w:sz w:val="20"/>
            <w:szCs w:val="20"/>
          </w:rPr>
          <w:t>suppoted</w:t>
        </w:r>
        <w:proofErr w:type="spellEnd"/>
        <w:r>
          <w:rPr>
            <w:rFonts w:ascii="Arial" w:hAnsi="Arial" w:cs="Arial"/>
            <w:color w:val="000000"/>
            <w:sz w:val="20"/>
            <w:szCs w:val="20"/>
          </w:rPr>
          <w:t xml:space="preserve"> on Windows are no longer included (see Known Issues above).</w:t>
        </w:r>
      </w:ins>
    </w:p>
    <w:p w:rsidR="00D538AD" w:rsidRDefault="00D538AD" w:rsidP="00FB4BFD">
      <w:pPr>
        <w:widowControl w:val="0"/>
        <w:numPr>
          <w:ilvl w:val="0"/>
          <w:numId w:val="14"/>
        </w:numPr>
        <w:autoSpaceDE w:val="0"/>
        <w:autoSpaceDN w:val="0"/>
        <w:adjustRightInd w:val="0"/>
        <w:spacing w:after="0" w:line="240" w:lineRule="auto"/>
        <w:ind w:left="432" w:hanging="288"/>
        <w:rPr>
          <w:ins w:id="3203" w:author="Thomas Kee" w:date="2011-03-31T18:18:00Z"/>
          <w:rFonts w:ascii="Arial" w:hAnsi="Arial" w:cs="Arial"/>
          <w:b/>
          <w:bCs/>
          <w:color w:val="000000"/>
          <w:sz w:val="24"/>
          <w:szCs w:val="24"/>
        </w:rPr>
      </w:pPr>
      <w:ins w:id="3204" w:author="Thomas Kee" w:date="2011-03-31T18:18:00Z">
        <w:r>
          <w:rPr>
            <w:rFonts w:ascii="Arial" w:hAnsi="Arial" w:cs="Arial"/>
            <w:color w:val="000000"/>
            <w:sz w:val="20"/>
            <w:szCs w:val="20"/>
          </w:rPr>
          <w:t>Release notes are displayed in separate window.</w:t>
        </w:r>
      </w:ins>
    </w:p>
    <w:p w:rsidR="00D538AD" w:rsidRDefault="00D538AD" w:rsidP="00FB4BFD">
      <w:pPr>
        <w:widowControl w:val="0"/>
        <w:numPr>
          <w:ilvl w:val="0"/>
          <w:numId w:val="14"/>
        </w:numPr>
        <w:autoSpaceDE w:val="0"/>
        <w:autoSpaceDN w:val="0"/>
        <w:adjustRightInd w:val="0"/>
        <w:spacing w:after="0" w:line="240" w:lineRule="auto"/>
        <w:ind w:left="432" w:hanging="288"/>
        <w:rPr>
          <w:ins w:id="3205" w:author="Thomas Kee" w:date="2011-03-31T18:18:00Z"/>
          <w:rFonts w:ascii="Arial" w:hAnsi="Arial" w:cs="Arial"/>
          <w:color w:val="000000"/>
          <w:sz w:val="20"/>
          <w:szCs w:val="20"/>
        </w:rPr>
      </w:pPr>
      <w:ins w:id="3206" w:author="Thomas Kee" w:date="2011-03-31T18:18:00Z">
        <w:r>
          <w:rPr>
            <w:rFonts w:ascii="Arial" w:hAnsi="Arial" w:cs="Arial"/>
            <w:color w:val="000000"/>
            <w:sz w:val="20"/>
            <w:szCs w:val="20"/>
          </w:rPr>
          <w:t xml:space="preserve">Includes </w:t>
        </w:r>
        <w:proofErr w:type="spellStart"/>
        <w:r>
          <w:rPr>
            <w:rFonts w:ascii="Arial" w:hAnsi="Arial" w:cs="Arial"/>
            <w:color w:val="000000"/>
            <w:sz w:val="20"/>
            <w:szCs w:val="20"/>
          </w:rPr>
          <w:t>qsort</w:t>
        </w:r>
        <w:proofErr w:type="spellEnd"/>
        <w:r>
          <w:rPr>
            <w:rFonts w:ascii="Arial" w:hAnsi="Arial" w:cs="Arial"/>
            <w:color w:val="000000"/>
            <w:sz w:val="20"/>
            <w:szCs w:val="20"/>
          </w:rPr>
          <w:t xml:space="preserve"> replacement to improve performance on Windows 2000.</w:t>
        </w:r>
      </w:ins>
    </w:p>
    <w:p w:rsidR="00D538AD" w:rsidRDefault="00D538AD">
      <w:pPr>
        <w:widowControl w:val="0"/>
        <w:autoSpaceDE w:val="0"/>
        <w:autoSpaceDN w:val="0"/>
        <w:adjustRightInd w:val="0"/>
        <w:spacing w:after="0" w:line="240" w:lineRule="auto"/>
        <w:rPr>
          <w:ins w:id="3207"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208" w:author="Thomas Kee" w:date="2011-03-31T18:18:00Z"/>
          <w:rFonts w:ascii="Arial" w:hAnsi="Arial" w:cs="Arial"/>
          <w:color w:val="000000"/>
          <w:sz w:val="20"/>
          <w:szCs w:val="20"/>
        </w:rPr>
      </w:pPr>
      <w:proofErr w:type="spellStart"/>
      <w:ins w:id="3209"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210" w:author="Thomas Kee" w:date="2011-03-31T18:18:00Z"/>
          <w:rFonts w:ascii="Arial" w:hAnsi="Arial" w:cs="Arial"/>
          <w:color w:val="000000"/>
          <w:sz w:val="20"/>
          <w:szCs w:val="20"/>
        </w:rPr>
      </w:pPr>
      <w:ins w:id="3211" w:author="Thomas Kee" w:date="2011-03-31T18:18:00Z">
        <w:r>
          <w:rPr>
            <w:rFonts w:ascii="Arial" w:hAnsi="Arial" w:cs="Arial"/>
            <w:color w:val="000000"/>
            <w:sz w:val="20"/>
            <w:szCs w:val="20"/>
          </w:rPr>
          <w:t>Fixes invalid error message that setup.ini cannot be deleted on uninstall.</w:t>
        </w:r>
      </w:ins>
    </w:p>
    <w:p w:rsidR="00D538AD" w:rsidRDefault="00D538AD" w:rsidP="00FB4BFD">
      <w:pPr>
        <w:widowControl w:val="0"/>
        <w:numPr>
          <w:ilvl w:val="0"/>
          <w:numId w:val="14"/>
        </w:numPr>
        <w:autoSpaceDE w:val="0"/>
        <w:autoSpaceDN w:val="0"/>
        <w:adjustRightInd w:val="0"/>
        <w:spacing w:after="0" w:line="240" w:lineRule="auto"/>
        <w:ind w:left="432" w:hanging="288"/>
        <w:rPr>
          <w:ins w:id="3212" w:author="Thomas Kee" w:date="2011-03-31T18:18:00Z"/>
          <w:rFonts w:ascii="Arial" w:hAnsi="Arial" w:cs="Arial"/>
          <w:color w:val="000000"/>
          <w:sz w:val="20"/>
          <w:szCs w:val="20"/>
        </w:rPr>
      </w:pPr>
      <w:ins w:id="3213" w:author="Thomas Kee" w:date="2011-03-31T18:18:00Z">
        <w:r>
          <w:rPr>
            <w:rFonts w:ascii="Arial" w:hAnsi="Arial" w:cs="Arial"/>
            <w:color w:val="000000"/>
            <w:sz w:val="20"/>
            <w:szCs w:val="20"/>
          </w:rPr>
          <w:t>Setup tries harder to finish the installation and reports more detailed errors.</w:t>
        </w:r>
      </w:ins>
    </w:p>
    <w:p w:rsidR="00D538AD" w:rsidRDefault="00D538AD" w:rsidP="00FB4BFD">
      <w:pPr>
        <w:widowControl w:val="0"/>
        <w:numPr>
          <w:ilvl w:val="0"/>
          <w:numId w:val="14"/>
        </w:numPr>
        <w:autoSpaceDE w:val="0"/>
        <w:autoSpaceDN w:val="0"/>
        <w:adjustRightInd w:val="0"/>
        <w:spacing w:after="0" w:line="240" w:lineRule="auto"/>
        <w:ind w:left="432" w:hanging="288"/>
        <w:rPr>
          <w:ins w:id="3214" w:author="Thomas Kee" w:date="2011-03-31T18:18:00Z"/>
          <w:rFonts w:ascii="Arial" w:hAnsi="Arial" w:cs="Arial"/>
          <w:color w:val="000000"/>
          <w:sz w:val="20"/>
          <w:szCs w:val="20"/>
        </w:rPr>
      </w:pPr>
      <w:ins w:id="3215" w:author="Thomas Kee" w:date="2011-03-31T18:18:00Z">
        <w:r>
          <w:rPr>
            <w:rFonts w:ascii="Arial" w:hAnsi="Arial" w:cs="Arial"/>
            <w:color w:val="000000"/>
            <w:sz w:val="20"/>
            <w:szCs w:val="20"/>
          </w:rPr>
          <w:t>Vim's syntax highlighting is suitable for dark background.</w:t>
        </w:r>
      </w:ins>
    </w:p>
    <w:p w:rsidR="00D538AD" w:rsidRDefault="00D538AD">
      <w:pPr>
        <w:widowControl w:val="0"/>
        <w:autoSpaceDE w:val="0"/>
        <w:autoSpaceDN w:val="0"/>
        <w:adjustRightInd w:val="0"/>
        <w:spacing w:after="0" w:line="240" w:lineRule="auto"/>
        <w:rPr>
          <w:ins w:id="321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217" w:author="Thomas Kee" w:date="2011-03-31T18:18:00Z"/>
          <w:rFonts w:ascii="Arial" w:hAnsi="Arial" w:cs="Arial"/>
          <w:b/>
          <w:bCs/>
          <w:color w:val="000000"/>
          <w:sz w:val="24"/>
          <w:szCs w:val="24"/>
        </w:rPr>
      </w:pPr>
      <w:ins w:id="3218" w:author="Thomas Kee" w:date="2011-03-31T18:18:00Z">
        <w:r>
          <w:rPr>
            <w:rFonts w:ascii="Arial" w:hAnsi="Arial" w:cs="Arial"/>
            <w:b/>
            <w:bCs/>
            <w:color w:val="000000"/>
            <w:sz w:val="24"/>
            <w:szCs w:val="24"/>
          </w:rPr>
          <w:t>Changes since Git-1.5.3.5-preview20071114</w:t>
        </w:r>
      </w:ins>
    </w:p>
    <w:p w:rsidR="00D538AD" w:rsidRDefault="00D538AD">
      <w:pPr>
        <w:widowControl w:val="0"/>
        <w:autoSpaceDE w:val="0"/>
        <w:autoSpaceDN w:val="0"/>
        <w:adjustRightInd w:val="0"/>
        <w:spacing w:after="0" w:line="240" w:lineRule="auto"/>
        <w:rPr>
          <w:ins w:id="3219"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220" w:author="Thomas Kee" w:date="2011-03-31T18:18:00Z"/>
          <w:rFonts w:ascii="Arial" w:hAnsi="Arial" w:cs="Arial"/>
          <w:b/>
          <w:bCs/>
          <w:i/>
          <w:iCs/>
          <w:color w:val="000000"/>
          <w:sz w:val="20"/>
          <w:szCs w:val="20"/>
        </w:rPr>
      </w:pPr>
      <w:ins w:id="3221"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222" w:author="Thomas Kee" w:date="2011-03-31T18:18:00Z"/>
          <w:rFonts w:ascii="Arial" w:hAnsi="Arial" w:cs="Arial"/>
          <w:b/>
          <w:bCs/>
          <w:i/>
          <w:iCs/>
          <w:color w:val="000000"/>
          <w:sz w:val="20"/>
          <w:szCs w:val="20"/>
        </w:rPr>
      </w:pPr>
      <w:proofErr w:type="spellStart"/>
      <w:ins w:id="3223"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is included in version 1.5.3.6.</w:t>
        </w:r>
      </w:ins>
    </w:p>
    <w:p w:rsidR="00D538AD" w:rsidRDefault="00D538AD" w:rsidP="00FB4BFD">
      <w:pPr>
        <w:widowControl w:val="0"/>
        <w:numPr>
          <w:ilvl w:val="0"/>
          <w:numId w:val="14"/>
        </w:numPr>
        <w:autoSpaceDE w:val="0"/>
        <w:autoSpaceDN w:val="0"/>
        <w:adjustRightInd w:val="0"/>
        <w:spacing w:after="0" w:line="240" w:lineRule="auto"/>
        <w:ind w:left="432" w:hanging="288"/>
        <w:rPr>
          <w:ins w:id="3224" w:author="Thomas Kee" w:date="2011-03-31T18:18:00Z"/>
          <w:rFonts w:ascii="Arial" w:hAnsi="Arial" w:cs="Arial"/>
          <w:color w:val="000000"/>
          <w:sz w:val="20"/>
          <w:szCs w:val="20"/>
        </w:rPr>
      </w:pPr>
      <w:ins w:id="3225" w:author="Thomas Kee" w:date="2011-03-31T18:18:00Z">
        <w:r>
          <w:rPr>
            <w:rFonts w:ascii="Arial" w:hAnsi="Arial" w:cs="Arial"/>
            <w:color w:val="000000"/>
            <w:sz w:val="20"/>
            <w:szCs w:val="20"/>
          </w:rPr>
          <w:t>Setup displays release notes.</w:t>
        </w:r>
      </w:ins>
    </w:p>
    <w:p w:rsidR="00D538AD" w:rsidRDefault="00D538AD">
      <w:pPr>
        <w:widowControl w:val="0"/>
        <w:autoSpaceDE w:val="0"/>
        <w:autoSpaceDN w:val="0"/>
        <w:adjustRightInd w:val="0"/>
        <w:spacing w:after="0" w:line="240" w:lineRule="auto"/>
        <w:rPr>
          <w:ins w:id="3226"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227" w:author="Thomas Kee" w:date="2011-03-31T18:18:00Z"/>
          <w:rFonts w:ascii="Arial" w:hAnsi="Arial" w:cs="Arial"/>
          <w:color w:val="000000"/>
          <w:sz w:val="20"/>
          <w:szCs w:val="20"/>
        </w:rPr>
      </w:pPr>
      <w:proofErr w:type="spellStart"/>
      <w:ins w:id="3228" w:author="Thomas Kee" w:date="2011-03-31T18:18:00Z">
        <w:r>
          <w:rPr>
            <w:rFonts w:ascii="Arial" w:hAnsi="Arial" w:cs="Arial"/>
            <w:b/>
            <w:bCs/>
            <w:i/>
            <w:iCs/>
            <w:color w:val="000000"/>
            <w:sz w:val="20"/>
            <w:szCs w:val="20"/>
          </w:rPr>
          <w:t>Bugfixes</w:t>
        </w:r>
        <w:proofErr w:type="spellEnd"/>
      </w:ins>
    </w:p>
    <w:p w:rsidR="00000000" w:rsidRDefault="00D538AD">
      <w:pPr>
        <w:widowControl w:val="0"/>
        <w:numPr>
          <w:ilvl w:val="0"/>
          <w:numId w:val="14"/>
        </w:numPr>
        <w:autoSpaceDE w:val="0"/>
        <w:autoSpaceDN w:val="0"/>
        <w:adjustRightInd w:val="0"/>
        <w:spacing w:after="0" w:line="240" w:lineRule="auto"/>
        <w:ind w:left="432" w:hanging="288"/>
        <w:rPr>
          <w:ins w:id="3229" w:author="Thomas Kee" w:date="2011-03-31T10:20:00Z"/>
          <w:rFonts w:ascii="Arial" w:hAnsi="Arial"/>
          <w:color w:val="000000"/>
          <w:sz w:val="20"/>
          <w:rPrChange w:id="3230" w:author="Thomas Kee" w:date="2011-03-31T18:24:00Z">
            <w:rPr>
              <w:ins w:id="3231" w:author="Thomas Kee" w:date="2011-03-31T10:20:00Z"/>
              <w:rFonts w:ascii="Verdana" w:hAnsi="Verdana"/>
              <w:sz w:val="18"/>
            </w:rPr>
          </w:rPrChange>
        </w:rPr>
        <w:pPrChange w:id="3232" w:author="Thomas Kee" w:date="2011-03-31T18:24:00Z">
          <w:pPr>
            <w:pStyle w:val="NormalWeb"/>
            <w:numPr>
              <w:numId w:val="13"/>
            </w:numPr>
            <w:tabs>
              <w:tab w:val="num" w:pos="720"/>
            </w:tabs>
            <w:ind w:left="720" w:hanging="360"/>
          </w:pPr>
        </w:pPrChange>
      </w:pPr>
      <w:proofErr w:type="gramStart"/>
      <w:ins w:id="3233" w:author="Thomas Kee" w:date="2011-03-31T18:18:00Z">
        <w:r>
          <w:rPr>
            <w:rFonts w:ascii="Arial" w:hAnsi="Arial" w:cs="Arial"/>
            <w:color w:val="000000"/>
            <w:sz w:val="20"/>
            <w:szCs w:val="20"/>
          </w:rPr>
          <w:t>pull/fetch/push</w:t>
        </w:r>
        <w:proofErr w:type="gramEnd"/>
        <w:r>
          <w:rPr>
            <w:rFonts w:ascii="Arial" w:hAnsi="Arial" w:cs="Arial"/>
            <w:color w:val="000000"/>
            <w:sz w:val="20"/>
            <w:szCs w:val="20"/>
          </w:rPr>
          <w:t xml:space="preserve"> in </w:t>
        </w:r>
        <w:proofErr w:type="spellStart"/>
        <w:r>
          <w:rPr>
            <w:rFonts w:ascii="Arial" w:hAnsi="Arial" w:cs="Arial"/>
            <w:color w:val="000000"/>
            <w:sz w:val="20"/>
            <w:szCs w:val="20"/>
          </w:rPr>
          <w:t>git-gui</w:t>
        </w:r>
        <w:proofErr w:type="spellEnd"/>
        <w:r>
          <w:rPr>
            <w:rFonts w:ascii="Arial" w:hAnsi="Arial" w:cs="Arial"/>
            <w:color w:val="000000"/>
            <w:sz w:val="20"/>
            <w:szCs w:val="20"/>
          </w:rPr>
          <w:t xml:space="preserve"> works. Note, there is no way for </w:t>
        </w:r>
        <w:proofErr w:type="spellStart"/>
        <w:proofErr w:type="gramStart"/>
        <w:r>
          <w:rPr>
            <w:rFonts w:ascii="Arial" w:hAnsi="Arial" w:cs="Arial"/>
            <w:color w:val="000000"/>
            <w:sz w:val="20"/>
            <w:szCs w:val="20"/>
          </w:rPr>
          <w:t>ssh</w:t>
        </w:r>
        <w:proofErr w:type="spellEnd"/>
        <w:proofErr w:type="gramEnd"/>
        <w:r>
          <w:rPr>
            <w:rFonts w:ascii="Arial" w:hAnsi="Arial" w:cs="Arial"/>
            <w:color w:val="000000"/>
            <w:sz w:val="20"/>
            <w:szCs w:val="20"/>
          </w:rPr>
          <w:t xml:space="preserve"> to ask for a passphrase or for confirmation if you connect to an unknown host. So, you must have </w:t>
        </w:r>
        <w:proofErr w:type="spellStart"/>
        <w:proofErr w:type="gramStart"/>
        <w:r>
          <w:rPr>
            <w:rFonts w:ascii="Arial" w:hAnsi="Arial" w:cs="Arial"/>
            <w:color w:val="000000"/>
            <w:sz w:val="20"/>
            <w:szCs w:val="20"/>
          </w:rPr>
          <w:t>ssh</w:t>
        </w:r>
        <w:proofErr w:type="spellEnd"/>
        <w:proofErr w:type="gramEnd"/>
        <w:r>
          <w:rPr>
            <w:rFonts w:ascii="Arial" w:hAnsi="Arial" w:cs="Arial"/>
            <w:color w:val="000000"/>
            <w:sz w:val="20"/>
            <w:szCs w:val="20"/>
          </w:rPr>
          <w:t xml:space="preserve"> set </w:t>
        </w:r>
      </w:ins>
      <w:ins w:id="3234" w:author="Thomas Kee" w:date="2011-03-31T10:20:00Z">
        <w:r w:rsidR="003D0E39" w:rsidRPr="003D0E39">
          <w:rPr>
            <w:rFonts w:ascii="Arial" w:hAnsi="Arial"/>
            <w:color w:val="000000"/>
            <w:sz w:val="20"/>
            <w:rPrChange w:id="3235" w:author="Thomas Kee" w:date="2011-03-31T18:18:00Z">
              <w:rPr>
                <w:rFonts w:ascii="Verdana" w:hAnsi="Verdana" w:cs="Courier New"/>
                <w:sz w:val="18"/>
                <w:szCs w:val="18"/>
              </w:rPr>
            </w:rPrChange>
          </w:rPr>
          <w:t>up</w:t>
        </w:r>
      </w:ins>
      <w:ins w:id="3236" w:author="Thomas Kee" w:date="2011-03-31T18:18:00Z">
        <w:r>
          <w:rPr>
            <w:rFonts w:ascii="Arial" w:hAnsi="Arial" w:cs="Arial"/>
            <w:color w:val="000000"/>
            <w:sz w:val="20"/>
            <w:szCs w:val="20"/>
          </w:rPr>
          <w:t xml:space="preserve"> to work without passphrase. Either you have a key without passphrase, or you started </w:t>
        </w:r>
        <w:proofErr w:type="spellStart"/>
        <w:r>
          <w:rPr>
            <w:rFonts w:ascii="Arial" w:hAnsi="Arial" w:cs="Arial"/>
            <w:color w:val="000000"/>
            <w:sz w:val="20"/>
            <w:szCs w:val="20"/>
          </w:rPr>
          <w:t>ssh</w:t>
        </w:r>
        <w:proofErr w:type="spellEnd"/>
        <w:r>
          <w:rPr>
            <w:rFonts w:ascii="Arial" w:hAnsi="Arial" w:cs="Arial"/>
            <w:color w:val="000000"/>
            <w:sz w:val="20"/>
            <w:szCs w:val="20"/>
          </w:rPr>
          <w:t xml:space="preserve">-agent. You may also consider using </w:t>
        </w:r>
        <w:proofErr w:type="spellStart"/>
        <w:r>
          <w:rPr>
            <w:rFonts w:ascii="Arial" w:hAnsi="Arial" w:cs="Arial"/>
            <w:color w:val="000000"/>
            <w:sz w:val="20"/>
            <w:szCs w:val="20"/>
          </w:rPr>
          <w:t>PuTTY</w:t>
        </w:r>
        <w:proofErr w:type="spellEnd"/>
        <w:r>
          <w:rPr>
            <w:rFonts w:ascii="Arial" w:hAnsi="Arial" w:cs="Arial"/>
            <w:color w:val="000000"/>
            <w:sz w:val="20"/>
            <w:szCs w:val="20"/>
          </w:rPr>
          <w:t xml:space="preserve"> by pointing GIT_SSH to plink.exe and handle </w:t>
        </w:r>
        <w:proofErr w:type="gramStart"/>
        <w:r>
          <w:rPr>
            <w:rFonts w:ascii="Arial" w:hAnsi="Arial" w:cs="Arial"/>
            <w:color w:val="000000"/>
            <w:sz w:val="20"/>
            <w:szCs w:val="20"/>
          </w:rPr>
          <w:t>your</w:t>
        </w:r>
        <w:proofErr w:type="gramEnd"/>
        <w:r>
          <w:rPr>
            <w:rFonts w:ascii="Arial" w:hAnsi="Arial" w:cs="Arial"/>
            <w:color w:val="000000"/>
            <w:sz w:val="20"/>
            <w:szCs w:val="20"/>
          </w:rPr>
          <w:t xml:space="preserve"> </w:t>
        </w:r>
        <w:proofErr w:type="spellStart"/>
        <w:r>
          <w:rPr>
            <w:rFonts w:ascii="Arial" w:hAnsi="Arial" w:cs="Arial"/>
            <w:color w:val="000000"/>
            <w:sz w:val="20"/>
            <w:szCs w:val="20"/>
          </w:rPr>
          <w:t>ssh</w:t>
        </w:r>
        <w:proofErr w:type="spellEnd"/>
        <w:r>
          <w:rPr>
            <w:rFonts w:ascii="Arial" w:hAnsi="Arial" w:cs="Arial"/>
            <w:color w:val="000000"/>
            <w:sz w:val="20"/>
            <w:szCs w:val="20"/>
          </w:rPr>
          <w:t xml:space="preserve"> keys with Pageant. In this case you should include your login name in </w:t>
        </w:r>
        <w:proofErr w:type="spellStart"/>
        <w:r>
          <w:rPr>
            <w:rFonts w:ascii="Arial" w:hAnsi="Arial" w:cs="Arial"/>
            <w:color w:val="000000"/>
            <w:sz w:val="20"/>
            <w:szCs w:val="20"/>
          </w:rPr>
          <w:t>urls</w:t>
        </w:r>
        <w:proofErr w:type="spellEnd"/>
        <w:r>
          <w:rPr>
            <w:rFonts w:ascii="Arial" w:hAnsi="Arial" w:cs="Arial"/>
            <w:color w:val="000000"/>
            <w:sz w:val="20"/>
            <w:szCs w:val="20"/>
          </w:rPr>
          <w:t xml:space="preserve">. You must also connect to an unknown host once from the command line and confirm the host key, before you can use it from </w:t>
        </w:r>
        <w:proofErr w:type="spellStart"/>
        <w:r>
          <w:rPr>
            <w:rFonts w:ascii="Arial" w:hAnsi="Arial" w:cs="Arial"/>
            <w:color w:val="000000"/>
            <w:sz w:val="20"/>
            <w:szCs w:val="20"/>
          </w:rPr>
          <w:t>git-gui</w:t>
        </w:r>
        <w:proofErr w:type="spellEnd"/>
        <w:r>
          <w:rPr>
            <w:rFonts w:ascii="Arial" w:hAnsi="Arial" w:cs="Arial"/>
            <w:color w:val="000000"/>
            <w:sz w:val="20"/>
            <w:szCs w:val="20"/>
          </w:rPr>
          <w:t>.</w:t>
        </w:r>
      </w:ins>
      <w:ins w:id="3237" w:author="Thomas Kee" w:date="2011-03-31T10:20:00Z">
        <w:r w:rsidR="003D0E39" w:rsidRPr="003D0E39">
          <w:rPr>
            <w:rFonts w:ascii="Verdana" w:hAnsi="Verdana"/>
            <w:sz w:val="18"/>
            <w:szCs w:val="18"/>
            <w:rPrChange w:id="3238" w:author="Thomas Kee" w:date="2011-03-31T10:31:00Z">
              <w:rPr>
                <w:rFonts w:ascii="Courier New" w:hAnsi="Courier New" w:cs="Courier New"/>
                <w:sz w:val="20"/>
                <w:szCs w:val="20"/>
              </w:rPr>
            </w:rPrChange>
          </w:rPr>
          <w:t xml:space="preserve">-to-date </w:t>
        </w:r>
      </w:ins>
    </w:p>
    <w:p w:rsidR="00D538AD" w:rsidRDefault="00D538AD">
      <w:pPr>
        <w:widowControl w:val="0"/>
        <w:autoSpaceDE w:val="0"/>
        <w:autoSpaceDN w:val="0"/>
        <w:adjustRightInd w:val="0"/>
        <w:spacing w:after="0" w:line="240" w:lineRule="auto"/>
        <w:rPr>
          <w:ins w:id="3239" w:author="Thomas Kee" w:date="2011-03-31T18:18:00Z"/>
          <w:rFonts w:ascii="Arial" w:hAnsi="Arial" w:cs="Arial"/>
          <w:b/>
          <w:bCs/>
          <w:color w:val="000000"/>
          <w:sz w:val="24"/>
          <w:szCs w:val="24"/>
        </w:rPr>
      </w:pPr>
    </w:p>
    <w:p w:rsidR="00D538AD" w:rsidRDefault="00D538AD">
      <w:pPr>
        <w:widowControl w:val="0"/>
        <w:autoSpaceDE w:val="0"/>
        <w:autoSpaceDN w:val="0"/>
        <w:adjustRightInd w:val="0"/>
        <w:spacing w:after="0" w:line="240" w:lineRule="auto"/>
        <w:rPr>
          <w:ins w:id="3240" w:author="Thomas Kee" w:date="2011-03-31T18:18:00Z"/>
          <w:rFonts w:ascii="Arial" w:hAnsi="Arial" w:cs="Arial"/>
          <w:b/>
          <w:bCs/>
          <w:color w:val="000000"/>
          <w:sz w:val="20"/>
          <w:szCs w:val="20"/>
        </w:rPr>
      </w:pPr>
      <w:ins w:id="3241" w:author="Thomas Kee" w:date="2011-03-31T18:18:00Z">
        <w:r>
          <w:rPr>
            <w:rFonts w:ascii="Arial" w:hAnsi="Arial" w:cs="Arial"/>
            <w:b/>
            <w:bCs/>
            <w:color w:val="000000"/>
            <w:sz w:val="24"/>
            <w:szCs w:val="24"/>
          </w:rPr>
          <w:t>Changes since Git-1.5.3-preview20071027</w:t>
        </w:r>
      </w:ins>
    </w:p>
    <w:p w:rsidR="00D538AD" w:rsidRDefault="00D538AD">
      <w:pPr>
        <w:widowControl w:val="0"/>
        <w:autoSpaceDE w:val="0"/>
        <w:autoSpaceDN w:val="0"/>
        <w:adjustRightInd w:val="0"/>
        <w:spacing w:after="0" w:line="240" w:lineRule="auto"/>
        <w:rPr>
          <w:ins w:id="3242" w:author="Thomas Kee" w:date="2011-03-31T18:18:00Z"/>
          <w:rFonts w:ascii="Arial" w:hAnsi="Arial" w:cs="Arial"/>
          <w:b/>
          <w:bCs/>
          <w:i/>
          <w:iCs/>
          <w:color w:val="000000"/>
          <w:sz w:val="20"/>
          <w:szCs w:val="20"/>
        </w:rPr>
      </w:pPr>
    </w:p>
    <w:p w:rsidR="00D538AD" w:rsidRDefault="00D538AD">
      <w:pPr>
        <w:widowControl w:val="0"/>
        <w:autoSpaceDE w:val="0"/>
        <w:autoSpaceDN w:val="0"/>
        <w:adjustRightInd w:val="0"/>
        <w:spacing w:after="0" w:line="240" w:lineRule="auto"/>
        <w:rPr>
          <w:ins w:id="3243" w:author="Thomas Kee" w:date="2011-03-31T18:18:00Z"/>
          <w:rFonts w:ascii="Arial" w:hAnsi="Arial" w:cs="Arial"/>
          <w:b/>
          <w:bCs/>
          <w:i/>
          <w:iCs/>
          <w:color w:val="000000"/>
          <w:sz w:val="20"/>
          <w:szCs w:val="20"/>
        </w:rPr>
      </w:pPr>
      <w:ins w:id="3244" w:author="Thomas Kee" w:date="2011-03-31T18:18:00Z">
        <w:r>
          <w:rPr>
            <w:rFonts w:ascii="Arial" w:hAnsi="Arial" w:cs="Arial"/>
            <w:b/>
            <w:bCs/>
            <w:i/>
            <w:iCs/>
            <w:color w:val="000000"/>
            <w:sz w:val="20"/>
            <w:szCs w:val="20"/>
          </w:rPr>
          <w:t>New Features</w:t>
        </w:r>
      </w:ins>
    </w:p>
    <w:p w:rsidR="00D538AD" w:rsidRDefault="00D538AD" w:rsidP="00FB4BFD">
      <w:pPr>
        <w:widowControl w:val="0"/>
        <w:numPr>
          <w:ilvl w:val="0"/>
          <w:numId w:val="14"/>
        </w:numPr>
        <w:autoSpaceDE w:val="0"/>
        <w:autoSpaceDN w:val="0"/>
        <w:adjustRightInd w:val="0"/>
        <w:spacing w:after="0" w:line="240" w:lineRule="auto"/>
        <w:ind w:left="432" w:hanging="288"/>
        <w:rPr>
          <w:ins w:id="3245" w:author="Thomas Kee" w:date="2011-03-31T18:18:00Z"/>
          <w:rFonts w:ascii="Arial" w:hAnsi="Arial" w:cs="Arial"/>
          <w:color w:val="000000"/>
          <w:sz w:val="20"/>
          <w:szCs w:val="20"/>
        </w:rPr>
      </w:pPr>
      <w:proofErr w:type="spellStart"/>
      <w:ins w:id="3246"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is included in version 1.5.3.5.</w:t>
        </w:r>
      </w:ins>
    </w:p>
    <w:p w:rsidR="00D538AD" w:rsidRDefault="00D538AD" w:rsidP="00FB4BFD">
      <w:pPr>
        <w:widowControl w:val="0"/>
        <w:numPr>
          <w:ilvl w:val="0"/>
          <w:numId w:val="14"/>
        </w:numPr>
        <w:autoSpaceDE w:val="0"/>
        <w:autoSpaceDN w:val="0"/>
        <w:adjustRightInd w:val="0"/>
        <w:spacing w:after="0" w:line="240" w:lineRule="auto"/>
        <w:ind w:left="432" w:hanging="288"/>
        <w:rPr>
          <w:ins w:id="3247" w:author="Thomas Kee" w:date="2011-03-31T18:18:00Z"/>
          <w:rFonts w:ascii="Arial" w:hAnsi="Arial" w:cs="Arial"/>
          <w:color w:val="000000"/>
          <w:sz w:val="20"/>
          <w:szCs w:val="20"/>
        </w:rPr>
      </w:pPr>
      <w:ins w:id="3248" w:author="Thomas Kee" w:date="2011-03-31T18:18:00Z">
        <w:r>
          <w:rPr>
            <w:rFonts w:ascii="Arial" w:hAnsi="Arial" w:cs="Arial"/>
            <w:color w:val="000000"/>
            <w:sz w:val="20"/>
            <w:szCs w:val="20"/>
          </w:rPr>
          <w:t>Setup can be installed as normal user.</w:t>
        </w:r>
      </w:ins>
    </w:p>
    <w:p w:rsidR="00D538AD" w:rsidRDefault="00D538AD" w:rsidP="00FB4BFD">
      <w:pPr>
        <w:widowControl w:val="0"/>
        <w:numPr>
          <w:ilvl w:val="0"/>
          <w:numId w:val="14"/>
        </w:numPr>
        <w:autoSpaceDE w:val="0"/>
        <w:autoSpaceDN w:val="0"/>
        <w:adjustRightInd w:val="0"/>
        <w:spacing w:after="0" w:line="240" w:lineRule="auto"/>
        <w:ind w:left="432" w:hanging="288"/>
        <w:rPr>
          <w:ins w:id="3249" w:author="Thomas Kee" w:date="2011-03-31T18:18:00Z"/>
          <w:rFonts w:ascii="Arial" w:hAnsi="Arial" w:cs="Arial"/>
          <w:color w:val="000000"/>
          <w:sz w:val="20"/>
          <w:szCs w:val="20"/>
        </w:rPr>
      </w:pPr>
      <w:ins w:id="3250" w:author="Thomas Kee" w:date="2011-03-31T18:18:00Z">
        <w:r>
          <w:rPr>
            <w:rFonts w:ascii="Arial" w:hAnsi="Arial" w:cs="Arial"/>
            <w:color w:val="000000"/>
            <w:sz w:val="20"/>
            <w:szCs w:val="20"/>
          </w:rPr>
          <w:t>When installing as Administrator, all icons except the Quick Launch icon will be created for all users.</w:t>
        </w:r>
      </w:ins>
    </w:p>
    <w:p w:rsidR="00D538AD" w:rsidRDefault="00D538AD" w:rsidP="00FB4BFD">
      <w:pPr>
        <w:widowControl w:val="0"/>
        <w:numPr>
          <w:ilvl w:val="0"/>
          <w:numId w:val="14"/>
        </w:numPr>
        <w:autoSpaceDE w:val="0"/>
        <w:autoSpaceDN w:val="0"/>
        <w:adjustRightInd w:val="0"/>
        <w:spacing w:after="0" w:line="240" w:lineRule="auto"/>
        <w:ind w:left="432" w:hanging="288"/>
        <w:rPr>
          <w:ins w:id="3251" w:author="Thomas Kee" w:date="2011-03-31T18:18:00Z"/>
          <w:rFonts w:ascii="Arial" w:hAnsi="Arial" w:cs="Arial"/>
          <w:color w:val="000000"/>
          <w:sz w:val="20"/>
          <w:szCs w:val="20"/>
        </w:rPr>
      </w:pPr>
      <w:ins w:id="3252" w:author="Thomas Kee" w:date="2011-03-31T18:18:00Z">
        <w:r>
          <w:rPr>
            <w:rFonts w:ascii="Arial" w:hAnsi="Arial" w:cs="Arial"/>
            <w:color w:val="000000"/>
            <w:sz w:val="20"/>
            <w:szCs w:val="20"/>
          </w:rPr>
          <w:t>"</w:t>
        </w:r>
        <w:proofErr w:type="spellStart"/>
        <w:proofErr w:type="gramStart"/>
        <w:r>
          <w:rPr>
            <w:rFonts w:ascii="Arial" w:hAnsi="Arial" w:cs="Arial"/>
            <w:color w:val="000000"/>
            <w:sz w:val="20"/>
            <w:szCs w:val="20"/>
          </w:rPr>
          <w:t>git</w:t>
        </w:r>
        <w:proofErr w:type="spellEnd"/>
        <w:proofErr w:type="gramEnd"/>
        <w:r>
          <w:rPr>
            <w:rFonts w:ascii="Arial" w:hAnsi="Arial" w:cs="Arial"/>
            <w:color w:val="000000"/>
            <w:sz w:val="20"/>
            <w:szCs w:val="20"/>
          </w:rPr>
          <w:t xml:space="preserve"> help user-manual" displays the user manual.</w:t>
        </w:r>
      </w:ins>
    </w:p>
    <w:p w:rsidR="00D538AD" w:rsidRDefault="00D538AD">
      <w:pPr>
        <w:widowControl w:val="0"/>
        <w:autoSpaceDE w:val="0"/>
        <w:autoSpaceDN w:val="0"/>
        <w:adjustRightInd w:val="0"/>
        <w:spacing w:after="0" w:line="240" w:lineRule="auto"/>
        <w:rPr>
          <w:ins w:id="3253" w:author="Thomas Kee" w:date="2011-03-31T18:18:00Z"/>
          <w:rFonts w:ascii="Arial" w:hAnsi="Arial" w:cs="Arial"/>
          <w:b/>
          <w:bCs/>
          <w:color w:val="000000"/>
          <w:sz w:val="20"/>
          <w:szCs w:val="20"/>
        </w:rPr>
      </w:pPr>
    </w:p>
    <w:p w:rsidR="00D538AD" w:rsidRDefault="00D538AD">
      <w:pPr>
        <w:widowControl w:val="0"/>
        <w:autoSpaceDE w:val="0"/>
        <w:autoSpaceDN w:val="0"/>
        <w:adjustRightInd w:val="0"/>
        <w:spacing w:after="0" w:line="240" w:lineRule="auto"/>
        <w:rPr>
          <w:ins w:id="3254" w:author="Thomas Kee" w:date="2011-03-31T18:18:00Z"/>
          <w:rFonts w:ascii="Arial" w:hAnsi="Arial" w:cs="Arial"/>
          <w:color w:val="000000"/>
          <w:sz w:val="20"/>
          <w:szCs w:val="20"/>
        </w:rPr>
      </w:pPr>
      <w:proofErr w:type="spellStart"/>
      <w:ins w:id="3255"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256" w:author="Thomas Kee" w:date="2011-03-31T18:18:00Z"/>
          <w:rFonts w:ascii="Arial" w:hAnsi="Arial" w:cs="Arial"/>
          <w:color w:val="000000"/>
          <w:sz w:val="20"/>
          <w:szCs w:val="20"/>
        </w:rPr>
      </w:pPr>
      <w:proofErr w:type="spellStart"/>
      <w:ins w:id="3257"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Bash works on Windows XP 64.</w:t>
        </w:r>
      </w:ins>
    </w:p>
    <w:p w:rsidR="00D538AD" w:rsidRDefault="00D538AD">
      <w:pPr>
        <w:widowControl w:val="0"/>
        <w:autoSpaceDE w:val="0"/>
        <w:autoSpaceDN w:val="0"/>
        <w:adjustRightInd w:val="0"/>
        <w:spacing w:after="0" w:line="240" w:lineRule="auto"/>
        <w:rPr>
          <w:ins w:id="3258"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259" w:author="Thomas Kee" w:date="2011-03-31T18:18:00Z"/>
          <w:rFonts w:ascii="Arial" w:hAnsi="Arial" w:cs="Arial"/>
          <w:b/>
          <w:bCs/>
          <w:color w:val="000000"/>
          <w:sz w:val="24"/>
          <w:szCs w:val="24"/>
        </w:rPr>
      </w:pPr>
      <w:ins w:id="3260" w:author="Thomas Kee" w:date="2011-03-31T18:18:00Z">
        <w:r>
          <w:rPr>
            <w:rFonts w:ascii="Arial" w:hAnsi="Arial" w:cs="Arial"/>
            <w:b/>
            <w:bCs/>
            <w:color w:val="000000"/>
            <w:sz w:val="24"/>
            <w:szCs w:val="24"/>
          </w:rPr>
          <w:t>Changes since Git-1.5.3-preview20071019</w:t>
        </w:r>
      </w:ins>
    </w:p>
    <w:p w:rsidR="00D538AD" w:rsidRDefault="00D538AD">
      <w:pPr>
        <w:widowControl w:val="0"/>
        <w:autoSpaceDE w:val="0"/>
        <w:autoSpaceDN w:val="0"/>
        <w:adjustRightInd w:val="0"/>
        <w:spacing w:after="0" w:line="240" w:lineRule="auto"/>
        <w:rPr>
          <w:ins w:id="3261" w:author="Thomas Kee" w:date="2011-03-31T18:18:00Z"/>
          <w:rFonts w:ascii="Arial" w:hAnsi="Arial" w:cs="Arial"/>
          <w:b/>
          <w:bCs/>
          <w:color w:val="000000"/>
          <w:sz w:val="20"/>
          <w:szCs w:val="20"/>
        </w:rPr>
      </w:pPr>
    </w:p>
    <w:p w:rsidR="00D538AD" w:rsidRDefault="00D538AD">
      <w:pPr>
        <w:widowControl w:val="0"/>
        <w:autoSpaceDE w:val="0"/>
        <w:autoSpaceDN w:val="0"/>
        <w:adjustRightInd w:val="0"/>
        <w:spacing w:after="0" w:line="240" w:lineRule="auto"/>
        <w:rPr>
          <w:ins w:id="3262" w:author="Thomas Kee" w:date="2011-03-31T18:18:00Z"/>
          <w:rFonts w:ascii="Arial" w:hAnsi="Arial" w:cs="Arial"/>
          <w:b/>
          <w:bCs/>
          <w:color w:val="000000"/>
          <w:sz w:val="20"/>
          <w:szCs w:val="20"/>
        </w:rPr>
      </w:pPr>
      <w:proofErr w:type="spellStart"/>
      <w:ins w:id="3263" w:author="Thomas Kee" w:date="2011-03-31T18:18:00Z">
        <w:r>
          <w:rPr>
            <w:rFonts w:ascii="Arial" w:hAnsi="Arial" w:cs="Arial"/>
            <w:b/>
            <w:bCs/>
            <w:i/>
            <w:iCs/>
            <w:color w:val="000000"/>
            <w:sz w:val="20"/>
            <w:szCs w:val="20"/>
          </w:rPr>
          <w:t>Bugfixes</w:t>
        </w:r>
        <w:proofErr w:type="spellEnd"/>
      </w:ins>
    </w:p>
    <w:p w:rsidR="00D538AD" w:rsidRDefault="00D538AD" w:rsidP="00FB4BFD">
      <w:pPr>
        <w:widowControl w:val="0"/>
        <w:numPr>
          <w:ilvl w:val="0"/>
          <w:numId w:val="14"/>
        </w:numPr>
        <w:autoSpaceDE w:val="0"/>
        <w:autoSpaceDN w:val="0"/>
        <w:adjustRightInd w:val="0"/>
        <w:spacing w:after="0" w:line="240" w:lineRule="auto"/>
        <w:ind w:left="432" w:hanging="288"/>
        <w:rPr>
          <w:ins w:id="3264" w:author="Thomas Kee" w:date="2011-03-31T18:18:00Z"/>
          <w:rFonts w:ascii="Arial" w:hAnsi="Arial" w:cs="Arial"/>
          <w:color w:val="000000"/>
          <w:sz w:val="20"/>
          <w:szCs w:val="20"/>
        </w:rPr>
      </w:pPr>
      <w:ins w:id="3265" w:author="Thomas Kee" w:date="2011-03-31T18:18:00Z">
        <w:r>
          <w:rPr>
            <w:rFonts w:ascii="Arial" w:hAnsi="Arial" w:cs="Arial"/>
            <w:color w:val="000000"/>
            <w:sz w:val="20"/>
            <w:szCs w:val="20"/>
          </w:rPr>
          <w:t>The templates for a new repository are found.</w:t>
        </w:r>
      </w:ins>
    </w:p>
    <w:p w:rsidR="00D538AD" w:rsidRDefault="00D538AD" w:rsidP="00FB4BFD">
      <w:pPr>
        <w:widowControl w:val="0"/>
        <w:numPr>
          <w:ilvl w:val="0"/>
          <w:numId w:val="14"/>
        </w:numPr>
        <w:autoSpaceDE w:val="0"/>
        <w:autoSpaceDN w:val="0"/>
        <w:adjustRightInd w:val="0"/>
        <w:spacing w:after="0" w:line="240" w:lineRule="auto"/>
        <w:ind w:left="432" w:hanging="288"/>
        <w:rPr>
          <w:ins w:id="3266" w:author="Thomas Kee" w:date="2011-03-31T18:18:00Z"/>
          <w:rFonts w:ascii="Arial" w:hAnsi="Arial" w:cs="Arial"/>
          <w:color w:val="000000"/>
          <w:sz w:val="20"/>
          <w:szCs w:val="20"/>
        </w:rPr>
      </w:pPr>
      <w:ins w:id="3267" w:author="Thomas Kee" w:date="2011-03-31T18:18:00Z">
        <w:r>
          <w:rPr>
            <w:rFonts w:ascii="Arial" w:hAnsi="Arial" w:cs="Arial"/>
            <w:color w:val="000000"/>
            <w:sz w:val="20"/>
            <w:szCs w:val="20"/>
          </w:rPr>
          <w:t>The global configuration /etc/</w:t>
        </w:r>
        <w:proofErr w:type="spellStart"/>
        <w:r>
          <w:rPr>
            <w:rFonts w:ascii="Arial" w:hAnsi="Arial" w:cs="Arial"/>
            <w:color w:val="000000"/>
            <w:sz w:val="20"/>
            <w:szCs w:val="20"/>
          </w:rPr>
          <w:t>gitconfig</w:t>
        </w:r>
        <w:proofErr w:type="spellEnd"/>
        <w:r>
          <w:rPr>
            <w:rFonts w:ascii="Arial" w:hAnsi="Arial" w:cs="Arial"/>
            <w:color w:val="000000"/>
            <w:sz w:val="20"/>
            <w:szCs w:val="20"/>
          </w:rPr>
          <w:t xml:space="preserve"> is found.</w:t>
        </w:r>
      </w:ins>
    </w:p>
    <w:p w:rsidR="00D538AD" w:rsidRDefault="00D538AD" w:rsidP="00FB4BFD">
      <w:pPr>
        <w:widowControl w:val="0"/>
        <w:numPr>
          <w:ilvl w:val="0"/>
          <w:numId w:val="14"/>
        </w:numPr>
        <w:autoSpaceDE w:val="0"/>
        <w:autoSpaceDN w:val="0"/>
        <w:adjustRightInd w:val="0"/>
        <w:spacing w:after="0" w:line="240" w:lineRule="auto"/>
        <w:ind w:left="432" w:hanging="288"/>
        <w:rPr>
          <w:ins w:id="3268" w:author="Thomas Kee" w:date="2011-03-31T18:18:00Z"/>
          <w:rFonts w:ascii="Arial" w:hAnsi="Arial" w:cs="Arial"/>
          <w:color w:val="000000"/>
          <w:sz w:val="20"/>
          <w:szCs w:val="20"/>
        </w:rPr>
      </w:pPr>
      <w:proofErr w:type="spellStart"/>
      <w:ins w:id="3269" w:author="Thomas Kee" w:date="2011-03-31T18:18:00Z">
        <w:r>
          <w:rPr>
            <w:rFonts w:ascii="Arial" w:hAnsi="Arial" w:cs="Arial"/>
            <w:color w:val="000000"/>
            <w:sz w:val="20"/>
            <w:szCs w:val="20"/>
          </w:rPr>
          <w:t>Git</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Gui</w:t>
        </w:r>
        <w:proofErr w:type="spellEnd"/>
        <w:proofErr w:type="gramEnd"/>
        <w:r>
          <w:rPr>
            <w:rFonts w:ascii="Arial" w:hAnsi="Arial" w:cs="Arial"/>
            <w:color w:val="000000"/>
            <w:sz w:val="20"/>
            <w:szCs w:val="20"/>
          </w:rPr>
          <w:t xml:space="preserve"> localization works. It falls back to English if a translation has errors.</w:t>
        </w:r>
      </w:ins>
    </w:p>
    <w:p w:rsidR="00D538AD" w:rsidRDefault="00D538AD">
      <w:pPr>
        <w:widowControl w:val="0"/>
        <w:autoSpaceDE w:val="0"/>
        <w:autoSpaceDN w:val="0"/>
        <w:adjustRightInd w:val="0"/>
        <w:spacing w:after="0" w:line="240" w:lineRule="auto"/>
        <w:rPr>
          <w:ins w:id="3270" w:author="Thomas Kee" w:date="2011-03-31T18:18:00Z"/>
          <w:rFonts w:ascii="Arial" w:hAnsi="Arial" w:cs="Arial"/>
          <w:color w:val="000000"/>
          <w:sz w:val="20"/>
          <w:szCs w:val="20"/>
        </w:rPr>
      </w:pPr>
    </w:p>
    <w:p w:rsidR="00D538AD" w:rsidRDefault="00D538AD">
      <w:pPr>
        <w:widowControl w:val="0"/>
        <w:autoSpaceDE w:val="0"/>
        <w:autoSpaceDN w:val="0"/>
        <w:adjustRightInd w:val="0"/>
        <w:spacing w:after="0" w:line="240" w:lineRule="auto"/>
        <w:rPr>
          <w:ins w:id="3271" w:author="Thomas Kee" w:date="2011-03-31T18:18:00Z"/>
          <w:rFonts w:ascii="Arial" w:hAnsi="Arial" w:cs="Arial"/>
          <w:b/>
          <w:bCs/>
          <w:color w:val="000000"/>
          <w:sz w:val="24"/>
          <w:szCs w:val="24"/>
        </w:rPr>
      </w:pPr>
      <w:ins w:id="3272" w:author="Thomas Kee" w:date="2011-03-31T18:18:00Z">
        <w:r>
          <w:rPr>
            <w:rFonts w:ascii="Arial" w:hAnsi="Arial" w:cs="Arial"/>
            <w:b/>
            <w:bCs/>
            <w:color w:val="000000"/>
            <w:sz w:val="24"/>
            <w:szCs w:val="24"/>
          </w:rPr>
          <w:t>Changes since WinGit-0.2-alpha</w:t>
        </w:r>
      </w:ins>
    </w:p>
    <w:p w:rsidR="00BE0FCC" w:rsidRPr="00731FFC" w:rsidRDefault="00D538AD" w:rsidP="00BE0FCC">
      <w:pPr>
        <w:pStyle w:val="NormalWeb"/>
        <w:numPr>
          <w:ilvl w:val="0"/>
          <w:numId w:val="13"/>
        </w:numPr>
        <w:ind w:left="1440"/>
        <w:rPr>
          <w:ins w:id="3273" w:author="Thomas Kee" w:date="2011-03-31T10:20:00Z"/>
          <w:rFonts w:ascii="Verdana" w:hAnsi="Verdana"/>
          <w:sz w:val="18"/>
          <w:szCs w:val="18"/>
          <w:rPrChange w:id="3274" w:author="Thomas Kee" w:date="2011-03-31T10:31:00Z">
            <w:rPr>
              <w:ins w:id="3275" w:author="Thomas Kee" w:date="2011-03-31T10:20:00Z"/>
            </w:rPr>
          </w:rPrChange>
        </w:rPr>
      </w:pPr>
      <w:ins w:id="3276" w:author="Thomas Kee" w:date="2011-03-31T18:18:00Z">
        <w:r>
          <w:rPr>
            <w:rFonts w:ascii="Arial" w:hAnsi="Arial" w:cs="Arial"/>
            <w:color w:val="000000"/>
            <w:sz w:val="20"/>
            <w:szCs w:val="20"/>
          </w:rPr>
          <w:t xml:space="preserve">The history of the release notes stops here. Various new features and </w:t>
        </w:r>
        <w:proofErr w:type="spellStart"/>
        <w:r>
          <w:rPr>
            <w:rFonts w:ascii="Arial" w:hAnsi="Arial" w:cs="Arial"/>
            <w:color w:val="000000"/>
            <w:sz w:val="20"/>
            <w:szCs w:val="20"/>
          </w:rPr>
          <w:t>bugfixes</w:t>
        </w:r>
        <w:proofErr w:type="spellEnd"/>
        <w:r>
          <w:rPr>
            <w:rFonts w:ascii="Arial" w:hAnsi="Arial" w:cs="Arial"/>
            <w:color w:val="000000"/>
            <w:sz w:val="20"/>
            <w:szCs w:val="20"/>
          </w:rPr>
          <w:t xml:space="preserve"> are available since WinGit-0.2-alpha. Please check the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history of the </w:t>
        </w:r>
        <w:proofErr w:type="spellStart"/>
        <w:r>
          <w:rPr>
            <w:rFonts w:ascii="Arial" w:hAnsi="Arial" w:cs="Arial"/>
            <w:color w:val="000000"/>
            <w:sz w:val="20"/>
            <w:szCs w:val="20"/>
          </w:rPr>
          <w:t>msysgit</w:t>
        </w:r>
        <w:proofErr w:type="spellEnd"/>
        <w:r>
          <w:rPr>
            <w:rFonts w:ascii="Arial" w:hAnsi="Arial" w:cs="Arial"/>
            <w:color w:val="000000"/>
            <w:sz w:val="20"/>
            <w:szCs w:val="20"/>
          </w:rPr>
          <w:t xml:space="preserve"> project for </w:t>
        </w:r>
        <w:proofErr w:type="spellStart"/>
        <w:r>
          <w:rPr>
            <w:rFonts w:ascii="Arial" w:hAnsi="Arial" w:cs="Arial"/>
            <w:color w:val="000000"/>
            <w:sz w:val="20"/>
            <w:szCs w:val="20"/>
          </w:rPr>
          <w:t>details.</w:t>
        </w:r>
      </w:ins>
      <w:ins w:id="3277" w:author="Thomas Kee" w:date="2011-03-31T10:20:00Z">
        <w:r w:rsidR="003D0E39" w:rsidRPr="003D0E39">
          <w:rPr>
            <w:rFonts w:ascii="Verdana" w:hAnsi="Verdana"/>
            <w:sz w:val="18"/>
            <w:szCs w:val="18"/>
            <w:rPrChange w:id="3278" w:author="Thomas Kee" w:date="2011-03-31T10:31:00Z">
              <w:rPr>
                <w:rFonts w:ascii="Courier New" w:hAnsi="Courier New" w:cs="Courier New"/>
                <w:sz w:val="20"/>
                <w:szCs w:val="20"/>
              </w:rPr>
            </w:rPrChange>
          </w:rPr>
          <w:t>upload</w:t>
        </w:r>
        <w:proofErr w:type="spellEnd"/>
        <w:r w:rsidR="003D0E39" w:rsidRPr="003D0E39">
          <w:rPr>
            <w:rFonts w:ascii="Verdana" w:hAnsi="Verdana"/>
            <w:sz w:val="18"/>
            <w:szCs w:val="18"/>
            <w:rPrChange w:id="3279" w:author="Thomas Kee" w:date="2011-03-31T10:31:00Z">
              <w:rPr>
                <w:rFonts w:ascii="Courier New" w:hAnsi="Courier New" w:cs="Courier New"/>
                <w:sz w:val="20"/>
                <w:szCs w:val="20"/>
              </w:rPr>
            </w:rPrChange>
          </w:rPr>
          <w:t xml:space="preserve"> to public HTTP server hosted by your ISP. </w:t>
        </w:r>
      </w:ins>
    </w:p>
    <w:p w:rsidR="00A27B85" w:rsidRDefault="00A27B85">
      <w:pPr>
        <w:widowControl w:val="0"/>
        <w:autoSpaceDE w:val="0"/>
        <w:autoSpaceDN w:val="0"/>
        <w:adjustRightInd w:val="0"/>
        <w:spacing w:after="0" w:line="240" w:lineRule="auto"/>
        <w:rPr>
          <w:rFonts w:ascii="Arial" w:hAnsi="Arial"/>
          <w:color w:val="000000"/>
          <w:sz w:val="20"/>
          <w:rPrChange w:id="3280" w:author="Thomas Kee" w:date="2011-03-31T18:24:00Z">
            <w:rPr>
              <w:rFonts w:ascii="Verdana" w:hAnsi="Verdana"/>
              <w:sz w:val="18"/>
            </w:rPr>
          </w:rPrChange>
        </w:rPr>
        <w:pPrChange w:id="3281" w:author="Thomas Kee" w:date="2011-03-31T18:24:00Z">
          <w:pPr/>
        </w:pPrChange>
      </w:pPr>
    </w:p>
    <w:sectPr w:rsidR="00A27B85" w:rsidSect="003D0E39">
      <w:pgSz w:w="12240" w:h="15840"/>
      <w:pgMar w:top="1440" w:right="1440" w:bottom="1440" w:left="1440" w:header="720" w:footer="720" w:gutter="0"/>
      <w:cols w:space="720"/>
      <w:noEndnote/>
      <w:docGrid w:linePitch="0"/>
      <w:sectPrChange w:id="3282" w:author="Thomas Kee" w:date="2011-03-31T18:24:00Z">
        <w:sectPr w:rsidR="00A27B85" w:rsidSect="003D0E39">
          <w:noEndnote w:val="0"/>
          <w:docGrid w:linePitch="360"/>
        </w:sectPr>
      </w:sectPrChang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96E9F66"/>
    <w:lvl w:ilvl="0">
      <w:numFmt w:val="bullet"/>
      <w:lvlText w:val="*"/>
      <w:lvlJc w:val="left"/>
    </w:lvl>
  </w:abstractNum>
  <w:abstractNum w:abstractNumId="1">
    <w:nsid w:val="05484B23"/>
    <w:multiLevelType w:val="multilevel"/>
    <w:tmpl w:val="925C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41C24"/>
    <w:multiLevelType w:val="multilevel"/>
    <w:tmpl w:val="8FC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76031"/>
    <w:multiLevelType w:val="multilevel"/>
    <w:tmpl w:val="0F8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54C6A"/>
    <w:multiLevelType w:val="multilevel"/>
    <w:tmpl w:val="A90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4687E"/>
    <w:multiLevelType w:val="multilevel"/>
    <w:tmpl w:val="D36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63831"/>
    <w:multiLevelType w:val="multilevel"/>
    <w:tmpl w:val="02C8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64771"/>
    <w:multiLevelType w:val="multilevel"/>
    <w:tmpl w:val="FFD6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9356E"/>
    <w:multiLevelType w:val="multilevel"/>
    <w:tmpl w:val="11C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1025D1"/>
    <w:multiLevelType w:val="multilevel"/>
    <w:tmpl w:val="FAD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77B39"/>
    <w:multiLevelType w:val="multilevel"/>
    <w:tmpl w:val="1AB6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D4204B"/>
    <w:multiLevelType w:val="multilevel"/>
    <w:tmpl w:val="3E7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303213"/>
    <w:multiLevelType w:val="multilevel"/>
    <w:tmpl w:val="8D66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960AE3"/>
    <w:multiLevelType w:val="hybridMultilevel"/>
    <w:tmpl w:val="C65AF844"/>
    <w:lvl w:ilvl="0" w:tplc="A16C3C46">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063A1A"/>
    <w:multiLevelType w:val="multilevel"/>
    <w:tmpl w:val="61C4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2"/>
  </w:num>
  <w:num w:numId="4">
    <w:abstractNumId w:val="3"/>
  </w:num>
  <w:num w:numId="5">
    <w:abstractNumId w:val="9"/>
  </w:num>
  <w:num w:numId="6">
    <w:abstractNumId w:val="8"/>
  </w:num>
  <w:num w:numId="7">
    <w:abstractNumId w:val="6"/>
  </w:num>
  <w:num w:numId="8">
    <w:abstractNumId w:val="4"/>
  </w:num>
  <w:num w:numId="9">
    <w:abstractNumId w:val="5"/>
  </w:num>
  <w:num w:numId="10">
    <w:abstractNumId w:val="2"/>
  </w:num>
  <w:num w:numId="11">
    <w:abstractNumId w:val="10"/>
  </w:num>
  <w:num w:numId="12">
    <w:abstractNumId w:val="11"/>
  </w:num>
  <w:num w:numId="13">
    <w:abstractNumId w:val="7"/>
  </w:num>
  <w:num w:numId="14">
    <w:abstractNumId w:val="0"/>
    <w:lvlOverride w:ilvl="0">
      <w:lvl w:ilvl="0">
        <w:numFmt w:val="bullet"/>
        <w:lvlText w:val=""/>
        <w:legacy w:legacy="1" w:legacySpace="0" w:legacyIndent="0"/>
        <w:lvlJc w:val="left"/>
        <w:rPr>
          <w:rFonts w:ascii="Symbol" w:hAnsi="Symbol" w:hint="default"/>
        </w:rPr>
      </w:lvl>
    </w:lvlOverride>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B0FFC"/>
    <w:rsid w:val="00102D8F"/>
    <w:rsid w:val="001E44C6"/>
    <w:rsid w:val="00240273"/>
    <w:rsid w:val="00346FB8"/>
    <w:rsid w:val="003D0E39"/>
    <w:rsid w:val="006C26F7"/>
    <w:rsid w:val="006D6D44"/>
    <w:rsid w:val="00731FFC"/>
    <w:rsid w:val="007B0FFC"/>
    <w:rsid w:val="008000C6"/>
    <w:rsid w:val="00911A0F"/>
    <w:rsid w:val="00966BD0"/>
    <w:rsid w:val="00A27B85"/>
    <w:rsid w:val="00AA7107"/>
    <w:rsid w:val="00BE0FCC"/>
    <w:rsid w:val="00D538AD"/>
    <w:rsid w:val="00DD049C"/>
    <w:rsid w:val="00E05554"/>
    <w:rsid w:val="00F93EA9"/>
    <w:rsid w:val="00FB4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0F"/>
    <w:pPr>
      <w:spacing w:after="200" w:line="276" w:lineRule="auto"/>
    </w:pPr>
    <w:rPr>
      <w:sz w:val="22"/>
      <w:szCs w:val="22"/>
      <w:lang w:bidi="en-US"/>
    </w:rPr>
  </w:style>
  <w:style w:type="paragraph" w:styleId="Heading1">
    <w:name w:val="heading 1"/>
    <w:basedOn w:val="Normal"/>
    <w:next w:val="Normal"/>
    <w:link w:val="Heading1Char"/>
    <w:uiPriority w:val="9"/>
    <w:qFormat/>
    <w:rsid w:val="00911A0F"/>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911A0F"/>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911A0F"/>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911A0F"/>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911A0F"/>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911A0F"/>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911A0F"/>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911A0F"/>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911A0F"/>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A0F"/>
    <w:rPr>
      <w:rFonts w:ascii="Cambria" w:eastAsia="Times New Roman" w:hAnsi="Cambria" w:cs="Times New Roman"/>
      <w:b/>
      <w:bCs/>
      <w:sz w:val="26"/>
      <w:szCs w:val="26"/>
    </w:rPr>
  </w:style>
  <w:style w:type="paragraph" w:styleId="HTMLPreformatted">
    <w:name w:val="HTML Preformatted"/>
    <w:basedOn w:val="Normal"/>
    <w:link w:val="HTMLPreformattedChar"/>
    <w:uiPriority w:val="99"/>
    <w:semiHidden/>
    <w:unhideWhenUsed/>
    <w:rsid w:val="007B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0FFC"/>
    <w:rPr>
      <w:rFonts w:ascii="Courier New" w:eastAsia="Times New Roman" w:hAnsi="Courier New" w:cs="Courier New"/>
      <w:sz w:val="20"/>
      <w:szCs w:val="20"/>
    </w:rPr>
  </w:style>
  <w:style w:type="character" w:styleId="Hyperlink">
    <w:name w:val="Hyperlink"/>
    <w:basedOn w:val="DefaultParagraphFont"/>
    <w:uiPriority w:val="99"/>
    <w:unhideWhenUsed/>
    <w:rsid w:val="007B0FFC"/>
    <w:rPr>
      <w:color w:val="0000FF"/>
      <w:u w:val="single"/>
    </w:rPr>
  </w:style>
  <w:style w:type="character" w:customStyle="1" w:styleId="Heading1Char">
    <w:name w:val="Heading 1 Char"/>
    <w:basedOn w:val="DefaultParagraphFont"/>
    <w:link w:val="Heading1"/>
    <w:uiPriority w:val="9"/>
    <w:rsid w:val="00911A0F"/>
    <w:rPr>
      <w:rFonts w:ascii="Cambria" w:eastAsia="Times New Roman" w:hAnsi="Cambria" w:cs="Times New Roman"/>
      <w:b/>
      <w:bCs/>
      <w:sz w:val="28"/>
      <w:szCs w:val="28"/>
    </w:rPr>
  </w:style>
  <w:style w:type="paragraph" w:styleId="NoSpacing">
    <w:name w:val="No Spacing"/>
    <w:basedOn w:val="Normal"/>
    <w:uiPriority w:val="1"/>
    <w:qFormat/>
    <w:rsid w:val="00911A0F"/>
    <w:pPr>
      <w:spacing w:after="0" w:line="240" w:lineRule="auto"/>
    </w:pPr>
  </w:style>
  <w:style w:type="character" w:customStyle="1" w:styleId="Heading3Char">
    <w:name w:val="Heading 3 Char"/>
    <w:basedOn w:val="DefaultParagraphFont"/>
    <w:link w:val="Heading3"/>
    <w:uiPriority w:val="9"/>
    <w:rsid w:val="00911A0F"/>
    <w:rPr>
      <w:rFonts w:ascii="Cambria" w:eastAsia="Times New Roman" w:hAnsi="Cambria" w:cs="Times New Roman"/>
      <w:b/>
      <w:bCs/>
    </w:rPr>
  </w:style>
  <w:style w:type="paragraph" w:styleId="NormalWeb">
    <w:name w:val="Normal (Web)"/>
    <w:basedOn w:val="Normal"/>
    <w:uiPriority w:val="99"/>
    <w:unhideWhenUsed/>
    <w:rsid w:val="00BE0FCC"/>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E0FCC"/>
    <w:rPr>
      <w:rFonts w:ascii="Courier New" w:eastAsia="Times New Roman" w:hAnsi="Courier New" w:cs="Courier New"/>
      <w:sz w:val="20"/>
      <w:szCs w:val="20"/>
    </w:rPr>
  </w:style>
  <w:style w:type="character" w:styleId="Emphasis">
    <w:name w:val="Emphasis"/>
    <w:uiPriority w:val="20"/>
    <w:qFormat/>
    <w:rsid w:val="00911A0F"/>
    <w:rPr>
      <w:b/>
      <w:bCs/>
      <w:i/>
      <w:iCs/>
      <w:spacing w:val="10"/>
      <w:bdr w:val="none" w:sz="0" w:space="0" w:color="auto"/>
      <w:shd w:val="clear" w:color="auto" w:fill="auto"/>
    </w:rPr>
  </w:style>
  <w:style w:type="paragraph" w:styleId="TOCHeading">
    <w:name w:val="TOC Heading"/>
    <w:basedOn w:val="Heading1"/>
    <w:next w:val="Normal"/>
    <w:uiPriority w:val="39"/>
    <w:semiHidden/>
    <w:unhideWhenUsed/>
    <w:qFormat/>
    <w:rsid w:val="00911A0F"/>
    <w:pPr>
      <w:outlineLvl w:val="9"/>
    </w:pPr>
  </w:style>
  <w:style w:type="paragraph" w:styleId="TOC1">
    <w:name w:val="toc 1"/>
    <w:basedOn w:val="Normal"/>
    <w:next w:val="Normal"/>
    <w:autoRedefine/>
    <w:uiPriority w:val="39"/>
    <w:unhideWhenUsed/>
    <w:rsid w:val="00911A0F"/>
    <w:pPr>
      <w:tabs>
        <w:tab w:val="right" w:leader="dot" w:pos="9350"/>
      </w:tabs>
      <w:pPrChange w:id="0" w:author="Thomas Kee" w:date="2011-03-31T10:39:00Z">
        <w:pPr>
          <w:spacing w:after="200" w:line="276" w:lineRule="auto"/>
        </w:pPr>
      </w:pPrChange>
    </w:pPr>
    <w:rPr>
      <w:rPrChange w:id="0" w:author="Thomas Kee" w:date="2011-03-31T10:39:00Z">
        <w:rPr>
          <w:rFonts w:ascii="Calibri" w:hAnsi="Calibri"/>
          <w:sz w:val="22"/>
          <w:szCs w:val="22"/>
          <w:lang w:val="en-US" w:eastAsia="en-US" w:bidi="en-US"/>
        </w:rPr>
      </w:rPrChange>
    </w:rPr>
  </w:style>
  <w:style w:type="paragraph" w:styleId="TOC2">
    <w:name w:val="toc 2"/>
    <w:basedOn w:val="Normal"/>
    <w:next w:val="Normal"/>
    <w:autoRedefine/>
    <w:uiPriority w:val="39"/>
    <w:unhideWhenUsed/>
    <w:rsid w:val="00E05554"/>
    <w:pPr>
      <w:ind w:left="220"/>
    </w:pPr>
  </w:style>
  <w:style w:type="paragraph" w:styleId="TOC3">
    <w:name w:val="toc 3"/>
    <w:basedOn w:val="Normal"/>
    <w:next w:val="Normal"/>
    <w:autoRedefine/>
    <w:uiPriority w:val="39"/>
    <w:unhideWhenUsed/>
    <w:rsid w:val="00E05554"/>
    <w:pPr>
      <w:ind w:left="440"/>
    </w:pPr>
  </w:style>
  <w:style w:type="paragraph" w:styleId="Revision">
    <w:name w:val="Revision"/>
    <w:hidden/>
    <w:uiPriority w:val="99"/>
    <w:semiHidden/>
    <w:rsid w:val="00731FFC"/>
    <w:pPr>
      <w:spacing w:after="200" w:line="276" w:lineRule="auto"/>
    </w:pPr>
    <w:rPr>
      <w:sz w:val="22"/>
      <w:szCs w:val="22"/>
    </w:rPr>
  </w:style>
  <w:style w:type="paragraph" w:styleId="BalloonText">
    <w:name w:val="Balloon Text"/>
    <w:basedOn w:val="Normal"/>
    <w:link w:val="BalloonTextChar"/>
    <w:uiPriority w:val="99"/>
    <w:semiHidden/>
    <w:unhideWhenUsed/>
    <w:rsid w:val="0073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FC"/>
    <w:rPr>
      <w:rFonts w:ascii="Tahoma" w:hAnsi="Tahoma" w:cs="Tahoma"/>
      <w:sz w:val="16"/>
      <w:szCs w:val="16"/>
    </w:rPr>
  </w:style>
  <w:style w:type="character" w:customStyle="1" w:styleId="Heading4Char">
    <w:name w:val="Heading 4 Char"/>
    <w:basedOn w:val="DefaultParagraphFont"/>
    <w:link w:val="Heading4"/>
    <w:uiPriority w:val="9"/>
    <w:semiHidden/>
    <w:rsid w:val="00911A0F"/>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911A0F"/>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911A0F"/>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911A0F"/>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911A0F"/>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911A0F"/>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911A0F"/>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911A0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911A0F"/>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911A0F"/>
    <w:rPr>
      <w:rFonts w:ascii="Cambria" w:eastAsia="Times New Roman" w:hAnsi="Cambria" w:cs="Times New Roman"/>
      <w:i/>
      <w:iCs/>
      <w:spacing w:val="13"/>
      <w:sz w:val="24"/>
      <w:szCs w:val="24"/>
    </w:rPr>
  </w:style>
  <w:style w:type="character" w:styleId="Strong">
    <w:name w:val="Strong"/>
    <w:uiPriority w:val="22"/>
    <w:qFormat/>
    <w:rsid w:val="00911A0F"/>
    <w:rPr>
      <w:b/>
      <w:bCs/>
    </w:rPr>
  </w:style>
  <w:style w:type="paragraph" w:styleId="ListParagraph">
    <w:name w:val="List Paragraph"/>
    <w:basedOn w:val="Normal"/>
    <w:uiPriority w:val="34"/>
    <w:qFormat/>
    <w:rsid w:val="00911A0F"/>
    <w:pPr>
      <w:ind w:left="720"/>
      <w:contextualSpacing/>
    </w:pPr>
  </w:style>
  <w:style w:type="paragraph" w:styleId="Quote">
    <w:name w:val="Quote"/>
    <w:basedOn w:val="Normal"/>
    <w:next w:val="Normal"/>
    <w:link w:val="QuoteChar"/>
    <w:uiPriority w:val="29"/>
    <w:qFormat/>
    <w:rsid w:val="00911A0F"/>
    <w:pPr>
      <w:spacing w:before="200" w:after="0"/>
      <w:ind w:left="360" w:right="360"/>
    </w:pPr>
    <w:rPr>
      <w:i/>
      <w:iCs/>
    </w:rPr>
  </w:style>
  <w:style w:type="character" w:customStyle="1" w:styleId="QuoteChar">
    <w:name w:val="Quote Char"/>
    <w:basedOn w:val="DefaultParagraphFont"/>
    <w:link w:val="Quote"/>
    <w:uiPriority w:val="29"/>
    <w:rsid w:val="00911A0F"/>
    <w:rPr>
      <w:i/>
      <w:iCs/>
    </w:rPr>
  </w:style>
  <w:style w:type="paragraph" w:styleId="IntenseQuote">
    <w:name w:val="Intense Quote"/>
    <w:basedOn w:val="Normal"/>
    <w:next w:val="Normal"/>
    <w:link w:val="IntenseQuoteChar"/>
    <w:uiPriority w:val="30"/>
    <w:qFormat/>
    <w:rsid w:val="00911A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1A0F"/>
    <w:rPr>
      <w:b/>
      <w:bCs/>
      <w:i/>
      <w:iCs/>
    </w:rPr>
  </w:style>
  <w:style w:type="character" w:styleId="SubtleEmphasis">
    <w:name w:val="Subtle Emphasis"/>
    <w:uiPriority w:val="19"/>
    <w:qFormat/>
    <w:rsid w:val="00911A0F"/>
    <w:rPr>
      <w:i/>
      <w:iCs/>
    </w:rPr>
  </w:style>
  <w:style w:type="character" w:styleId="IntenseEmphasis">
    <w:name w:val="Intense Emphasis"/>
    <w:uiPriority w:val="21"/>
    <w:qFormat/>
    <w:rsid w:val="00911A0F"/>
    <w:rPr>
      <w:b/>
      <w:bCs/>
    </w:rPr>
  </w:style>
  <w:style w:type="character" w:styleId="SubtleReference">
    <w:name w:val="Subtle Reference"/>
    <w:uiPriority w:val="31"/>
    <w:qFormat/>
    <w:rsid w:val="00911A0F"/>
    <w:rPr>
      <w:smallCaps/>
    </w:rPr>
  </w:style>
  <w:style w:type="character" w:styleId="IntenseReference">
    <w:name w:val="Intense Reference"/>
    <w:uiPriority w:val="32"/>
    <w:qFormat/>
    <w:rsid w:val="00911A0F"/>
    <w:rPr>
      <w:smallCaps/>
      <w:spacing w:val="5"/>
      <w:u w:val="single"/>
    </w:rPr>
  </w:style>
  <w:style w:type="character" w:styleId="BookTitle">
    <w:name w:val="Book Title"/>
    <w:uiPriority w:val="33"/>
    <w:qFormat/>
    <w:rsid w:val="00911A0F"/>
    <w:rPr>
      <w:i/>
      <w:iCs/>
      <w:smallCaps/>
      <w:spacing w:val="5"/>
    </w:rPr>
  </w:style>
  <w:style w:type="paragraph" w:customStyle="1" w:styleId="time">
    <w:name w:val="time"/>
    <w:basedOn w:val="Normal"/>
    <w:rsid w:val="00911A0F"/>
    <w:pPr>
      <w:spacing w:before="100" w:beforeAutospacing="1" w:after="100" w:afterAutospacing="1" w:line="240" w:lineRule="auto"/>
    </w:pPr>
    <w:rPr>
      <w:rFonts w:ascii="Times New Roman" w:hAnsi="Times New Roman"/>
      <w:sz w:val="24"/>
      <w:szCs w:val="24"/>
      <w:lang w:bidi="ar-SA"/>
    </w:rPr>
  </w:style>
  <w:style w:type="paragraph" w:customStyle="1" w:styleId="byline">
    <w:name w:val="byline"/>
    <w:basedOn w:val="Normal"/>
    <w:rsid w:val="00911A0F"/>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876429745">
      <w:bodyDiv w:val="1"/>
      <w:marLeft w:val="0"/>
      <w:marRight w:val="0"/>
      <w:marTop w:val="0"/>
      <w:marBottom w:val="0"/>
      <w:divBdr>
        <w:top w:val="none" w:sz="0" w:space="0" w:color="auto"/>
        <w:left w:val="none" w:sz="0" w:space="0" w:color="auto"/>
        <w:bottom w:val="none" w:sz="0" w:space="0" w:color="auto"/>
        <w:right w:val="none" w:sz="0" w:space="0" w:color="auto"/>
      </w:divBdr>
      <w:divsChild>
        <w:div w:id="1596474180">
          <w:marLeft w:val="0"/>
          <w:marRight w:val="0"/>
          <w:marTop w:val="0"/>
          <w:marBottom w:val="0"/>
          <w:divBdr>
            <w:top w:val="none" w:sz="0" w:space="0" w:color="auto"/>
            <w:left w:val="none" w:sz="0" w:space="0" w:color="auto"/>
            <w:bottom w:val="none" w:sz="0" w:space="0" w:color="auto"/>
            <w:right w:val="none" w:sz="0" w:space="0" w:color="auto"/>
          </w:divBdr>
        </w:div>
      </w:divsChild>
    </w:div>
    <w:div w:id="1046879171">
      <w:bodyDiv w:val="1"/>
      <w:marLeft w:val="0"/>
      <w:marRight w:val="0"/>
      <w:marTop w:val="0"/>
      <w:marBottom w:val="0"/>
      <w:divBdr>
        <w:top w:val="none" w:sz="0" w:space="0" w:color="auto"/>
        <w:left w:val="none" w:sz="0" w:space="0" w:color="auto"/>
        <w:bottom w:val="none" w:sz="0" w:space="0" w:color="auto"/>
        <w:right w:val="none" w:sz="0" w:space="0" w:color="auto"/>
      </w:divBdr>
      <w:divsChild>
        <w:div w:id="717778409">
          <w:marLeft w:val="0"/>
          <w:marRight w:val="0"/>
          <w:marTop w:val="0"/>
          <w:marBottom w:val="0"/>
          <w:divBdr>
            <w:top w:val="none" w:sz="0" w:space="0" w:color="auto"/>
            <w:left w:val="none" w:sz="0" w:space="0" w:color="auto"/>
            <w:bottom w:val="none" w:sz="0" w:space="0" w:color="auto"/>
            <w:right w:val="none" w:sz="0" w:space="0" w:color="auto"/>
          </w:divBdr>
          <w:divsChild>
            <w:div w:id="1705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938">
      <w:bodyDiv w:val="1"/>
      <w:marLeft w:val="0"/>
      <w:marRight w:val="0"/>
      <w:marTop w:val="0"/>
      <w:marBottom w:val="0"/>
      <w:divBdr>
        <w:top w:val="none" w:sz="0" w:space="0" w:color="auto"/>
        <w:left w:val="none" w:sz="0" w:space="0" w:color="auto"/>
        <w:bottom w:val="none" w:sz="0" w:space="0" w:color="auto"/>
        <w:right w:val="none" w:sz="0" w:space="0" w:color="auto"/>
      </w:divBdr>
      <w:divsChild>
        <w:div w:id="119038278">
          <w:marLeft w:val="0"/>
          <w:marRight w:val="0"/>
          <w:marTop w:val="0"/>
          <w:marBottom w:val="0"/>
          <w:divBdr>
            <w:top w:val="none" w:sz="0" w:space="0" w:color="auto"/>
            <w:left w:val="none" w:sz="0" w:space="0" w:color="auto"/>
            <w:bottom w:val="none" w:sz="0" w:space="0" w:color="auto"/>
            <w:right w:val="none" w:sz="0" w:space="0" w:color="auto"/>
          </w:divBdr>
          <w:divsChild>
            <w:div w:id="436759145">
              <w:marLeft w:val="0"/>
              <w:marRight w:val="0"/>
              <w:marTop w:val="0"/>
              <w:marBottom w:val="0"/>
              <w:divBdr>
                <w:top w:val="none" w:sz="0" w:space="0" w:color="auto"/>
                <w:left w:val="none" w:sz="0" w:space="0" w:color="auto"/>
                <w:bottom w:val="none" w:sz="0" w:space="0" w:color="auto"/>
                <w:right w:val="none" w:sz="0" w:space="0" w:color="auto"/>
              </w:divBdr>
            </w:div>
            <w:div w:id="803734088">
              <w:marLeft w:val="0"/>
              <w:marRight w:val="0"/>
              <w:marTop w:val="0"/>
              <w:marBottom w:val="0"/>
              <w:divBdr>
                <w:top w:val="none" w:sz="0" w:space="0" w:color="auto"/>
                <w:left w:val="none" w:sz="0" w:space="0" w:color="auto"/>
                <w:bottom w:val="none" w:sz="0" w:space="0" w:color="auto"/>
                <w:right w:val="none" w:sz="0" w:space="0" w:color="auto"/>
              </w:divBdr>
            </w:div>
            <w:div w:id="1031340349">
              <w:marLeft w:val="0"/>
              <w:marRight w:val="0"/>
              <w:marTop w:val="0"/>
              <w:marBottom w:val="0"/>
              <w:divBdr>
                <w:top w:val="none" w:sz="0" w:space="0" w:color="auto"/>
                <w:left w:val="none" w:sz="0" w:space="0" w:color="auto"/>
                <w:bottom w:val="none" w:sz="0" w:space="0" w:color="auto"/>
                <w:right w:val="none" w:sz="0" w:space="0" w:color="auto"/>
              </w:divBdr>
              <w:divsChild>
                <w:div w:id="21174274">
                  <w:marLeft w:val="0"/>
                  <w:marRight w:val="0"/>
                  <w:marTop w:val="0"/>
                  <w:marBottom w:val="0"/>
                  <w:divBdr>
                    <w:top w:val="none" w:sz="0" w:space="0" w:color="auto"/>
                    <w:left w:val="none" w:sz="0" w:space="0" w:color="auto"/>
                    <w:bottom w:val="none" w:sz="0" w:space="0" w:color="auto"/>
                    <w:right w:val="none" w:sz="0" w:space="0" w:color="auto"/>
                  </w:divBdr>
                </w:div>
                <w:div w:id="127166754">
                  <w:marLeft w:val="0"/>
                  <w:marRight w:val="0"/>
                  <w:marTop w:val="0"/>
                  <w:marBottom w:val="0"/>
                  <w:divBdr>
                    <w:top w:val="none" w:sz="0" w:space="0" w:color="auto"/>
                    <w:left w:val="none" w:sz="0" w:space="0" w:color="auto"/>
                    <w:bottom w:val="none" w:sz="0" w:space="0" w:color="auto"/>
                    <w:right w:val="none" w:sz="0" w:space="0" w:color="auto"/>
                  </w:divBdr>
                  <w:divsChild>
                    <w:div w:id="151410601">
                      <w:marLeft w:val="0"/>
                      <w:marRight w:val="0"/>
                      <w:marTop w:val="0"/>
                      <w:marBottom w:val="0"/>
                      <w:divBdr>
                        <w:top w:val="none" w:sz="0" w:space="0" w:color="auto"/>
                        <w:left w:val="none" w:sz="0" w:space="0" w:color="auto"/>
                        <w:bottom w:val="none" w:sz="0" w:space="0" w:color="auto"/>
                        <w:right w:val="none" w:sz="0" w:space="0" w:color="auto"/>
                      </w:divBdr>
                    </w:div>
                  </w:divsChild>
                </w:div>
                <w:div w:id="255864340">
                  <w:marLeft w:val="0"/>
                  <w:marRight w:val="0"/>
                  <w:marTop w:val="0"/>
                  <w:marBottom w:val="0"/>
                  <w:divBdr>
                    <w:top w:val="none" w:sz="0" w:space="0" w:color="auto"/>
                    <w:left w:val="none" w:sz="0" w:space="0" w:color="auto"/>
                    <w:bottom w:val="none" w:sz="0" w:space="0" w:color="auto"/>
                    <w:right w:val="none" w:sz="0" w:space="0" w:color="auto"/>
                  </w:divBdr>
                  <w:divsChild>
                    <w:div w:id="1720863159">
                      <w:marLeft w:val="0"/>
                      <w:marRight w:val="0"/>
                      <w:marTop w:val="0"/>
                      <w:marBottom w:val="0"/>
                      <w:divBdr>
                        <w:top w:val="none" w:sz="0" w:space="0" w:color="auto"/>
                        <w:left w:val="none" w:sz="0" w:space="0" w:color="auto"/>
                        <w:bottom w:val="none" w:sz="0" w:space="0" w:color="auto"/>
                        <w:right w:val="none" w:sz="0" w:space="0" w:color="auto"/>
                      </w:divBdr>
                    </w:div>
                  </w:divsChild>
                </w:div>
                <w:div w:id="731388086">
                  <w:marLeft w:val="0"/>
                  <w:marRight w:val="0"/>
                  <w:marTop w:val="0"/>
                  <w:marBottom w:val="0"/>
                  <w:divBdr>
                    <w:top w:val="none" w:sz="0" w:space="0" w:color="auto"/>
                    <w:left w:val="none" w:sz="0" w:space="0" w:color="auto"/>
                    <w:bottom w:val="none" w:sz="0" w:space="0" w:color="auto"/>
                    <w:right w:val="none" w:sz="0" w:space="0" w:color="auto"/>
                  </w:divBdr>
                  <w:divsChild>
                    <w:div w:id="64954982">
                      <w:marLeft w:val="0"/>
                      <w:marRight w:val="0"/>
                      <w:marTop w:val="0"/>
                      <w:marBottom w:val="0"/>
                      <w:divBdr>
                        <w:top w:val="none" w:sz="0" w:space="0" w:color="auto"/>
                        <w:left w:val="none" w:sz="0" w:space="0" w:color="auto"/>
                        <w:bottom w:val="none" w:sz="0" w:space="0" w:color="auto"/>
                        <w:right w:val="none" w:sz="0" w:space="0" w:color="auto"/>
                      </w:divBdr>
                    </w:div>
                  </w:divsChild>
                </w:div>
                <w:div w:id="863714402">
                  <w:marLeft w:val="0"/>
                  <w:marRight w:val="0"/>
                  <w:marTop w:val="0"/>
                  <w:marBottom w:val="0"/>
                  <w:divBdr>
                    <w:top w:val="none" w:sz="0" w:space="0" w:color="auto"/>
                    <w:left w:val="none" w:sz="0" w:space="0" w:color="auto"/>
                    <w:bottom w:val="none" w:sz="0" w:space="0" w:color="auto"/>
                    <w:right w:val="none" w:sz="0" w:space="0" w:color="auto"/>
                  </w:divBdr>
                  <w:divsChild>
                    <w:div w:id="1992980513">
                      <w:marLeft w:val="0"/>
                      <w:marRight w:val="0"/>
                      <w:marTop w:val="0"/>
                      <w:marBottom w:val="0"/>
                      <w:divBdr>
                        <w:top w:val="none" w:sz="0" w:space="0" w:color="auto"/>
                        <w:left w:val="none" w:sz="0" w:space="0" w:color="auto"/>
                        <w:bottom w:val="none" w:sz="0" w:space="0" w:color="auto"/>
                        <w:right w:val="none" w:sz="0" w:space="0" w:color="auto"/>
                      </w:divBdr>
                    </w:div>
                  </w:divsChild>
                </w:div>
                <w:div w:id="1064568604">
                  <w:marLeft w:val="0"/>
                  <w:marRight w:val="0"/>
                  <w:marTop w:val="0"/>
                  <w:marBottom w:val="0"/>
                  <w:divBdr>
                    <w:top w:val="none" w:sz="0" w:space="0" w:color="auto"/>
                    <w:left w:val="none" w:sz="0" w:space="0" w:color="auto"/>
                    <w:bottom w:val="none" w:sz="0" w:space="0" w:color="auto"/>
                    <w:right w:val="none" w:sz="0" w:space="0" w:color="auto"/>
                  </w:divBdr>
                  <w:divsChild>
                    <w:div w:id="314071828">
                      <w:marLeft w:val="0"/>
                      <w:marRight w:val="0"/>
                      <w:marTop w:val="0"/>
                      <w:marBottom w:val="0"/>
                      <w:divBdr>
                        <w:top w:val="none" w:sz="0" w:space="0" w:color="auto"/>
                        <w:left w:val="none" w:sz="0" w:space="0" w:color="auto"/>
                        <w:bottom w:val="none" w:sz="0" w:space="0" w:color="auto"/>
                        <w:right w:val="none" w:sz="0" w:space="0" w:color="auto"/>
                      </w:divBdr>
                    </w:div>
                  </w:divsChild>
                </w:div>
                <w:div w:id="1077702528">
                  <w:marLeft w:val="0"/>
                  <w:marRight w:val="0"/>
                  <w:marTop w:val="0"/>
                  <w:marBottom w:val="0"/>
                  <w:divBdr>
                    <w:top w:val="none" w:sz="0" w:space="0" w:color="auto"/>
                    <w:left w:val="none" w:sz="0" w:space="0" w:color="auto"/>
                    <w:bottom w:val="none" w:sz="0" w:space="0" w:color="auto"/>
                    <w:right w:val="none" w:sz="0" w:space="0" w:color="auto"/>
                  </w:divBdr>
                </w:div>
                <w:div w:id="1425999375">
                  <w:marLeft w:val="0"/>
                  <w:marRight w:val="0"/>
                  <w:marTop w:val="0"/>
                  <w:marBottom w:val="0"/>
                  <w:divBdr>
                    <w:top w:val="none" w:sz="0" w:space="0" w:color="auto"/>
                    <w:left w:val="none" w:sz="0" w:space="0" w:color="auto"/>
                    <w:bottom w:val="none" w:sz="0" w:space="0" w:color="auto"/>
                    <w:right w:val="none" w:sz="0" w:space="0" w:color="auto"/>
                  </w:divBdr>
                  <w:divsChild>
                    <w:div w:id="367679299">
                      <w:marLeft w:val="0"/>
                      <w:marRight w:val="0"/>
                      <w:marTop w:val="0"/>
                      <w:marBottom w:val="0"/>
                      <w:divBdr>
                        <w:top w:val="none" w:sz="0" w:space="0" w:color="auto"/>
                        <w:left w:val="none" w:sz="0" w:space="0" w:color="auto"/>
                        <w:bottom w:val="none" w:sz="0" w:space="0" w:color="auto"/>
                        <w:right w:val="none" w:sz="0" w:space="0" w:color="auto"/>
                      </w:divBdr>
                    </w:div>
                  </w:divsChild>
                </w:div>
                <w:div w:id="1436829704">
                  <w:marLeft w:val="0"/>
                  <w:marRight w:val="0"/>
                  <w:marTop w:val="0"/>
                  <w:marBottom w:val="0"/>
                  <w:divBdr>
                    <w:top w:val="none" w:sz="0" w:space="0" w:color="auto"/>
                    <w:left w:val="none" w:sz="0" w:space="0" w:color="auto"/>
                    <w:bottom w:val="none" w:sz="0" w:space="0" w:color="auto"/>
                    <w:right w:val="none" w:sz="0" w:space="0" w:color="auto"/>
                  </w:divBdr>
                </w:div>
                <w:div w:id="1839996170">
                  <w:marLeft w:val="0"/>
                  <w:marRight w:val="0"/>
                  <w:marTop w:val="0"/>
                  <w:marBottom w:val="0"/>
                  <w:divBdr>
                    <w:top w:val="none" w:sz="0" w:space="0" w:color="auto"/>
                    <w:left w:val="none" w:sz="0" w:space="0" w:color="auto"/>
                    <w:bottom w:val="none" w:sz="0" w:space="0" w:color="auto"/>
                    <w:right w:val="none" w:sz="0" w:space="0" w:color="auto"/>
                  </w:divBdr>
                </w:div>
                <w:div w:id="2086219152">
                  <w:marLeft w:val="0"/>
                  <w:marRight w:val="0"/>
                  <w:marTop w:val="0"/>
                  <w:marBottom w:val="0"/>
                  <w:divBdr>
                    <w:top w:val="none" w:sz="0" w:space="0" w:color="auto"/>
                    <w:left w:val="none" w:sz="0" w:space="0" w:color="auto"/>
                    <w:bottom w:val="none" w:sz="0" w:space="0" w:color="auto"/>
                    <w:right w:val="none" w:sz="0" w:space="0" w:color="auto"/>
                  </w:divBdr>
                </w:div>
              </w:divsChild>
            </w:div>
            <w:div w:id="1488550901">
              <w:marLeft w:val="0"/>
              <w:marRight w:val="0"/>
              <w:marTop w:val="0"/>
              <w:marBottom w:val="0"/>
              <w:divBdr>
                <w:top w:val="none" w:sz="0" w:space="0" w:color="auto"/>
                <w:left w:val="none" w:sz="0" w:space="0" w:color="auto"/>
                <w:bottom w:val="none" w:sz="0" w:space="0" w:color="auto"/>
                <w:right w:val="none" w:sz="0" w:space="0" w:color="auto"/>
              </w:divBdr>
            </w:div>
          </w:divsChild>
        </w:div>
        <w:div w:id="495414727">
          <w:marLeft w:val="0"/>
          <w:marRight w:val="0"/>
          <w:marTop w:val="0"/>
          <w:marBottom w:val="0"/>
          <w:divBdr>
            <w:top w:val="none" w:sz="0" w:space="0" w:color="auto"/>
            <w:left w:val="none" w:sz="0" w:space="0" w:color="auto"/>
            <w:bottom w:val="none" w:sz="0" w:space="0" w:color="auto"/>
            <w:right w:val="none" w:sz="0" w:space="0" w:color="auto"/>
          </w:divBdr>
          <w:divsChild>
            <w:div w:id="784424016">
              <w:marLeft w:val="0"/>
              <w:marRight w:val="0"/>
              <w:marTop w:val="0"/>
              <w:marBottom w:val="0"/>
              <w:divBdr>
                <w:top w:val="none" w:sz="0" w:space="0" w:color="auto"/>
                <w:left w:val="none" w:sz="0" w:space="0" w:color="auto"/>
                <w:bottom w:val="none" w:sz="0" w:space="0" w:color="auto"/>
                <w:right w:val="none" w:sz="0" w:space="0" w:color="auto"/>
              </w:divBdr>
              <w:divsChild>
                <w:div w:id="103354325">
                  <w:marLeft w:val="0"/>
                  <w:marRight w:val="0"/>
                  <w:marTop w:val="0"/>
                  <w:marBottom w:val="0"/>
                  <w:divBdr>
                    <w:top w:val="none" w:sz="0" w:space="0" w:color="auto"/>
                    <w:left w:val="none" w:sz="0" w:space="0" w:color="auto"/>
                    <w:bottom w:val="none" w:sz="0" w:space="0" w:color="auto"/>
                    <w:right w:val="none" w:sz="0" w:space="0" w:color="auto"/>
                  </w:divBdr>
                </w:div>
                <w:div w:id="361588691">
                  <w:marLeft w:val="0"/>
                  <w:marRight w:val="0"/>
                  <w:marTop w:val="0"/>
                  <w:marBottom w:val="0"/>
                  <w:divBdr>
                    <w:top w:val="none" w:sz="0" w:space="0" w:color="auto"/>
                    <w:left w:val="none" w:sz="0" w:space="0" w:color="auto"/>
                    <w:bottom w:val="none" w:sz="0" w:space="0" w:color="auto"/>
                    <w:right w:val="none" w:sz="0" w:space="0" w:color="auto"/>
                  </w:divBdr>
                </w:div>
                <w:div w:id="605423083">
                  <w:marLeft w:val="0"/>
                  <w:marRight w:val="0"/>
                  <w:marTop w:val="0"/>
                  <w:marBottom w:val="0"/>
                  <w:divBdr>
                    <w:top w:val="none" w:sz="0" w:space="0" w:color="auto"/>
                    <w:left w:val="none" w:sz="0" w:space="0" w:color="auto"/>
                    <w:bottom w:val="none" w:sz="0" w:space="0" w:color="auto"/>
                    <w:right w:val="none" w:sz="0" w:space="0" w:color="auto"/>
                  </w:divBdr>
                </w:div>
                <w:div w:id="18886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5111">
          <w:marLeft w:val="0"/>
          <w:marRight w:val="0"/>
          <w:marTop w:val="0"/>
          <w:marBottom w:val="0"/>
          <w:divBdr>
            <w:top w:val="none" w:sz="0" w:space="0" w:color="auto"/>
            <w:left w:val="none" w:sz="0" w:space="0" w:color="auto"/>
            <w:bottom w:val="none" w:sz="0" w:space="0" w:color="auto"/>
            <w:right w:val="none" w:sz="0" w:space="0" w:color="auto"/>
          </w:divBdr>
          <w:divsChild>
            <w:div w:id="513762515">
              <w:marLeft w:val="0"/>
              <w:marRight w:val="0"/>
              <w:marTop w:val="0"/>
              <w:marBottom w:val="0"/>
              <w:divBdr>
                <w:top w:val="none" w:sz="0" w:space="0" w:color="auto"/>
                <w:left w:val="none" w:sz="0" w:space="0" w:color="auto"/>
                <w:bottom w:val="none" w:sz="0" w:space="0" w:color="auto"/>
                <w:right w:val="none" w:sz="0" w:space="0" w:color="auto"/>
              </w:divBdr>
            </w:div>
            <w:div w:id="1305740813">
              <w:marLeft w:val="0"/>
              <w:marRight w:val="0"/>
              <w:marTop w:val="0"/>
              <w:marBottom w:val="0"/>
              <w:divBdr>
                <w:top w:val="none" w:sz="0" w:space="0" w:color="auto"/>
                <w:left w:val="none" w:sz="0" w:space="0" w:color="auto"/>
                <w:bottom w:val="none" w:sz="0" w:space="0" w:color="auto"/>
                <w:right w:val="none" w:sz="0" w:space="0" w:color="auto"/>
              </w:divBdr>
              <w:divsChild>
                <w:div w:id="1442263981">
                  <w:marLeft w:val="0"/>
                  <w:marRight w:val="0"/>
                  <w:marTop w:val="0"/>
                  <w:marBottom w:val="0"/>
                  <w:divBdr>
                    <w:top w:val="none" w:sz="0" w:space="0" w:color="auto"/>
                    <w:left w:val="none" w:sz="0" w:space="0" w:color="auto"/>
                    <w:bottom w:val="none" w:sz="0" w:space="0" w:color="auto"/>
                    <w:right w:val="none" w:sz="0" w:space="0" w:color="auto"/>
                  </w:divBdr>
                  <w:divsChild>
                    <w:div w:id="1243877459">
                      <w:marLeft w:val="0"/>
                      <w:marRight w:val="0"/>
                      <w:marTop w:val="0"/>
                      <w:marBottom w:val="0"/>
                      <w:divBdr>
                        <w:top w:val="none" w:sz="0" w:space="0" w:color="auto"/>
                        <w:left w:val="none" w:sz="0" w:space="0" w:color="auto"/>
                        <w:bottom w:val="none" w:sz="0" w:space="0" w:color="auto"/>
                        <w:right w:val="none" w:sz="0" w:space="0" w:color="auto"/>
                      </w:divBdr>
                    </w:div>
                  </w:divsChild>
                </w:div>
                <w:div w:id="1516962875">
                  <w:marLeft w:val="0"/>
                  <w:marRight w:val="0"/>
                  <w:marTop w:val="0"/>
                  <w:marBottom w:val="0"/>
                  <w:divBdr>
                    <w:top w:val="none" w:sz="0" w:space="0" w:color="auto"/>
                    <w:left w:val="none" w:sz="0" w:space="0" w:color="auto"/>
                    <w:bottom w:val="none" w:sz="0" w:space="0" w:color="auto"/>
                    <w:right w:val="none" w:sz="0" w:space="0" w:color="auto"/>
                  </w:divBdr>
                  <w:divsChild>
                    <w:div w:id="1550457063">
                      <w:marLeft w:val="0"/>
                      <w:marRight w:val="0"/>
                      <w:marTop w:val="0"/>
                      <w:marBottom w:val="0"/>
                      <w:divBdr>
                        <w:top w:val="none" w:sz="0" w:space="0" w:color="auto"/>
                        <w:left w:val="none" w:sz="0" w:space="0" w:color="auto"/>
                        <w:bottom w:val="none" w:sz="0" w:space="0" w:color="auto"/>
                        <w:right w:val="none" w:sz="0" w:space="0" w:color="auto"/>
                      </w:divBdr>
                      <w:divsChild>
                        <w:div w:id="2140488254">
                          <w:marLeft w:val="0"/>
                          <w:marRight w:val="0"/>
                          <w:marTop w:val="0"/>
                          <w:marBottom w:val="0"/>
                          <w:divBdr>
                            <w:top w:val="none" w:sz="0" w:space="0" w:color="auto"/>
                            <w:left w:val="none" w:sz="0" w:space="0" w:color="auto"/>
                            <w:bottom w:val="none" w:sz="0" w:space="0" w:color="auto"/>
                            <w:right w:val="none" w:sz="0" w:space="0" w:color="auto"/>
                          </w:divBdr>
                        </w:div>
                      </w:divsChild>
                    </w:div>
                    <w:div w:id="17749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8555">
              <w:marLeft w:val="0"/>
              <w:marRight w:val="0"/>
              <w:marTop w:val="0"/>
              <w:marBottom w:val="0"/>
              <w:divBdr>
                <w:top w:val="none" w:sz="0" w:space="0" w:color="auto"/>
                <w:left w:val="none" w:sz="0" w:space="0" w:color="auto"/>
                <w:bottom w:val="none" w:sz="0" w:space="0" w:color="auto"/>
                <w:right w:val="none" w:sz="0" w:space="0" w:color="auto"/>
              </w:divBdr>
            </w:div>
          </w:divsChild>
        </w:div>
        <w:div w:id="982122526">
          <w:marLeft w:val="0"/>
          <w:marRight w:val="0"/>
          <w:marTop w:val="0"/>
          <w:marBottom w:val="0"/>
          <w:divBdr>
            <w:top w:val="none" w:sz="0" w:space="0" w:color="auto"/>
            <w:left w:val="none" w:sz="0" w:space="0" w:color="auto"/>
            <w:bottom w:val="none" w:sz="0" w:space="0" w:color="auto"/>
            <w:right w:val="none" w:sz="0" w:space="0" w:color="auto"/>
          </w:divBdr>
        </w:div>
        <w:div w:id="1408654780">
          <w:marLeft w:val="0"/>
          <w:marRight w:val="0"/>
          <w:marTop w:val="0"/>
          <w:marBottom w:val="0"/>
          <w:divBdr>
            <w:top w:val="none" w:sz="0" w:space="0" w:color="auto"/>
            <w:left w:val="none" w:sz="0" w:space="0" w:color="auto"/>
            <w:bottom w:val="none" w:sz="0" w:space="0" w:color="auto"/>
            <w:right w:val="none" w:sz="0" w:space="0" w:color="auto"/>
          </w:divBdr>
          <w:divsChild>
            <w:div w:id="71972073">
              <w:marLeft w:val="0"/>
              <w:marRight w:val="0"/>
              <w:marTop w:val="0"/>
              <w:marBottom w:val="0"/>
              <w:divBdr>
                <w:top w:val="none" w:sz="0" w:space="0" w:color="auto"/>
                <w:left w:val="none" w:sz="0" w:space="0" w:color="auto"/>
                <w:bottom w:val="none" w:sz="0" w:space="0" w:color="auto"/>
                <w:right w:val="none" w:sz="0" w:space="0" w:color="auto"/>
              </w:divBdr>
              <w:divsChild>
                <w:div w:id="393621162">
                  <w:marLeft w:val="0"/>
                  <w:marRight w:val="0"/>
                  <w:marTop w:val="0"/>
                  <w:marBottom w:val="0"/>
                  <w:divBdr>
                    <w:top w:val="none" w:sz="0" w:space="0" w:color="auto"/>
                    <w:left w:val="none" w:sz="0" w:space="0" w:color="auto"/>
                    <w:bottom w:val="none" w:sz="0" w:space="0" w:color="auto"/>
                    <w:right w:val="none" w:sz="0" w:space="0" w:color="auto"/>
                  </w:divBdr>
                  <w:divsChild>
                    <w:div w:id="590048271">
                      <w:marLeft w:val="0"/>
                      <w:marRight w:val="0"/>
                      <w:marTop w:val="0"/>
                      <w:marBottom w:val="0"/>
                      <w:divBdr>
                        <w:top w:val="none" w:sz="0" w:space="0" w:color="auto"/>
                        <w:left w:val="none" w:sz="0" w:space="0" w:color="auto"/>
                        <w:bottom w:val="none" w:sz="0" w:space="0" w:color="auto"/>
                        <w:right w:val="none" w:sz="0" w:space="0" w:color="auto"/>
                      </w:divBdr>
                    </w:div>
                  </w:divsChild>
                </w:div>
                <w:div w:id="902059337">
                  <w:marLeft w:val="0"/>
                  <w:marRight w:val="0"/>
                  <w:marTop w:val="0"/>
                  <w:marBottom w:val="0"/>
                  <w:divBdr>
                    <w:top w:val="none" w:sz="0" w:space="0" w:color="auto"/>
                    <w:left w:val="none" w:sz="0" w:space="0" w:color="auto"/>
                    <w:bottom w:val="none" w:sz="0" w:space="0" w:color="auto"/>
                    <w:right w:val="none" w:sz="0" w:space="0" w:color="auto"/>
                  </w:divBdr>
                </w:div>
                <w:div w:id="1222209527">
                  <w:marLeft w:val="0"/>
                  <w:marRight w:val="0"/>
                  <w:marTop w:val="0"/>
                  <w:marBottom w:val="0"/>
                  <w:divBdr>
                    <w:top w:val="none" w:sz="0" w:space="0" w:color="auto"/>
                    <w:left w:val="none" w:sz="0" w:space="0" w:color="auto"/>
                    <w:bottom w:val="none" w:sz="0" w:space="0" w:color="auto"/>
                    <w:right w:val="none" w:sz="0" w:space="0" w:color="auto"/>
                  </w:divBdr>
                  <w:divsChild>
                    <w:div w:id="2142379946">
                      <w:marLeft w:val="0"/>
                      <w:marRight w:val="0"/>
                      <w:marTop w:val="0"/>
                      <w:marBottom w:val="0"/>
                      <w:divBdr>
                        <w:top w:val="none" w:sz="0" w:space="0" w:color="auto"/>
                        <w:left w:val="none" w:sz="0" w:space="0" w:color="auto"/>
                        <w:bottom w:val="none" w:sz="0" w:space="0" w:color="auto"/>
                        <w:right w:val="none" w:sz="0" w:space="0" w:color="auto"/>
                      </w:divBdr>
                    </w:div>
                  </w:divsChild>
                </w:div>
                <w:div w:id="1593584367">
                  <w:marLeft w:val="0"/>
                  <w:marRight w:val="0"/>
                  <w:marTop w:val="0"/>
                  <w:marBottom w:val="0"/>
                  <w:divBdr>
                    <w:top w:val="none" w:sz="0" w:space="0" w:color="auto"/>
                    <w:left w:val="none" w:sz="0" w:space="0" w:color="auto"/>
                    <w:bottom w:val="none" w:sz="0" w:space="0" w:color="auto"/>
                    <w:right w:val="none" w:sz="0" w:space="0" w:color="auto"/>
                  </w:divBdr>
                  <w:divsChild>
                    <w:div w:id="1996447513">
                      <w:marLeft w:val="0"/>
                      <w:marRight w:val="0"/>
                      <w:marTop w:val="0"/>
                      <w:marBottom w:val="0"/>
                      <w:divBdr>
                        <w:top w:val="none" w:sz="0" w:space="0" w:color="auto"/>
                        <w:left w:val="none" w:sz="0" w:space="0" w:color="auto"/>
                        <w:bottom w:val="none" w:sz="0" w:space="0" w:color="auto"/>
                        <w:right w:val="none" w:sz="0" w:space="0" w:color="auto"/>
                      </w:divBdr>
                    </w:div>
                  </w:divsChild>
                </w:div>
                <w:div w:id="1682513232">
                  <w:marLeft w:val="0"/>
                  <w:marRight w:val="0"/>
                  <w:marTop w:val="0"/>
                  <w:marBottom w:val="0"/>
                  <w:divBdr>
                    <w:top w:val="none" w:sz="0" w:space="0" w:color="auto"/>
                    <w:left w:val="none" w:sz="0" w:space="0" w:color="auto"/>
                    <w:bottom w:val="none" w:sz="0" w:space="0" w:color="auto"/>
                    <w:right w:val="none" w:sz="0" w:space="0" w:color="auto"/>
                  </w:divBdr>
                </w:div>
                <w:div w:id="1764570763">
                  <w:marLeft w:val="0"/>
                  <w:marRight w:val="0"/>
                  <w:marTop w:val="0"/>
                  <w:marBottom w:val="0"/>
                  <w:divBdr>
                    <w:top w:val="none" w:sz="0" w:space="0" w:color="auto"/>
                    <w:left w:val="none" w:sz="0" w:space="0" w:color="auto"/>
                    <w:bottom w:val="none" w:sz="0" w:space="0" w:color="auto"/>
                    <w:right w:val="none" w:sz="0" w:space="0" w:color="auto"/>
                  </w:divBdr>
                </w:div>
              </w:divsChild>
            </w:div>
            <w:div w:id="1140852200">
              <w:marLeft w:val="0"/>
              <w:marRight w:val="0"/>
              <w:marTop w:val="0"/>
              <w:marBottom w:val="0"/>
              <w:divBdr>
                <w:top w:val="none" w:sz="0" w:space="0" w:color="auto"/>
                <w:left w:val="none" w:sz="0" w:space="0" w:color="auto"/>
                <w:bottom w:val="none" w:sz="0" w:space="0" w:color="auto"/>
                <w:right w:val="none" w:sz="0" w:space="0" w:color="auto"/>
              </w:divBdr>
            </w:div>
            <w:div w:id="1165439563">
              <w:marLeft w:val="0"/>
              <w:marRight w:val="0"/>
              <w:marTop w:val="0"/>
              <w:marBottom w:val="0"/>
              <w:divBdr>
                <w:top w:val="none" w:sz="0" w:space="0" w:color="auto"/>
                <w:left w:val="none" w:sz="0" w:space="0" w:color="auto"/>
                <w:bottom w:val="none" w:sz="0" w:space="0" w:color="auto"/>
                <w:right w:val="none" w:sz="0" w:space="0" w:color="auto"/>
              </w:divBdr>
            </w:div>
          </w:divsChild>
        </w:div>
        <w:div w:id="1628318428">
          <w:marLeft w:val="0"/>
          <w:marRight w:val="0"/>
          <w:marTop w:val="0"/>
          <w:marBottom w:val="0"/>
          <w:divBdr>
            <w:top w:val="none" w:sz="0" w:space="0" w:color="auto"/>
            <w:left w:val="none" w:sz="0" w:space="0" w:color="auto"/>
            <w:bottom w:val="none" w:sz="0" w:space="0" w:color="auto"/>
            <w:right w:val="none" w:sz="0" w:space="0" w:color="auto"/>
          </w:divBdr>
          <w:divsChild>
            <w:div w:id="247008710">
              <w:marLeft w:val="0"/>
              <w:marRight w:val="0"/>
              <w:marTop w:val="0"/>
              <w:marBottom w:val="0"/>
              <w:divBdr>
                <w:top w:val="none" w:sz="0" w:space="0" w:color="auto"/>
                <w:left w:val="none" w:sz="0" w:space="0" w:color="auto"/>
                <w:bottom w:val="none" w:sz="0" w:space="0" w:color="auto"/>
                <w:right w:val="none" w:sz="0" w:space="0" w:color="auto"/>
              </w:divBdr>
              <w:divsChild>
                <w:div w:id="228882828">
                  <w:marLeft w:val="0"/>
                  <w:marRight w:val="0"/>
                  <w:marTop w:val="0"/>
                  <w:marBottom w:val="0"/>
                  <w:divBdr>
                    <w:top w:val="none" w:sz="0" w:space="0" w:color="auto"/>
                    <w:left w:val="none" w:sz="0" w:space="0" w:color="auto"/>
                    <w:bottom w:val="none" w:sz="0" w:space="0" w:color="auto"/>
                    <w:right w:val="none" w:sz="0" w:space="0" w:color="auto"/>
                  </w:divBdr>
                </w:div>
                <w:div w:id="258758522">
                  <w:marLeft w:val="0"/>
                  <w:marRight w:val="0"/>
                  <w:marTop w:val="0"/>
                  <w:marBottom w:val="0"/>
                  <w:divBdr>
                    <w:top w:val="none" w:sz="0" w:space="0" w:color="auto"/>
                    <w:left w:val="none" w:sz="0" w:space="0" w:color="auto"/>
                    <w:bottom w:val="none" w:sz="0" w:space="0" w:color="auto"/>
                    <w:right w:val="none" w:sz="0" w:space="0" w:color="auto"/>
                  </w:divBdr>
                  <w:divsChild>
                    <w:div w:id="1489445751">
                      <w:marLeft w:val="0"/>
                      <w:marRight w:val="0"/>
                      <w:marTop w:val="0"/>
                      <w:marBottom w:val="0"/>
                      <w:divBdr>
                        <w:top w:val="none" w:sz="0" w:space="0" w:color="auto"/>
                        <w:left w:val="none" w:sz="0" w:space="0" w:color="auto"/>
                        <w:bottom w:val="none" w:sz="0" w:space="0" w:color="auto"/>
                        <w:right w:val="none" w:sz="0" w:space="0" w:color="auto"/>
                      </w:divBdr>
                    </w:div>
                  </w:divsChild>
                </w:div>
                <w:div w:id="1041327267">
                  <w:marLeft w:val="0"/>
                  <w:marRight w:val="0"/>
                  <w:marTop w:val="0"/>
                  <w:marBottom w:val="0"/>
                  <w:divBdr>
                    <w:top w:val="none" w:sz="0" w:space="0" w:color="auto"/>
                    <w:left w:val="none" w:sz="0" w:space="0" w:color="auto"/>
                    <w:bottom w:val="none" w:sz="0" w:space="0" w:color="auto"/>
                    <w:right w:val="none" w:sz="0" w:space="0" w:color="auto"/>
                  </w:divBdr>
                  <w:divsChild>
                    <w:div w:id="1660576169">
                      <w:marLeft w:val="0"/>
                      <w:marRight w:val="0"/>
                      <w:marTop w:val="0"/>
                      <w:marBottom w:val="0"/>
                      <w:divBdr>
                        <w:top w:val="none" w:sz="0" w:space="0" w:color="auto"/>
                        <w:left w:val="none" w:sz="0" w:space="0" w:color="auto"/>
                        <w:bottom w:val="none" w:sz="0" w:space="0" w:color="auto"/>
                        <w:right w:val="none" w:sz="0" w:space="0" w:color="auto"/>
                      </w:divBdr>
                    </w:div>
                  </w:divsChild>
                </w:div>
                <w:div w:id="1519005395">
                  <w:marLeft w:val="0"/>
                  <w:marRight w:val="0"/>
                  <w:marTop w:val="0"/>
                  <w:marBottom w:val="0"/>
                  <w:divBdr>
                    <w:top w:val="none" w:sz="0" w:space="0" w:color="auto"/>
                    <w:left w:val="none" w:sz="0" w:space="0" w:color="auto"/>
                    <w:bottom w:val="none" w:sz="0" w:space="0" w:color="auto"/>
                    <w:right w:val="none" w:sz="0" w:space="0" w:color="auto"/>
                  </w:divBdr>
                </w:div>
              </w:divsChild>
            </w:div>
            <w:div w:id="268396461">
              <w:marLeft w:val="0"/>
              <w:marRight w:val="0"/>
              <w:marTop w:val="0"/>
              <w:marBottom w:val="0"/>
              <w:divBdr>
                <w:top w:val="none" w:sz="0" w:space="0" w:color="auto"/>
                <w:left w:val="none" w:sz="0" w:space="0" w:color="auto"/>
                <w:bottom w:val="none" w:sz="0" w:space="0" w:color="auto"/>
                <w:right w:val="none" w:sz="0" w:space="0" w:color="auto"/>
              </w:divBdr>
            </w:div>
            <w:div w:id="5123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ites.google.com/site/profhackerimg/oo-versions.jpg"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http://sites.google.com/site/profhackerimg/oo-version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3B828-552A-4331-9019-E093F26CA88E}">
  <ds:schemaRefs>
    <ds:schemaRef ds:uri="http://schemas.openxmlformats.org/officeDocument/2006/bibliography"/>
  </ds:schemaRefs>
</ds:datastoreItem>
</file>

<file path=customXml/itemProps2.xml><?xml version="1.0" encoding="utf-8"?>
<ds:datastoreItem xmlns:ds="http://schemas.openxmlformats.org/officeDocument/2006/customXml" ds:itemID="{073777BF-0850-4ACA-9508-773639EA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6859</Words>
  <Characters>39099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45867</CharactersWithSpaces>
  <SharedDoc>false</SharedDoc>
  <HLinks>
    <vt:vector size="342" baseType="variant">
      <vt:variant>
        <vt:i4>65629</vt:i4>
      </vt:variant>
      <vt:variant>
        <vt:i4>222</vt:i4>
      </vt:variant>
      <vt:variant>
        <vt:i4>0</vt:i4>
      </vt:variant>
      <vt:variant>
        <vt:i4>5</vt:i4>
      </vt:variant>
      <vt:variant>
        <vt:lpwstr>http://www.kernel.org/pub/software/scm/git/docs/howto/update-hook-example.txt</vt:lpwstr>
      </vt:variant>
      <vt:variant>
        <vt:lpwstr/>
      </vt:variant>
      <vt:variant>
        <vt:i4>3276904</vt:i4>
      </vt:variant>
      <vt:variant>
        <vt:i4>219</vt:i4>
      </vt:variant>
      <vt:variant>
        <vt:i4>0</vt:i4>
      </vt:variant>
      <vt:variant>
        <vt:i4>5</vt:i4>
      </vt:variant>
      <vt:variant>
        <vt:lpwstr>http://www.kernel.org/pub/software/scm/git/docs/git-shell.html</vt:lpwstr>
      </vt:variant>
      <vt:variant>
        <vt:lpwstr/>
      </vt:variant>
      <vt:variant>
        <vt:i4>6750243</vt:i4>
      </vt:variant>
      <vt:variant>
        <vt:i4>216</vt:i4>
      </vt:variant>
      <vt:variant>
        <vt:i4>0</vt:i4>
      </vt:variant>
      <vt:variant>
        <vt:i4>5</vt:i4>
      </vt:variant>
      <vt:variant>
        <vt:lpwstr>http://www.kernel.org/pub/software/scm/git/docs/git-daemon.html</vt:lpwstr>
      </vt:variant>
      <vt:variant>
        <vt:lpwstr/>
      </vt:variant>
      <vt:variant>
        <vt:i4>1572942</vt:i4>
      </vt:variant>
      <vt:variant>
        <vt:i4>213</vt:i4>
      </vt:variant>
      <vt:variant>
        <vt:i4>0</vt:i4>
      </vt:variant>
      <vt:variant>
        <vt:i4>5</vt:i4>
      </vt:variant>
      <vt:variant>
        <vt:lpwstr>http://www.kernel.org/pub/software/scm/git/docs/git-push.html</vt:lpwstr>
      </vt:variant>
      <vt:variant>
        <vt:lpwstr/>
      </vt:variant>
      <vt:variant>
        <vt:i4>7405627</vt:i4>
      </vt:variant>
      <vt:variant>
        <vt:i4>210</vt:i4>
      </vt:variant>
      <vt:variant>
        <vt:i4>0</vt:i4>
      </vt:variant>
      <vt:variant>
        <vt:i4>5</vt:i4>
      </vt:variant>
      <vt:variant>
        <vt:lpwstr>http://www.kernel.org/pub/software/scm/git/docs/git-revert.html</vt:lpwstr>
      </vt:variant>
      <vt:variant>
        <vt:lpwstr/>
      </vt:variant>
      <vt:variant>
        <vt:i4>2031639</vt:i4>
      </vt:variant>
      <vt:variant>
        <vt:i4>207</vt:i4>
      </vt:variant>
      <vt:variant>
        <vt:i4>0</vt:i4>
      </vt:variant>
      <vt:variant>
        <vt:i4>5</vt:i4>
      </vt:variant>
      <vt:variant>
        <vt:lpwstr>http://www.kernel.org/pub/software/scm/git/docs/git-format-patch.html</vt:lpwstr>
      </vt:variant>
      <vt:variant>
        <vt:lpwstr/>
      </vt:variant>
      <vt:variant>
        <vt:i4>1835089</vt:i4>
      </vt:variant>
      <vt:variant>
        <vt:i4>204</vt:i4>
      </vt:variant>
      <vt:variant>
        <vt:i4>0</vt:i4>
      </vt:variant>
      <vt:variant>
        <vt:i4>5</vt:i4>
      </vt:variant>
      <vt:variant>
        <vt:lpwstr>http://www.kernel.org/pub/software/scm/git/docs/git-pull.html</vt:lpwstr>
      </vt:variant>
      <vt:variant>
        <vt:lpwstr/>
      </vt:variant>
      <vt:variant>
        <vt:i4>6815788</vt:i4>
      </vt:variant>
      <vt:variant>
        <vt:i4>201</vt:i4>
      </vt:variant>
      <vt:variant>
        <vt:i4>0</vt:i4>
      </vt:variant>
      <vt:variant>
        <vt:i4>5</vt:i4>
      </vt:variant>
      <vt:variant>
        <vt:lpwstr>http://www.kernel.org/pub/software/scm/git/docs/git-am.html</vt:lpwstr>
      </vt:variant>
      <vt:variant>
        <vt:lpwstr/>
      </vt:variant>
      <vt:variant>
        <vt:i4>2031639</vt:i4>
      </vt:variant>
      <vt:variant>
        <vt:i4>198</vt:i4>
      </vt:variant>
      <vt:variant>
        <vt:i4>0</vt:i4>
      </vt:variant>
      <vt:variant>
        <vt:i4>5</vt:i4>
      </vt:variant>
      <vt:variant>
        <vt:lpwstr>http://www.kernel.org/pub/software/scm/git/docs/git-format-patch.html</vt:lpwstr>
      </vt:variant>
      <vt:variant>
        <vt:lpwstr/>
      </vt:variant>
      <vt:variant>
        <vt:i4>1572942</vt:i4>
      </vt:variant>
      <vt:variant>
        <vt:i4>195</vt:i4>
      </vt:variant>
      <vt:variant>
        <vt:i4>0</vt:i4>
      </vt:variant>
      <vt:variant>
        <vt:i4>5</vt:i4>
      </vt:variant>
      <vt:variant>
        <vt:lpwstr>http://www.kernel.org/pub/software/scm/git/docs/git-push.html</vt:lpwstr>
      </vt:variant>
      <vt:variant>
        <vt:lpwstr/>
      </vt:variant>
      <vt:variant>
        <vt:i4>3145832</vt:i4>
      </vt:variant>
      <vt:variant>
        <vt:i4>192</vt:i4>
      </vt:variant>
      <vt:variant>
        <vt:i4>0</vt:i4>
      </vt:variant>
      <vt:variant>
        <vt:i4>5</vt:i4>
      </vt:variant>
      <vt:variant>
        <vt:lpwstr>http://www.kernel.org/pub/software/scm/git/docs/git-fetch.html</vt:lpwstr>
      </vt:variant>
      <vt:variant>
        <vt:lpwstr/>
      </vt:variant>
      <vt:variant>
        <vt:i4>1835089</vt:i4>
      </vt:variant>
      <vt:variant>
        <vt:i4>189</vt:i4>
      </vt:variant>
      <vt:variant>
        <vt:i4>0</vt:i4>
      </vt:variant>
      <vt:variant>
        <vt:i4>5</vt:i4>
      </vt:variant>
      <vt:variant>
        <vt:lpwstr>http://www.kernel.org/pub/software/scm/git/docs/git-pull.html</vt:lpwstr>
      </vt:variant>
      <vt:variant>
        <vt:lpwstr/>
      </vt:variant>
      <vt:variant>
        <vt:i4>3407995</vt:i4>
      </vt:variant>
      <vt:variant>
        <vt:i4>186</vt:i4>
      </vt:variant>
      <vt:variant>
        <vt:i4>0</vt:i4>
      </vt:variant>
      <vt:variant>
        <vt:i4>5</vt:i4>
      </vt:variant>
      <vt:variant>
        <vt:lpwstr>http://www.kernel.org/pub/software/scm/git/docs/git-clone.html</vt:lpwstr>
      </vt:variant>
      <vt:variant>
        <vt:lpwstr/>
      </vt:variant>
      <vt:variant>
        <vt:i4>5701633</vt:i4>
      </vt:variant>
      <vt:variant>
        <vt:i4>183</vt:i4>
      </vt:variant>
      <vt:variant>
        <vt:i4>0</vt:i4>
      </vt:variant>
      <vt:variant>
        <vt:i4>5</vt:i4>
      </vt:variant>
      <vt:variant>
        <vt:lpwstr>http://www.kernel.org/pub/software/scm/git/docs/git-tag.html</vt:lpwstr>
      </vt:variant>
      <vt:variant>
        <vt:lpwstr/>
      </vt:variant>
      <vt:variant>
        <vt:i4>6553646</vt:i4>
      </vt:variant>
      <vt:variant>
        <vt:i4>180</vt:i4>
      </vt:variant>
      <vt:variant>
        <vt:i4>0</vt:i4>
      </vt:variant>
      <vt:variant>
        <vt:i4>5</vt:i4>
      </vt:variant>
      <vt:variant>
        <vt:lpwstr>http://www.kernel.org/pub/software/scm/git/docs/git-rebase.html</vt:lpwstr>
      </vt:variant>
      <vt:variant>
        <vt:lpwstr/>
      </vt:variant>
      <vt:variant>
        <vt:i4>3407976</vt:i4>
      </vt:variant>
      <vt:variant>
        <vt:i4>177</vt:i4>
      </vt:variant>
      <vt:variant>
        <vt:i4>0</vt:i4>
      </vt:variant>
      <vt:variant>
        <vt:i4>5</vt:i4>
      </vt:variant>
      <vt:variant>
        <vt:lpwstr>http://www.kernel.org/pub/software/scm/git/docs/git-merge.html</vt:lpwstr>
      </vt:variant>
      <vt:variant>
        <vt:lpwstr/>
      </vt:variant>
      <vt:variant>
        <vt:i4>1376341</vt:i4>
      </vt:variant>
      <vt:variant>
        <vt:i4>174</vt:i4>
      </vt:variant>
      <vt:variant>
        <vt:i4>0</vt:i4>
      </vt:variant>
      <vt:variant>
        <vt:i4>5</vt:i4>
      </vt:variant>
      <vt:variant>
        <vt:lpwstr>http://www.kernel.org/pub/software/scm/git/docs/git-checkout.html</vt:lpwstr>
      </vt:variant>
      <vt:variant>
        <vt:lpwstr/>
      </vt:variant>
      <vt:variant>
        <vt:i4>3539047</vt:i4>
      </vt:variant>
      <vt:variant>
        <vt:i4>171</vt:i4>
      </vt:variant>
      <vt:variant>
        <vt:i4>0</vt:i4>
      </vt:variant>
      <vt:variant>
        <vt:i4>5</vt:i4>
      </vt:variant>
      <vt:variant>
        <vt:lpwstr>http://www.kernel.org/pub/software/scm/git/docs/git-reset.html</vt:lpwstr>
      </vt:variant>
      <vt:variant>
        <vt:lpwstr/>
      </vt:variant>
      <vt:variant>
        <vt:i4>7536682</vt:i4>
      </vt:variant>
      <vt:variant>
        <vt:i4>168</vt:i4>
      </vt:variant>
      <vt:variant>
        <vt:i4>0</vt:i4>
      </vt:variant>
      <vt:variant>
        <vt:i4>5</vt:i4>
      </vt:variant>
      <vt:variant>
        <vt:lpwstr>http://www.kernel.org/pub/software/scm/git/docs/git-commit.html</vt:lpwstr>
      </vt:variant>
      <vt:variant>
        <vt:lpwstr/>
      </vt:variant>
      <vt:variant>
        <vt:i4>7733290</vt:i4>
      </vt:variant>
      <vt:variant>
        <vt:i4>165</vt:i4>
      </vt:variant>
      <vt:variant>
        <vt:i4>0</vt:i4>
      </vt:variant>
      <vt:variant>
        <vt:i4>5</vt:i4>
      </vt:variant>
      <vt:variant>
        <vt:lpwstr>http://www.kernel.org/pub/software/scm/git/docs/git-status.html</vt:lpwstr>
      </vt:variant>
      <vt:variant>
        <vt:lpwstr/>
      </vt:variant>
      <vt:variant>
        <vt:i4>655439</vt:i4>
      </vt:variant>
      <vt:variant>
        <vt:i4>162</vt:i4>
      </vt:variant>
      <vt:variant>
        <vt:i4>0</vt:i4>
      </vt:variant>
      <vt:variant>
        <vt:i4>5</vt:i4>
      </vt:variant>
      <vt:variant>
        <vt:lpwstr>http://www.kernel.org/pub/software/scm/git/docs/git-diff.html</vt:lpwstr>
      </vt:variant>
      <vt:variant>
        <vt:lpwstr/>
      </vt:variant>
      <vt:variant>
        <vt:i4>5373975</vt:i4>
      </vt:variant>
      <vt:variant>
        <vt:i4>159</vt:i4>
      </vt:variant>
      <vt:variant>
        <vt:i4>0</vt:i4>
      </vt:variant>
      <vt:variant>
        <vt:i4>5</vt:i4>
      </vt:variant>
      <vt:variant>
        <vt:lpwstr>http://www.kernel.org/pub/software/scm/git/docs/git-add.html</vt:lpwstr>
      </vt:variant>
      <vt:variant>
        <vt:lpwstr/>
      </vt:variant>
      <vt:variant>
        <vt:i4>7405613</vt:i4>
      </vt:variant>
      <vt:variant>
        <vt:i4>156</vt:i4>
      </vt:variant>
      <vt:variant>
        <vt:i4>0</vt:i4>
      </vt:variant>
      <vt:variant>
        <vt:i4>5</vt:i4>
      </vt:variant>
      <vt:variant>
        <vt:lpwstr>http://www.kernel.org/pub/software/scm/git/docs/git-branch.html</vt:lpwstr>
      </vt:variant>
      <vt:variant>
        <vt:lpwstr/>
      </vt:variant>
      <vt:variant>
        <vt:i4>1376341</vt:i4>
      </vt:variant>
      <vt:variant>
        <vt:i4>153</vt:i4>
      </vt:variant>
      <vt:variant>
        <vt:i4>0</vt:i4>
      </vt:variant>
      <vt:variant>
        <vt:i4>5</vt:i4>
      </vt:variant>
      <vt:variant>
        <vt:lpwstr>http://www.kernel.org/pub/software/scm/git/docs/git-checkout.html</vt:lpwstr>
      </vt:variant>
      <vt:variant>
        <vt:lpwstr/>
      </vt:variant>
      <vt:variant>
        <vt:i4>5832729</vt:i4>
      </vt:variant>
      <vt:variant>
        <vt:i4>150</vt:i4>
      </vt:variant>
      <vt:variant>
        <vt:i4>0</vt:i4>
      </vt:variant>
      <vt:variant>
        <vt:i4>5</vt:i4>
      </vt:variant>
      <vt:variant>
        <vt:lpwstr>http://www.kernel.org/pub/software/scm/git/docs/git-log.html</vt:lpwstr>
      </vt:variant>
      <vt:variant>
        <vt:lpwstr/>
      </vt:variant>
      <vt:variant>
        <vt:i4>4784215</vt:i4>
      </vt:variant>
      <vt:variant>
        <vt:i4>147</vt:i4>
      </vt:variant>
      <vt:variant>
        <vt:i4>0</vt:i4>
      </vt:variant>
      <vt:variant>
        <vt:i4>5</vt:i4>
      </vt:variant>
      <vt:variant>
        <vt:lpwstr>http://www.kernel.org/pub/software/scm/git/docs/git-show-branch.html</vt:lpwstr>
      </vt:variant>
      <vt:variant>
        <vt:lpwstr/>
      </vt:variant>
      <vt:variant>
        <vt:i4>2031693</vt:i4>
      </vt:variant>
      <vt:variant>
        <vt:i4>144</vt:i4>
      </vt:variant>
      <vt:variant>
        <vt:i4>0</vt:i4>
      </vt:variant>
      <vt:variant>
        <vt:i4>5</vt:i4>
      </vt:variant>
      <vt:variant>
        <vt:lpwstr>http://www.kernel.org/pub/software/scm/git/docs/git-init.html</vt:lpwstr>
      </vt:variant>
      <vt:variant>
        <vt:lpwstr/>
      </vt:variant>
      <vt:variant>
        <vt:i4>6750268</vt:i4>
      </vt:variant>
      <vt:variant>
        <vt:i4>141</vt:i4>
      </vt:variant>
      <vt:variant>
        <vt:i4>0</vt:i4>
      </vt:variant>
      <vt:variant>
        <vt:i4>5</vt:i4>
      </vt:variant>
      <vt:variant>
        <vt:lpwstr>http://www.kernel.org/pub/software/scm/git/docs/everyday.html</vt:lpwstr>
      </vt:variant>
      <vt:variant>
        <vt:lpwstr>Repository%20Administration</vt:lpwstr>
      </vt:variant>
      <vt:variant>
        <vt:i4>2555954</vt:i4>
      </vt:variant>
      <vt:variant>
        <vt:i4>138</vt:i4>
      </vt:variant>
      <vt:variant>
        <vt:i4>0</vt:i4>
      </vt:variant>
      <vt:variant>
        <vt:i4>5</vt:i4>
      </vt:variant>
      <vt:variant>
        <vt:lpwstr>http://www.kernel.org/pub/software/scm/git/docs/everyday.html</vt:lpwstr>
      </vt:variant>
      <vt:variant>
        <vt:lpwstr>Integrator</vt:lpwstr>
      </vt:variant>
      <vt:variant>
        <vt:i4>3801125</vt:i4>
      </vt:variant>
      <vt:variant>
        <vt:i4>135</vt:i4>
      </vt:variant>
      <vt:variant>
        <vt:i4>0</vt:i4>
      </vt:variant>
      <vt:variant>
        <vt:i4>5</vt:i4>
      </vt:variant>
      <vt:variant>
        <vt:lpwstr>http://www.kernel.org/pub/software/scm/git/docs/everyday.html</vt:lpwstr>
      </vt:variant>
      <vt:variant>
        <vt:lpwstr>Individual%20Developer%20%28Participant%29</vt:lpwstr>
      </vt:variant>
      <vt:variant>
        <vt:i4>852049</vt:i4>
      </vt:variant>
      <vt:variant>
        <vt:i4>132</vt:i4>
      </vt:variant>
      <vt:variant>
        <vt:i4>0</vt:i4>
      </vt:variant>
      <vt:variant>
        <vt:i4>5</vt:i4>
      </vt:variant>
      <vt:variant>
        <vt:lpwstr>http://www.kernel.org/pub/software/scm/git/docs/everyday.html</vt:lpwstr>
      </vt:variant>
      <vt:variant>
        <vt:lpwstr>Individual%20Developer%20%28Standalone%29</vt:lpwstr>
      </vt:variant>
      <vt:variant>
        <vt:i4>8257658</vt:i4>
      </vt:variant>
      <vt:variant>
        <vt:i4>129</vt:i4>
      </vt:variant>
      <vt:variant>
        <vt:i4>0</vt:i4>
      </vt:variant>
      <vt:variant>
        <vt:i4>5</vt:i4>
      </vt:variant>
      <vt:variant>
        <vt:lpwstr>https://github.com/thetc/napso/imports/new</vt:lpwstr>
      </vt:variant>
      <vt:variant>
        <vt:lpwstr/>
      </vt:variant>
      <vt:variant>
        <vt:i4>3735637</vt:i4>
      </vt:variant>
      <vt:variant>
        <vt:i4>126</vt:i4>
      </vt:variant>
      <vt:variant>
        <vt:i4>0</vt:i4>
      </vt:variant>
      <vt:variant>
        <vt:i4>5</vt:i4>
      </vt:variant>
      <vt:variant>
        <vt:lpwstr>https://github.com/account</vt:lpwstr>
      </vt:variant>
      <vt:variant>
        <vt:lpwstr>ssh_bucket</vt:lpwstr>
      </vt:variant>
      <vt:variant>
        <vt:i4>3538990</vt:i4>
      </vt:variant>
      <vt:variant>
        <vt:i4>123</vt:i4>
      </vt:variant>
      <vt:variant>
        <vt:i4>0</vt:i4>
      </vt:variant>
      <vt:variant>
        <vt:i4>5</vt:i4>
      </vt:variant>
      <vt:variant>
        <vt:lpwstr>http://git-scm.com/download</vt:lpwstr>
      </vt:variant>
      <vt:variant>
        <vt:lpwstr/>
      </vt:variant>
      <vt:variant>
        <vt:i4>7733360</vt:i4>
      </vt:variant>
      <vt:variant>
        <vt:i4>117</vt:i4>
      </vt:variant>
      <vt:variant>
        <vt:i4>0</vt:i4>
      </vt:variant>
      <vt:variant>
        <vt:i4>5</vt:i4>
      </vt:variant>
      <vt:variant>
        <vt:lpwstr>http://chronicle.com/blogPost/Considering-OpenOffice-You/22850/</vt:lpwstr>
      </vt:variant>
      <vt:variant>
        <vt:lpwstr/>
      </vt:variant>
      <vt:variant>
        <vt:i4>6226008</vt:i4>
      </vt:variant>
      <vt:variant>
        <vt:i4>114</vt:i4>
      </vt:variant>
      <vt:variant>
        <vt:i4>0</vt:i4>
      </vt:variant>
      <vt:variant>
        <vt:i4>5</vt:i4>
      </vt:variant>
      <vt:variant>
        <vt:lpwstr>http://www.oak-tree.us/blog/index.php/2009/02/13/subversion1</vt:lpwstr>
      </vt:variant>
      <vt:variant>
        <vt:lpwstr/>
      </vt:variant>
      <vt:variant>
        <vt:i4>1703936</vt:i4>
      </vt:variant>
      <vt:variant>
        <vt:i4>111</vt:i4>
      </vt:variant>
      <vt:variant>
        <vt:i4>0</vt:i4>
      </vt:variant>
      <vt:variant>
        <vt:i4>5</vt:i4>
      </vt:variant>
      <vt:variant>
        <vt:lpwstr>http://strangenoises.org/subversion-for-writers/</vt:lpwstr>
      </vt:variant>
      <vt:variant>
        <vt:lpwstr/>
      </vt:variant>
      <vt:variant>
        <vt:i4>3801140</vt:i4>
      </vt:variant>
      <vt:variant>
        <vt:i4>108</vt:i4>
      </vt:variant>
      <vt:variant>
        <vt:i4>0</vt:i4>
      </vt:variant>
      <vt:variant>
        <vt:i4>5</vt:i4>
      </vt:variant>
      <vt:variant>
        <vt:lpwstr>http://www.rapidsvn.org/index.php/Documentation</vt:lpwstr>
      </vt:variant>
      <vt:variant>
        <vt:lpwstr/>
      </vt:variant>
      <vt:variant>
        <vt:i4>2424870</vt:i4>
      </vt:variant>
      <vt:variant>
        <vt:i4>105</vt:i4>
      </vt:variant>
      <vt:variant>
        <vt:i4>0</vt:i4>
      </vt:variant>
      <vt:variant>
        <vt:i4>5</vt:i4>
      </vt:variant>
      <vt:variant>
        <vt:lpwstr>http://tortoisesvn.tigris.org/</vt:lpwstr>
      </vt:variant>
      <vt:variant>
        <vt:lpwstr/>
      </vt:variant>
      <vt:variant>
        <vt:i4>1900636</vt:i4>
      </vt:variant>
      <vt:variant>
        <vt:i4>102</vt:i4>
      </vt:variant>
      <vt:variant>
        <vt:i4>0</vt:i4>
      </vt:variant>
      <vt:variant>
        <vt:i4>5</vt:i4>
      </vt:variant>
      <vt:variant>
        <vt:lpwstr>http://en.wikipedia.org/wiki/Diff</vt:lpwstr>
      </vt:variant>
      <vt:variant>
        <vt:lpwstr/>
      </vt:variant>
      <vt:variant>
        <vt:i4>1703959</vt:i4>
      </vt:variant>
      <vt:variant>
        <vt:i4>99</vt:i4>
      </vt:variant>
      <vt:variant>
        <vt:i4>0</vt:i4>
      </vt:variant>
      <vt:variant>
        <vt:i4>5</vt:i4>
      </vt:variant>
      <vt:variant>
        <vt:lpwstr>http://chronicle.com/blogs/profhacker/author/jmeloni/</vt:lpwstr>
      </vt:variant>
      <vt:variant>
        <vt:lpwstr/>
      </vt:variant>
      <vt:variant>
        <vt:i4>1245244</vt:i4>
      </vt:variant>
      <vt:variant>
        <vt:i4>92</vt:i4>
      </vt:variant>
      <vt:variant>
        <vt:i4>0</vt:i4>
      </vt:variant>
      <vt:variant>
        <vt:i4>5</vt:i4>
      </vt:variant>
      <vt:variant>
        <vt:lpwstr/>
      </vt:variant>
      <vt:variant>
        <vt:lpwstr>_Toc289357288</vt:lpwstr>
      </vt:variant>
      <vt:variant>
        <vt:i4>1245244</vt:i4>
      </vt:variant>
      <vt:variant>
        <vt:i4>86</vt:i4>
      </vt:variant>
      <vt:variant>
        <vt:i4>0</vt:i4>
      </vt:variant>
      <vt:variant>
        <vt:i4>5</vt:i4>
      </vt:variant>
      <vt:variant>
        <vt:lpwstr/>
      </vt:variant>
      <vt:variant>
        <vt:lpwstr>_Toc289357287</vt:lpwstr>
      </vt:variant>
      <vt:variant>
        <vt:i4>1245244</vt:i4>
      </vt:variant>
      <vt:variant>
        <vt:i4>80</vt:i4>
      </vt:variant>
      <vt:variant>
        <vt:i4>0</vt:i4>
      </vt:variant>
      <vt:variant>
        <vt:i4>5</vt:i4>
      </vt:variant>
      <vt:variant>
        <vt:lpwstr/>
      </vt:variant>
      <vt:variant>
        <vt:lpwstr>_Toc289357286</vt:lpwstr>
      </vt:variant>
      <vt:variant>
        <vt:i4>1245244</vt:i4>
      </vt:variant>
      <vt:variant>
        <vt:i4>74</vt:i4>
      </vt:variant>
      <vt:variant>
        <vt:i4>0</vt:i4>
      </vt:variant>
      <vt:variant>
        <vt:i4>5</vt:i4>
      </vt:variant>
      <vt:variant>
        <vt:lpwstr/>
      </vt:variant>
      <vt:variant>
        <vt:lpwstr>_Toc289357285</vt:lpwstr>
      </vt:variant>
      <vt:variant>
        <vt:i4>1245244</vt:i4>
      </vt:variant>
      <vt:variant>
        <vt:i4>68</vt:i4>
      </vt:variant>
      <vt:variant>
        <vt:i4>0</vt:i4>
      </vt:variant>
      <vt:variant>
        <vt:i4>5</vt:i4>
      </vt:variant>
      <vt:variant>
        <vt:lpwstr/>
      </vt:variant>
      <vt:variant>
        <vt:lpwstr>_Toc289357284</vt:lpwstr>
      </vt:variant>
      <vt:variant>
        <vt:i4>1245244</vt:i4>
      </vt:variant>
      <vt:variant>
        <vt:i4>62</vt:i4>
      </vt:variant>
      <vt:variant>
        <vt:i4>0</vt:i4>
      </vt:variant>
      <vt:variant>
        <vt:i4>5</vt:i4>
      </vt:variant>
      <vt:variant>
        <vt:lpwstr/>
      </vt:variant>
      <vt:variant>
        <vt:lpwstr>_Toc289357283</vt:lpwstr>
      </vt:variant>
      <vt:variant>
        <vt:i4>1245244</vt:i4>
      </vt:variant>
      <vt:variant>
        <vt:i4>56</vt:i4>
      </vt:variant>
      <vt:variant>
        <vt:i4>0</vt:i4>
      </vt:variant>
      <vt:variant>
        <vt:i4>5</vt:i4>
      </vt:variant>
      <vt:variant>
        <vt:lpwstr/>
      </vt:variant>
      <vt:variant>
        <vt:lpwstr>_Toc289357282</vt:lpwstr>
      </vt:variant>
      <vt:variant>
        <vt:i4>1245244</vt:i4>
      </vt:variant>
      <vt:variant>
        <vt:i4>50</vt:i4>
      </vt:variant>
      <vt:variant>
        <vt:i4>0</vt:i4>
      </vt:variant>
      <vt:variant>
        <vt:i4>5</vt:i4>
      </vt:variant>
      <vt:variant>
        <vt:lpwstr/>
      </vt:variant>
      <vt:variant>
        <vt:lpwstr>_Toc289357281</vt:lpwstr>
      </vt:variant>
      <vt:variant>
        <vt:i4>1245244</vt:i4>
      </vt:variant>
      <vt:variant>
        <vt:i4>44</vt:i4>
      </vt:variant>
      <vt:variant>
        <vt:i4>0</vt:i4>
      </vt:variant>
      <vt:variant>
        <vt:i4>5</vt:i4>
      </vt:variant>
      <vt:variant>
        <vt:lpwstr/>
      </vt:variant>
      <vt:variant>
        <vt:lpwstr>_Toc289357280</vt:lpwstr>
      </vt:variant>
      <vt:variant>
        <vt:i4>1835068</vt:i4>
      </vt:variant>
      <vt:variant>
        <vt:i4>38</vt:i4>
      </vt:variant>
      <vt:variant>
        <vt:i4>0</vt:i4>
      </vt:variant>
      <vt:variant>
        <vt:i4>5</vt:i4>
      </vt:variant>
      <vt:variant>
        <vt:lpwstr/>
      </vt:variant>
      <vt:variant>
        <vt:lpwstr>_Toc289357279</vt:lpwstr>
      </vt:variant>
      <vt:variant>
        <vt:i4>1835068</vt:i4>
      </vt:variant>
      <vt:variant>
        <vt:i4>32</vt:i4>
      </vt:variant>
      <vt:variant>
        <vt:i4>0</vt:i4>
      </vt:variant>
      <vt:variant>
        <vt:i4>5</vt:i4>
      </vt:variant>
      <vt:variant>
        <vt:lpwstr/>
      </vt:variant>
      <vt:variant>
        <vt:lpwstr>_Toc289357278</vt:lpwstr>
      </vt:variant>
      <vt:variant>
        <vt:i4>1835068</vt:i4>
      </vt:variant>
      <vt:variant>
        <vt:i4>26</vt:i4>
      </vt:variant>
      <vt:variant>
        <vt:i4>0</vt:i4>
      </vt:variant>
      <vt:variant>
        <vt:i4>5</vt:i4>
      </vt:variant>
      <vt:variant>
        <vt:lpwstr/>
      </vt:variant>
      <vt:variant>
        <vt:lpwstr>_Toc289357277</vt:lpwstr>
      </vt:variant>
      <vt:variant>
        <vt:i4>1835068</vt:i4>
      </vt:variant>
      <vt:variant>
        <vt:i4>20</vt:i4>
      </vt:variant>
      <vt:variant>
        <vt:i4>0</vt:i4>
      </vt:variant>
      <vt:variant>
        <vt:i4>5</vt:i4>
      </vt:variant>
      <vt:variant>
        <vt:lpwstr/>
      </vt:variant>
      <vt:variant>
        <vt:lpwstr>_Toc289357276</vt:lpwstr>
      </vt:variant>
      <vt:variant>
        <vt:i4>1835068</vt:i4>
      </vt:variant>
      <vt:variant>
        <vt:i4>14</vt:i4>
      </vt:variant>
      <vt:variant>
        <vt:i4>0</vt:i4>
      </vt:variant>
      <vt:variant>
        <vt:i4>5</vt:i4>
      </vt:variant>
      <vt:variant>
        <vt:lpwstr/>
      </vt:variant>
      <vt:variant>
        <vt:lpwstr>_Toc289357275</vt:lpwstr>
      </vt:variant>
      <vt:variant>
        <vt:i4>1835068</vt:i4>
      </vt:variant>
      <vt:variant>
        <vt:i4>8</vt:i4>
      </vt:variant>
      <vt:variant>
        <vt:i4>0</vt:i4>
      </vt:variant>
      <vt:variant>
        <vt:i4>5</vt:i4>
      </vt:variant>
      <vt:variant>
        <vt:lpwstr/>
      </vt:variant>
      <vt:variant>
        <vt:lpwstr>_Toc289357274</vt:lpwstr>
      </vt:variant>
      <vt:variant>
        <vt:i4>1835068</vt:i4>
      </vt:variant>
      <vt:variant>
        <vt:i4>2</vt:i4>
      </vt:variant>
      <vt:variant>
        <vt:i4>0</vt:i4>
      </vt:variant>
      <vt:variant>
        <vt:i4>5</vt:i4>
      </vt:variant>
      <vt:variant>
        <vt:lpwstr/>
      </vt:variant>
      <vt:variant>
        <vt:lpwstr>_Toc289357273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Kee</dc:creator>
  <cp:keywords/>
  <dc:description/>
  <cp:lastModifiedBy>Thomas Kee</cp:lastModifiedBy>
  <cp:revision>1</cp:revision>
  <dcterms:created xsi:type="dcterms:W3CDTF">2011-03-31T16:09:00Z</dcterms:created>
  <dcterms:modified xsi:type="dcterms:W3CDTF">2011-04-01T01:26:00Z</dcterms:modified>
</cp:coreProperties>
</file>